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45CC" w:rsidRDefault="002B7262" w:rsidP="007764F0">
      <w:pPr>
        <w:pStyle w:val="Title"/>
        <w:jc w:val="center"/>
      </w:pPr>
      <w:r>
        <w:t xml:space="preserve">User Manual for </w:t>
      </w:r>
      <w:r w:rsidR="00A25966">
        <w:t xml:space="preserve">IOTC </w:t>
      </w:r>
      <w:r w:rsidR="00F50640">
        <w:t>Y</w:t>
      </w:r>
      <w:r w:rsidR="00A25966">
        <w:t xml:space="preserve">ellowfin and </w:t>
      </w:r>
      <w:r w:rsidR="00F50640">
        <w:t>B</w:t>
      </w:r>
      <w:r w:rsidR="00A25966">
        <w:t xml:space="preserve">igeye </w:t>
      </w:r>
      <w:r w:rsidR="00F50640">
        <w:t xml:space="preserve">Tuna </w:t>
      </w:r>
      <w:r w:rsidR="00A25966">
        <w:t>MSE</w:t>
      </w:r>
      <w:r w:rsidR="00F17929">
        <w:t xml:space="preserve"> software</w:t>
      </w:r>
    </w:p>
    <w:p w:rsidR="007764F0" w:rsidRDefault="007764F0" w:rsidP="002B7262">
      <w:pPr>
        <w:jc w:val="center"/>
      </w:pPr>
    </w:p>
    <w:p w:rsidR="003E6A5D" w:rsidRDefault="003E6A5D" w:rsidP="002B7262">
      <w:pPr>
        <w:jc w:val="center"/>
      </w:pPr>
    </w:p>
    <w:p w:rsidR="002B7262" w:rsidRDefault="00994ECB" w:rsidP="002B7262">
      <w:pPr>
        <w:jc w:val="center"/>
      </w:pPr>
      <w:r>
        <w:t xml:space="preserve">Version </w:t>
      </w:r>
      <w:r w:rsidR="008850D4">
        <w:t>2</w:t>
      </w:r>
      <w:r>
        <w:t xml:space="preserve">.0 – </w:t>
      </w:r>
      <w:r w:rsidR="008850D4">
        <w:t>August 2018</w:t>
      </w:r>
    </w:p>
    <w:p w:rsidR="003E6A5D" w:rsidRDefault="007764F0" w:rsidP="003E6A5D">
      <w:pPr>
        <w:jc w:val="center"/>
      </w:pPr>
      <w:r>
        <w:t>Paavo Jumppanen</w:t>
      </w:r>
      <w:r w:rsidR="003E6A5D">
        <w:t xml:space="preserve"> (Contact: Paavo.Jumppanen@csiro.au)</w:t>
      </w:r>
    </w:p>
    <w:p w:rsidR="00030E45" w:rsidRDefault="00030E45" w:rsidP="00030E45">
      <w:pPr>
        <w:jc w:val="center"/>
      </w:pPr>
      <w:r>
        <w:t>Dale Kolody</w:t>
      </w:r>
    </w:p>
    <w:p w:rsidR="003E6A5D" w:rsidRDefault="003E6A5D" w:rsidP="00030E45">
      <w:pPr>
        <w:jc w:val="center"/>
      </w:pPr>
      <w:r>
        <w:rPr>
          <w:rFonts w:eastAsiaTheme="minorEastAsia"/>
          <w:noProof/>
          <w:color w:val="000000"/>
          <w:sz w:val="18"/>
          <w:szCs w:val="18"/>
          <w:lang w:eastAsia="en-AU"/>
        </w:rPr>
        <w:t>CSIRO Oceans &amp; Atmosphere</w:t>
      </w:r>
      <w:r>
        <w:rPr>
          <w:rFonts w:eastAsiaTheme="minorEastAsia"/>
          <w:noProof/>
          <w:color w:val="000000"/>
          <w:sz w:val="18"/>
          <w:szCs w:val="18"/>
          <w:lang w:eastAsia="en-AU"/>
        </w:rPr>
        <w:br/>
        <w:t>GPO Box 1538, Hobart, TAS, 7001, Australia</w:t>
      </w:r>
    </w:p>
    <w:p w:rsidR="003E6A5D" w:rsidRDefault="003E6A5D" w:rsidP="00030E45">
      <w:pPr>
        <w:jc w:val="center"/>
      </w:pPr>
    </w:p>
    <w:p w:rsidR="007764F0" w:rsidRDefault="007764F0" w:rsidP="002B7262">
      <w:pPr>
        <w:jc w:val="center"/>
      </w:pPr>
    </w:p>
    <w:p w:rsidR="009244C3" w:rsidRDefault="009244C3" w:rsidP="002B7262">
      <w:pPr>
        <w:jc w:val="center"/>
        <w:sectPr w:rsidR="009244C3" w:rsidSect="00AD436A">
          <w:footerReference w:type="default" r:id="rId8"/>
          <w:pgSz w:w="11906" w:h="16838"/>
          <w:pgMar w:top="1440" w:right="1440" w:bottom="1440" w:left="1440" w:header="708" w:footer="708" w:gutter="0"/>
          <w:cols w:space="708"/>
          <w:docGrid w:linePitch="360"/>
        </w:sectPr>
      </w:pPr>
    </w:p>
    <w:p w:rsidR="009244C3" w:rsidRDefault="009244C3" w:rsidP="002B7262">
      <w:pPr>
        <w:jc w:val="center"/>
      </w:pPr>
    </w:p>
    <w:sdt>
      <w:sdtPr>
        <w:rPr>
          <w:rFonts w:ascii="Times New Roman" w:eastAsiaTheme="minorHAnsi" w:hAnsi="Times New Roman" w:cstheme="minorBidi"/>
          <w:color w:val="auto"/>
          <w:sz w:val="22"/>
          <w:szCs w:val="22"/>
          <w:lang w:val="en-AU"/>
        </w:rPr>
        <w:id w:val="-1997029047"/>
        <w:docPartObj>
          <w:docPartGallery w:val="Table of Contents"/>
          <w:docPartUnique/>
        </w:docPartObj>
      </w:sdtPr>
      <w:sdtEndPr>
        <w:rPr>
          <w:b/>
          <w:bCs/>
          <w:noProof/>
        </w:rPr>
      </w:sdtEndPr>
      <w:sdtContent>
        <w:p w:rsidR="00E17D6F" w:rsidRDefault="00E17D6F">
          <w:pPr>
            <w:pStyle w:val="TOCHeading"/>
          </w:pPr>
          <w:r>
            <w:t>Table of Contents</w:t>
          </w:r>
        </w:p>
        <w:p w:rsidR="00351A24" w:rsidRDefault="00E17D6F">
          <w:pPr>
            <w:pStyle w:val="TOC1"/>
            <w:tabs>
              <w:tab w:val="left" w:pos="440"/>
              <w:tab w:val="right" w:leader="dot" w:pos="9016"/>
            </w:tabs>
            <w:rPr>
              <w:rFonts w:asciiTheme="minorHAnsi" w:eastAsiaTheme="minorEastAsia" w:hAnsiTheme="minorHAnsi"/>
              <w:noProof/>
              <w:lang w:eastAsia="en-AU"/>
            </w:rPr>
          </w:pPr>
          <w:r>
            <w:fldChar w:fldCharType="begin"/>
          </w:r>
          <w:r>
            <w:instrText xml:space="preserve"> TOC \o "1-3" \h \z \u </w:instrText>
          </w:r>
          <w:r>
            <w:fldChar w:fldCharType="separate"/>
          </w:r>
          <w:hyperlink w:anchor="_Toc525132053" w:history="1">
            <w:r w:rsidR="00351A24" w:rsidRPr="009E6D14">
              <w:rPr>
                <w:rStyle w:val="Hyperlink"/>
                <w:noProof/>
              </w:rPr>
              <w:t>1</w:t>
            </w:r>
            <w:r w:rsidR="00351A24">
              <w:rPr>
                <w:rFonts w:asciiTheme="minorHAnsi" w:eastAsiaTheme="minorEastAsia" w:hAnsiTheme="minorHAnsi"/>
                <w:noProof/>
                <w:lang w:eastAsia="en-AU"/>
              </w:rPr>
              <w:tab/>
            </w:r>
            <w:r w:rsidR="00351A24" w:rsidRPr="009E6D14">
              <w:rPr>
                <w:rStyle w:val="Hyperlink"/>
                <w:noProof/>
              </w:rPr>
              <w:t>Introduction</w:t>
            </w:r>
            <w:r w:rsidR="00351A24">
              <w:rPr>
                <w:noProof/>
                <w:webHidden/>
              </w:rPr>
              <w:tab/>
            </w:r>
            <w:r w:rsidR="00351A24">
              <w:rPr>
                <w:noProof/>
                <w:webHidden/>
              </w:rPr>
              <w:fldChar w:fldCharType="begin"/>
            </w:r>
            <w:r w:rsidR="00351A24">
              <w:rPr>
                <w:noProof/>
                <w:webHidden/>
              </w:rPr>
              <w:instrText xml:space="preserve"> PAGEREF _Toc525132053 \h </w:instrText>
            </w:r>
            <w:r w:rsidR="00351A24">
              <w:rPr>
                <w:noProof/>
                <w:webHidden/>
              </w:rPr>
            </w:r>
            <w:r w:rsidR="00351A24">
              <w:rPr>
                <w:noProof/>
                <w:webHidden/>
              </w:rPr>
              <w:fldChar w:fldCharType="separate"/>
            </w:r>
            <w:r w:rsidR="00351A24">
              <w:rPr>
                <w:noProof/>
                <w:webHidden/>
              </w:rPr>
              <w:t>1</w:t>
            </w:r>
            <w:r w:rsidR="00351A24">
              <w:rPr>
                <w:noProof/>
                <w:webHidden/>
              </w:rPr>
              <w:fldChar w:fldCharType="end"/>
            </w:r>
          </w:hyperlink>
        </w:p>
        <w:p w:rsidR="00351A24" w:rsidRDefault="00351A24">
          <w:pPr>
            <w:pStyle w:val="TOC2"/>
            <w:tabs>
              <w:tab w:val="left" w:pos="880"/>
              <w:tab w:val="right" w:leader="dot" w:pos="9016"/>
            </w:tabs>
            <w:rPr>
              <w:rFonts w:asciiTheme="minorHAnsi" w:eastAsiaTheme="minorEastAsia" w:hAnsiTheme="minorHAnsi"/>
              <w:noProof/>
              <w:lang w:eastAsia="en-AU"/>
            </w:rPr>
          </w:pPr>
          <w:hyperlink w:anchor="_Toc525132054" w:history="1">
            <w:r w:rsidRPr="009E6D14">
              <w:rPr>
                <w:rStyle w:val="Hyperlink"/>
                <w:noProof/>
              </w:rPr>
              <w:t>1.1</w:t>
            </w:r>
            <w:r>
              <w:rPr>
                <w:rFonts w:asciiTheme="minorHAnsi" w:eastAsiaTheme="minorEastAsia" w:hAnsiTheme="minorHAnsi"/>
                <w:noProof/>
                <w:lang w:eastAsia="en-AU"/>
              </w:rPr>
              <w:tab/>
            </w:r>
            <w:r w:rsidRPr="009E6D14">
              <w:rPr>
                <w:rStyle w:val="Hyperlink"/>
                <w:noProof/>
              </w:rPr>
              <w:t>Acronyms and definitions used in this document</w:t>
            </w:r>
            <w:r>
              <w:rPr>
                <w:noProof/>
                <w:webHidden/>
              </w:rPr>
              <w:tab/>
            </w:r>
            <w:r>
              <w:rPr>
                <w:noProof/>
                <w:webHidden/>
              </w:rPr>
              <w:fldChar w:fldCharType="begin"/>
            </w:r>
            <w:r>
              <w:rPr>
                <w:noProof/>
                <w:webHidden/>
              </w:rPr>
              <w:instrText xml:space="preserve"> PAGEREF _Toc525132054 \h </w:instrText>
            </w:r>
            <w:r>
              <w:rPr>
                <w:noProof/>
                <w:webHidden/>
              </w:rPr>
            </w:r>
            <w:r>
              <w:rPr>
                <w:noProof/>
                <w:webHidden/>
              </w:rPr>
              <w:fldChar w:fldCharType="separate"/>
            </w:r>
            <w:r>
              <w:rPr>
                <w:noProof/>
                <w:webHidden/>
              </w:rPr>
              <w:t>1</w:t>
            </w:r>
            <w:r>
              <w:rPr>
                <w:noProof/>
                <w:webHidden/>
              </w:rPr>
              <w:fldChar w:fldCharType="end"/>
            </w:r>
          </w:hyperlink>
        </w:p>
        <w:p w:rsidR="00351A24" w:rsidRDefault="00351A24">
          <w:pPr>
            <w:pStyle w:val="TOC2"/>
            <w:tabs>
              <w:tab w:val="left" w:pos="880"/>
              <w:tab w:val="right" w:leader="dot" w:pos="9016"/>
            </w:tabs>
            <w:rPr>
              <w:rFonts w:asciiTheme="minorHAnsi" w:eastAsiaTheme="minorEastAsia" w:hAnsiTheme="minorHAnsi"/>
              <w:noProof/>
              <w:lang w:eastAsia="en-AU"/>
            </w:rPr>
          </w:pPr>
          <w:hyperlink w:anchor="_Toc525132055" w:history="1">
            <w:r w:rsidRPr="009E6D14">
              <w:rPr>
                <w:rStyle w:val="Hyperlink"/>
                <w:noProof/>
              </w:rPr>
              <w:t>1.2</w:t>
            </w:r>
            <w:r>
              <w:rPr>
                <w:rFonts w:asciiTheme="minorHAnsi" w:eastAsiaTheme="minorEastAsia" w:hAnsiTheme="minorHAnsi"/>
                <w:noProof/>
                <w:lang w:eastAsia="en-AU"/>
              </w:rPr>
              <w:tab/>
            </w:r>
            <w:r w:rsidRPr="009E6D14">
              <w:rPr>
                <w:rStyle w:val="Hyperlink"/>
                <w:noProof/>
              </w:rPr>
              <w:t>Documentation conventions</w:t>
            </w:r>
            <w:r>
              <w:rPr>
                <w:noProof/>
                <w:webHidden/>
              </w:rPr>
              <w:tab/>
            </w:r>
            <w:r>
              <w:rPr>
                <w:noProof/>
                <w:webHidden/>
              </w:rPr>
              <w:fldChar w:fldCharType="begin"/>
            </w:r>
            <w:r>
              <w:rPr>
                <w:noProof/>
                <w:webHidden/>
              </w:rPr>
              <w:instrText xml:space="preserve"> PAGEREF _Toc525132055 \h </w:instrText>
            </w:r>
            <w:r>
              <w:rPr>
                <w:noProof/>
                <w:webHidden/>
              </w:rPr>
            </w:r>
            <w:r>
              <w:rPr>
                <w:noProof/>
                <w:webHidden/>
              </w:rPr>
              <w:fldChar w:fldCharType="separate"/>
            </w:r>
            <w:r>
              <w:rPr>
                <w:noProof/>
                <w:webHidden/>
              </w:rPr>
              <w:t>3</w:t>
            </w:r>
            <w:r>
              <w:rPr>
                <w:noProof/>
                <w:webHidden/>
              </w:rPr>
              <w:fldChar w:fldCharType="end"/>
            </w:r>
          </w:hyperlink>
        </w:p>
        <w:p w:rsidR="00351A24" w:rsidRDefault="00351A24">
          <w:pPr>
            <w:pStyle w:val="TOC1"/>
            <w:tabs>
              <w:tab w:val="left" w:pos="440"/>
              <w:tab w:val="right" w:leader="dot" w:pos="9016"/>
            </w:tabs>
            <w:rPr>
              <w:rFonts w:asciiTheme="minorHAnsi" w:eastAsiaTheme="minorEastAsia" w:hAnsiTheme="minorHAnsi"/>
              <w:noProof/>
              <w:lang w:eastAsia="en-AU"/>
            </w:rPr>
          </w:pPr>
          <w:hyperlink w:anchor="_Toc525132056" w:history="1">
            <w:r w:rsidRPr="009E6D14">
              <w:rPr>
                <w:rStyle w:val="Hyperlink"/>
                <w:noProof/>
              </w:rPr>
              <w:t>2</w:t>
            </w:r>
            <w:r>
              <w:rPr>
                <w:rFonts w:asciiTheme="minorHAnsi" w:eastAsiaTheme="minorEastAsia" w:hAnsiTheme="minorHAnsi"/>
                <w:noProof/>
                <w:lang w:eastAsia="en-AU"/>
              </w:rPr>
              <w:tab/>
            </w:r>
            <w:r w:rsidRPr="009E6D14">
              <w:rPr>
                <w:rStyle w:val="Hyperlink"/>
                <w:noProof/>
              </w:rPr>
              <w:t>Obtaining and Installing the Software</w:t>
            </w:r>
            <w:r>
              <w:rPr>
                <w:noProof/>
                <w:webHidden/>
              </w:rPr>
              <w:tab/>
            </w:r>
            <w:r>
              <w:rPr>
                <w:noProof/>
                <w:webHidden/>
              </w:rPr>
              <w:fldChar w:fldCharType="begin"/>
            </w:r>
            <w:r>
              <w:rPr>
                <w:noProof/>
                <w:webHidden/>
              </w:rPr>
              <w:instrText xml:space="preserve"> PAGEREF _Toc525132056 \h </w:instrText>
            </w:r>
            <w:r>
              <w:rPr>
                <w:noProof/>
                <w:webHidden/>
              </w:rPr>
            </w:r>
            <w:r>
              <w:rPr>
                <w:noProof/>
                <w:webHidden/>
              </w:rPr>
              <w:fldChar w:fldCharType="separate"/>
            </w:r>
            <w:r>
              <w:rPr>
                <w:noProof/>
                <w:webHidden/>
              </w:rPr>
              <w:t>3</w:t>
            </w:r>
            <w:r>
              <w:rPr>
                <w:noProof/>
                <w:webHidden/>
              </w:rPr>
              <w:fldChar w:fldCharType="end"/>
            </w:r>
          </w:hyperlink>
        </w:p>
        <w:p w:rsidR="00351A24" w:rsidRDefault="00351A24">
          <w:pPr>
            <w:pStyle w:val="TOC1"/>
            <w:tabs>
              <w:tab w:val="left" w:pos="440"/>
              <w:tab w:val="right" w:leader="dot" w:pos="9016"/>
            </w:tabs>
            <w:rPr>
              <w:rFonts w:asciiTheme="minorHAnsi" w:eastAsiaTheme="minorEastAsia" w:hAnsiTheme="minorHAnsi"/>
              <w:noProof/>
              <w:lang w:eastAsia="en-AU"/>
            </w:rPr>
          </w:pPr>
          <w:hyperlink w:anchor="_Toc525132057" w:history="1">
            <w:r w:rsidRPr="009E6D14">
              <w:rPr>
                <w:rStyle w:val="Hyperlink"/>
                <w:noProof/>
              </w:rPr>
              <w:t>3</w:t>
            </w:r>
            <w:r>
              <w:rPr>
                <w:rFonts w:asciiTheme="minorHAnsi" w:eastAsiaTheme="minorEastAsia" w:hAnsiTheme="minorHAnsi"/>
                <w:noProof/>
                <w:lang w:eastAsia="en-AU"/>
              </w:rPr>
              <w:tab/>
            </w:r>
            <w:r w:rsidRPr="009E6D14">
              <w:rPr>
                <w:rStyle w:val="Hyperlink"/>
                <w:noProof/>
              </w:rPr>
              <w:t>Software Organization</w:t>
            </w:r>
            <w:r>
              <w:rPr>
                <w:noProof/>
                <w:webHidden/>
              </w:rPr>
              <w:tab/>
            </w:r>
            <w:r>
              <w:rPr>
                <w:noProof/>
                <w:webHidden/>
              </w:rPr>
              <w:fldChar w:fldCharType="begin"/>
            </w:r>
            <w:r>
              <w:rPr>
                <w:noProof/>
                <w:webHidden/>
              </w:rPr>
              <w:instrText xml:space="preserve"> PAGEREF _Toc525132057 \h </w:instrText>
            </w:r>
            <w:r>
              <w:rPr>
                <w:noProof/>
                <w:webHidden/>
              </w:rPr>
            </w:r>
            <w:r>
              <w:rPr>
                <w:noProof/>
                <w:webHidden/>
              </w:rPr>
              <w:fldChar w:fldCharType="separate"/>
            </w:r>
            <w:r>
              <w:rPr>
                <w:noProof/>
                <w:webHidden/>
              </w:rPr>
              <w:t>4</w:t>
            </w:r>
            <w:r>
              <w:rPr>
                <w:noProof/>
                <w:webHidden/>
              </w:rPr>
              <w:fldChar w:fldCharType="end"/>
            </w:r>
          </w:hyperlink>
        </w:p>
        <w:p w:rsidR="00351A24" w:rsidRDefault="00351A24">
          <w:pPr>
            <w:pStyle w:val="TOC2"/>
            <w:tabs>
              <w:tab w:val="left" w:pos="880"/>
              <w:tab w:val="right" w:leader="dot" w:pos="9016"/>
            </w:tabs>
            <w:rPr>
              <w:rFonts w:asciiTheme="minorHAnsi" w:eastAsiaTheme="minorEastAsia" w:hAnsiTheme="minorHAnsi"/>
              <w:noProof/>
              <w:lang w:eastAsia="en-AU"/>
            </w:rPr>
          </w:pPr>
          <w:hyperlink w:anchor="_Toc525132058" w:history="1">
            <w:r w:rsidRPr="009E6D14">
              <w:rPr>
                <w:rStyle w:val="Hyperlink"/>
                <w:noProof/>
              </w:rPr>
              <w:t>3.1</w:t>
            </w:r>
            <w:r>
              <w:rPr>
                <w:rFonts w:asciiTheme="minorHAnsi" w:eastAsiaTheme="minorEastAsia" w:hAnsiTheme="minorHAnsi"/>
                <w:noProof/>
                <w:lang w:eastAsia="en-AU"/>
              </w:rPr>
              <w:tab/>
            </w:r>
            <w:r w:rsidRPr="009E6D14">
              <w:rPr>
                <w:rStyle w:val="Hyperlink"/>
                <w:noProof/>
              </w:rPr>
              <w:t>OM Conditioning with Stock Synthesis</w:t>
            </w:r>
            <w:r>
              <w:rPr>
                <w:noProof/>
                <w:webHidden/>
              </w:rPr>
              <w:tab/>
            </w:r>
            <w:r>
              <w:rPr>
                <w:noProof/>
                <w:webHidden/>
              </w:rPr>
              <w:fldChar w:fldCharType="begin"/>
            </w:r>
            <w:r>
              <w:rPr>
                <w:noProof/>
                <w:webHidden/>
              </w:rPr>
              <w:instrText xml:space="preserve"> PAGEREF _Toc525132058 \h </w:instrText>
            </w:r>
            <w:r>
              <w:rPr>
                <w:noProof/>
                <w:webHidden/>
              </w:rPr>
            </w:r>
            <w:r>
              <w:rPr>
                <w:noProof/>
                <w:webHidden/>
              </w:rPr>
              <w:fldChar w:fldCharType="separate"/>
            </w:r>
            <w:r>
              <w:rPr>
                <w:noProof/>
                <w:webHidden/>
              </w:rPr>
              <w:t>7</w:t>
            </w:r>
            <w:r>
              <w:rPr>
                <w:noProof/>
                <w:webHidden/>
              </w:rPr>
              <w:fldChar w:fldCharType="end"/>
            </w:r>
          </w:hyperlink>
        </w:p>
        <w:p w:rsidR="00351A24" w:rsidRDefault="00351A24">
          <w:pPr>
            <w:pStyle w:val="TOC2"/>
            <w:tabs>
              <w:tab w:val="left" w:pos="880"/>
              <w:tab w:val="right" w:leader="dot" w:pos="9016"/>
            </w:tabs>
            <w:rPr>
              <w:rFonts w:asciiTheme="minorHAnsi" w:eastAsiaTheme="minorEastAsia" w:hAnsiTheme="minorHAnsi"/>
              <w:noProof/>
              <w:lang w:eastAsia="en-AU"/>
            </w:rPr>
          </w:pPr>
          <w:hyperlink w:anchor="_Toc525132059" w:history="1">
            <w:r w:rsidRPr="009E6D14">
              <w:rPr>
                <w:rStyle w:val="Hyperlink"/>
                <w:noProof/>
              </w:rPr>
              <w:t>3.2</w:t>
            </w:r>
            <w:r>
              <w:rPr>
                <w:rFonts w:asciiTheme="minorHAnsi" w:eastAsiaTheme="minorEastAsia" w:hAnsiTheme="minorHAnsi"/>
                <w:noProof/>
                <w:lang w:eastAsia="en-AU"/>
              </w:rPr>
              <w:tab/>
            </w:r>
            <w:r w:rsidRPr="009E6D14">
              <w:rPr>
                <w:rStyle w:val="Hyperlink"/>
                <w:noProof/>
              </w:rPr>
              <w:t>MSE Control and Projection software</w:t>
            </w:r>
            <w:r>
              <w:rPr>
                <w:noProof/>
                <w:webHidden/>
              </w:rPr>
              <w:tab/>
            </w:r>
            <w:r>
              <w:rPr>
                <w:noProof/>
                <w:webHidden/>
              </w:rPr>
              <w:fldChar w:fldCharType="begin"/>
            </w:r>
            <w:r>
              <w:rPr>
                <w:noProof/>
                <w:webHidden/>
              </w:rPr>
              <w:instrText xml:space="preserve"> PAGEREF _Toc525132059 \h </w:instrText>
            </w:r>
            <w:r>
              <w:rPr>
                <w:noProof/>
                <w:webHidden/>
              </w:rPr>
            </w:r>
            <w:r>
              <w:rPr>
                <w:noProof/>
                <w:webHidden/>
              </w:rPr>
              <w:fldChar w:fldCharType="separate"/>
            </w:r>
            <w:r>
              <w:rPr>
                <w:noProof/>
                <w:webHidden/>
              </w:rPr>
              <w:t>9</w:t>
            </w:r>
            <w:r>
              <w:rPr>
                <w:noProof/>
                <w:webHidden/>
              </w:rPr>
              <w:fldChar w:fldCharType="end"/>
            </w:r>
          </w:hyperlink>
        </w:p>
        <w:p w:rsidR="00351A24" w:rsidRDefault="00351A24">
          <w:pPr>
            <w:pStyle w:val="TOC2"/>
            <w:tabs>
              <w:tab w:val="left" w:pos="880"/>
              <w:tab w:val="right" w:leader="dot" w:pos="9016"/>
            </w:tabs>
            <w:rPr>
              <w:rFonts w:asciiTheme="minorHAnsi" w:eastAsiaTheme="minorEastAsia" w:hAnsiTheme="minorHAnsi"/>
              <w:noProof/>
              <w:lang w:eastAsia="en-AU"/>
            </w:rPr>
          </w:pPr>
          <w:hyperlink w:anchor="_Toc525132060" w:history="1">
            <w:r w:rsidRPr="009E6D14">
              <w:rPr>
                <w:rStyle w:val="Hyperlink"/>
                <w:noProof/>
              </w:rPr>
              <w:t>3.3</w:t>
            </w:r>
            <w:r>
              <w:rPr>
                <w:rFonts w:asciiTheme="minorHAnsi" w:eastAsiaTheme="minorEastAsia" w:hAnsiTheme="minorHAnsi"/>
                <w:noProof/>
                <w:lang w:eastAsia="en-AU"/>
              </w:rPr>
              <w:tab/>
            </w:r>
            <w:r w:rsidRPr="009E6D14">
              <w:rPr>
                <w:rStyle w:val="Hyperlink"/>
                <w:noProof/>
              </w:rPr>
              <w:t>C++ Projection Code</w:t>
            </w:r>
            <w:r>
              <w:rPr>
                <w:noProof/>
                <w:webHidden/>
              </w:rPr>
              <w:tab/>
            </w:r>
            <w:r>
              <w:rPr>
                <w:noProof/>
                <w:webHidden/>
              </w:rPr>
              <w:fldChar w:fldCharType="begin"/>
            </w:r>
            <w:r>
              <w:rPr>
                <w:noProof/>
                <w:webHidden/>
              </w:rPr>
              <w:instrText xml:space="preserve"> PAGEREF _Toc525132060 \h </w:instrText>
            </w:r>
            <w:r>
              <w:rPr>
                <w:noProof/>
                <w:webHidden/>
              </w:rPr>
            </w:r>
            <w:r>
              <w:rPr>
                <w:noProof/>
                <w:webHidden/>
              </w:rPr>
              <w:fldChar w:fldCharType="separate"/>
            </w:r>
            <w:r>
              <w:rPr>
                <w:noProof/>
                <w:webHidden/>
              </w:rPr>
              <w:t>18</w:t>
            </w:r>
            <w:r>
              <w:rPr>
                <w:noProof/>
                <w:webHidden/>
              </w:rPr>
              <w:fldChar w:fldCharType="end"/>
            </w:r>
          </w:hyperlink>
        </w:p>
        <w:p w:rsidR="00351A24" w:rsidRDefault="00351A24">
          <w:pPr>
            <w:pStyle w:val="TOC3"/>
            <w:tabs>
              <w:tab w:val="left" w:pos="1320"/>
              <w:tab w:val="right" w:leader="dot" w:pos="9016"/>
            </w:tabs>
            <w:rPr>
              <w:rFonts w:asciiTheme="minorHAnsi" w:eastAsiaTheme="minorEastAsia" w:hAnsiTheme="minorHAnsi"/>
              <w:noProof/>
              <w:lang w:eastAsia="en-AU"/>
            </w:rPr>
          </w:pPr>
          <w:hyperlink w:anchor="_Toc525132061" w:history="1">
            <w:r w:rsidRPr="009E6D14">
              <w:rPr>
                <w:rStyle w:val="Hyperlink"/>
                <w:noProof/>
              </w:rPr>
              <w:t>3.3.1</w:t>
            </w:r>
            <w:r>
              <w:rPr>
                <w:rFonts w:asciiTheme="minorHAnsi" w:eastAsiaTheme="minorEastAsia" w:hAnsiTheme="minorHAnsi"/>
                <w:noProof/>
                <w:lang w:eastAsia="en-AU"/>
              </w:rPr>
              <w:tab/>
            </w:r>
            <w:r w:rsidRPr="009E6D14">
              <w:rPr>
                <w:rStyle w:val="Hyperlink"/>
                <w:noProof/>
              </w:rPr>
              <w:t>General Coding Details Regarding the Mseom C++ Library</w:t>
            </w:r>
            <w:r>
              <w:rPr>
                <w:noProof/>
                <w:webHidden/>
              </w:rPr>
              <w:tab/>
            </w:r>
            <w:r>
              <w:rPr>
                <w:noProof/>
                <w:webHidden/>
              </w:rPr>
              <w:fldChar w:fldCharType="begin"/>
            </w:r>
            <w:r>
              <w:rPr>
                <w:noProof/>
                <w:webHidden/>
              </w:rPr>
              <w:instrText xml:space="preserve"> PAGEREF _Toc525132061 \h </w:instrText>
            </w:r>
            <w:r>
              <w:rPr>
                <w:noProof/>
                <w:webHidden/>
              </w:rPr>
            </w:r>
            <w:r>
              <w:rPr>
                <w:noProof/>
                <w:webHidden/>
              </w:rPr>
              <w:fldChar w:fldCharType="separate"/>
            </w:r>
            <w:r>
              <w:rPr>
                <w:noProof/>
                <w:webHidden/>
              </w:rPr>
              <w:t>19</w:t>
            </w:r>
            <w:r>
              <w:rPr>
                <w:noProof/>
                <w:webHidden/>
              </w:rPr>
              <w:fldChar w:fldCharType="end"/>
            </w:r>
          </w:hyperlink>
        </w:p>
        <w:p w:rsidR="00351A24" w:rsidRDefault="00351A24">
          <w:pPr>
            <w:pStyle w:val="TOC3"/>
            <w:tabs>
              <w:tab w:val="left" w:pos="1320"/>
              <w:tab w:val="right" w:leader="dot" w:pos="9016"/>
            </w:tabs>
            <w:rPr>
              <w:rFonts w:asciiTheme="minorHAnsi" w:eastAsiaTheme="minorEastAsia" w:hAnsiTheme="minorHAnsi"/>
              <w:noProof/>
              <w:lang w:eastAsia="en-AU"/>
            </w:rPr>
          </w:pPr>
          <w:hyperlink w:anchor="_Toc525132062" w:history="1">
            <w:r w:rsidRPr="009E6D14">
              <w:rPr>
                <w:rStyle w:val="Hyperlink"/>
                <w:noProof/>
              </w:rPr>
              <w:t>3.3.2</w:t>
            </w:r>
            <w:r>
              <w:rPr>
                <w:rFonts w:asciiTheme="minorHAnsi" w:eastAsiaTheme="minorEastAsia" w:hAnsiTheme="minorHAnsi"/>
                <w:noProof/>
                <w:lang w:eastAsia="en-AU"/>
              </w:rPr>
              <w:tab/>
            </w:r>
            <w:r w:rsidRPr="009E6D14">
              <w:rPr>
                <w:rStyle w:val="Hyperlink"/>
                <w:noProof/>
              </w:rPr>
              <w:t>R DLL and Interface Files</w:t>
            </w:r>
            <w:r>
              <w:rPr>
                <w:noProof/>
                <w:webHidden/>
              </w:rPr>
              <w:tab/>
            </w:r>
            <w:r>
              <w:rPr>
                <w:noProof/>
                <w:webHidden/>
              </w:rPr>
              <w:fldChar w:fldCharType="begin"/>
            </w:r>
            <w:r>
              <w:rPr>
                <w:noProof/>
                <w:webHidden/>
              </w:rPr>
              <w:instrText xml:space="preserve"> PAGEREF _Toc525132062 \h </w:instrText>
            </w:r>
            <w:r>
              <w:rPr>
                <w:noProof/>
                <w:webHidden/>
              </w:rPr>
            </w:r>
            <w:r>
              <w:rPr>
                <w:noProof/>
                <w:webHidden/>
              </w:rPr>
              <w:fldChar w:fldCharType="separate"/>
            </w:r>
            <w:r>
              <w:rPr>
                <w:noProof/>
                <w:webHidden/>
              </w:rPr>
              <w:t>21</w:t>
            </w:r>
            <w:r>
              <w:rPr>
                <w:noProof/>
                <w:webHidden/>
              </w:rPr>
              <w:fldChar w:fldCharType="end"/>
            </w:r>
          </w:hyperlink>
        </w:p>
        <w:p w:rsidR="00351A24" w:rsidRDefault="00351A24">
          <w:pPr>
            <w:pStyle w:val="TOC3"/>
            <w:tabs>
              <w:tab w:val="left" w:pos="1320"/>
              <w:tab w:val="right" w:leader="dot" w:pos="9016"/>
            </w:tabs>
            <w:rPr>
              <w:rFonts w:asciiTheme="minorHAnsi" w:eastAsiaTheme="minorEastAsia" w:hAnsiTheme="minorHAnsi"/>
              <w:noProof/>
              <w:lang w:eastAsia="en-AU"/>
            </w:rPr>
          </w:pPr>
          <w:hyperlink w:anchor="_Toc525132063" w:history="1">
            <w:r w:rsidRPr="009E6D14">
              <w:rPr>
                <w:rStyle w:val="Hyperlink"/>
                <w:noProof/>
              </w:rPr>
              <w:t>3.3.3</w:t>
            </w:r>
            <w:r>
              <w:rPr>
                <w:rFonts w:asciiTheme="minorHAnsi" w:eastAsiaTheme="minorEastAsia" w:hAnsiTheme="minorHAnsi"/>
                <w:noProof/>
                <w:lang w:eastAsia="en-AU"/>
              </w:rPr>
              <w:tab/>
            </w:r>
            <w:r w:rsidRPr="009E6D14">
              <w:rPr>
                <w:rStyle w:val="Hyperlink"/>
                <w:noProof/>
              </w:rPr>
              <w:t>Loading the Library</w:t>
            </w:r>
            <w:r>
              <w:rPr>
                <w:noProof/>
                <w:webHidden/>
              </w:rPr>
              <w:tab/>
            </w:r>
            <w:r>
              <w:rPr>
                <w:noProof/>
                <w:webHidden/>
              </w:rPr>
              <w:fldChar w:fldCharType="begin"/>
            </w:r>
            <w:r>
              <w:rPr>
                <w:noProof/>
                <w:webHidden/>
              </w:rPr>
              <w:instrText xml:space="preserve"> PAGEREF _Toc525132063 \h </w:instrText>
            </w:r>
            <w:r>
              <w:rPr>
                <w:noProof/>
                <w:webHidden/>
              </w:rPr>
            </w:r>
            <w:r>
              <w:rPr>
                <w:noProof/>
                <w:webHidden/>
              </w:rPr>
              <w:fldChar w:fldCharType="separate"/>
            </w:r>
            <w:r>
              <w:rPr>
                <w:noProof/>
                <w:webHidden/>
              </w:rPr>
              <w:t>21</w:t>
            </w:r>
            <w:r>
              <w:rPr>
                <w:noProof/>
                <w:webHidden/>
              </w:rPr>
              <w:fldChar w:fldCharType="end"/>
            </w:r>
          </w:hyperlink>
        </w:p>
        <w:p w:rsidR="00351A24" w:rsidRDefault="00351A24">
          <w:pPr>
            <w:pStyle w:val="TOC3"/>
            <w:tabs>
              <w:tab w:val="left" w:pos="1320"/>
              <w:tab w:val="right" w:leader="dot" w:pos="9016"/>
            </w:tabs>
            <w:rPr>
              <w:rFonts w:asciiTheme="minorHAnsi" w:eastAsiaTheme="minorEastAsia" w:hAnsiTheme="minorHAnsi"/>
              <w:noProof/>
              <w:lang w:eastAsia="en-AU"/>
            </w:rPr>
          </w:pPr>
          <w:hyperlink w:anchor="_Toc525132064" w:history="1">
            <w:r w:rsidRPr="009E6D14">
              <w:rPr>
                <w:rStyle w:val="Hyperlink"/>
                <w:noProof/>
              </w:rPr>
              <w:t>3.3.4</w:t>
            </w:r>
            <w:r>
              <w:rPr>
                <w:rFonts w:asciiTheme="minorHAnsi" w:eastAsiaTheme="minorEastAsia" w:hAnsiTheme="minorHAnsi"/>
                <w:noProof/>
                <w:lang w:eastAsia="en-AU"/>
              </w:rPr>
              <w:tab/>
            </w:r>
            <w:r w:rsidRPr="009E6D14">
              <w:rPr>
                <w:rStyle w:val="Hyperlink"/>
                <w:noProof/>
              </w:rPr>
              <w:t>Creating and Destroying an Object Instance</w:t>
            </w:r>
            <w:r>
              <w:rPr>
                <w:noProof/>
                <w:webHidden/>
              </w:rPr>
              <w:tab/>
            </w:r>
            <w:r>
              <w:rPr>
                <w:noProof/>
                <w:webHidden/>
              </w:rPr>
              <w:fldChar w:fldCharType="begin"/>
            </w:r>
            <w:r>
              <w:rPr>
                <w:noProof/>
                <w:webHidden/>
              </w:rPr>
              <w:instrText xml:space="preserve"> PAGEREF _Toc525132064 \h </w:instrText>
            </w:r>
            <w:r>
              <w:rPr>
                <w:noProof/>
                <w:webHidden/>
              </w:rPr>
            </w:r>
            <w:r>
              <w:rPr>
                <w:noProof/>
                <w:webHidden/>
              </w:rPr>
              <w:fldChar w:fldCharType="separate"/>
            </w:r>
            <w:r>
              <w:rPr>
                <w:noProof/>
                <w:webHidden/>
              </w:rPr>
              <w:t>22</w:t>
            </w:r>
            <w:r>
              <w:rPr>
                <w:noProof/>
                <w:webHidden/>
              </w:rPr>
              <w:fldChar w:fldCharType="end"/>
            </w:r>
          </w:hyperlink>
        </w:p>
        <w:p w:rsidR="00351A24" w:rsidRDefault="00351A24">
          <w:pPr>
            <w:pStyle w:val="TOC3"/>
            <w:tabs>
              <w:tab w:val="left" w:pos="1320"/>
              <w:tab w:val="right" w:leader="dot" w:pos="9016"/>
            </w:tabs>
            <w:rPr>
              <w:rFonts w:asciiTheme="minorHAnsi" w:eastAsiaTheme="minorEastAsia" w:hAnsiTheme="minorHAnsi"/>
              <w:noProof/>
              <w:lang w:eastAsia="en-AU"/>
            </w:rPr>
          </w:pPr>
          <w:hyperlink w:anchor="_Toc525132065" w:history="1">
            <w:r w:rsidRPr="009E6D14">
              <w:rPr>
                <w:rStyle w:val="Hyperlink"/>
                <w:noProof/>
              </w:rPr>
              <w:t>3.3.5</w:t>
            </w:r>
            <w:r>
              <w:rPr>
                <w:rFonts w:asciiTheme="minorHAnsi" w:eastAsiaTheme="minorEastAsia" w:hAnsiTheme="minorHAnsi"/>
                <w:noProof/>
                <w:lang w:eastAsia="en-AU"/>
              </w:rPr>
              <w:tab/>
            </w:r>
            <w:r w:rsidRPr="009E6D14">
              <w:rPr>
                <w:rStyle w:val="Hyperlink"/>
                <w:noProof/>
              </w:rPr>
              <w:t>The MSY projection</w:t>
            </w:r>
            <w:r>
              <w:rPr>
                <w:noProof/>
                <w:webHidden/>
              </w:rPr>
              <w:tab/>
            </w:r>
            <w:r>
              <w:rPr>
                <w:noProof/>
                <w:webHidden/>
              </w:rPr>
              <w:fldChar w:fldCharType="begin"/>
            </w:r>
            <w:r>
              <w:rPr>
                <w:noProof/>
                <w:webHidden/>
              </w:rPr>
              <w:instrText xml:space="preserve"> PAGEREF _Toc525132065 \h </w:instrText>
            </w:r>
            <w:r>
              <w:rPr>
                <w:noProof/>
                <w:webHidden/>
              </w:rPr>
            </w:r>
            <w:r>
              <w:rPr>
                <w:noProof/>
                <w:webHidden/>
              </w:rPr>
              <w:fldChar w:fldCharType="separate"/>
            </w:r>
            <w:r>
              <w:rPr>
                <w:noProof/>
                <w:webHidden/>
              </w:rPr>
              <w:t>23</w:t>
            </w:r>
            <w:r>
              <w:rPr>
                <w:noProof/>
                <w:webHidden/>
              </w:rPr>
              <w:fldChar w:fldCharType="end"/>
            </w:r>
          </w:hyperlink>
        </w:p>
        <w:p w:rsidR="00351A24" w:rsidRDefault="00351A24">
          <w:pPr>
            <w:pStyle w:val="TOC3"/>
            <w:tabs>
              <w:tab w:val="left" w:pos="1320"/>
              <w:tab w:val="right" w:leader="dot" w:pos="9016"/>
            </w:tabs>
            <w:rPr>
              <w:rFonts w:asciiTheme="minorHAnsi" w:eastAsiaTheme="minorEastAsia" w:hAnsiTheme="minorHAnsi"/>
              <w:noProof/>
              <w:lang w:eastAsia="en-AU"/>
            </w:rPr>
          </w:pPr>
          <w:hyperlink w:anchor="_Toc525132066" w:history="1">
            <w:r w:rsidRPr="009E6D14">
              <w:rPr>
                <w:rStyle w:val="Hyperlink"/>
                <w:noProof/>
              </w:rPr>
              <w:t>3.3.6</w:t>
            </w:r>
            <w:r>
              <w:rPr>
                <w:rFonts w:asciiTheme="minorHAnsi" w:eastAsiaTheme="minorEastAsia" w:hAnsiTheme="minorHAnsi"/>
                <w:noProof/>
                <w:lang w:eastAsia="en-AU"/>
              </w:rPr>
              <w:tab/>
            </w:r>
            <w:r w:rsidRPr="009E6D14">
              <w:rPr>
                <w:rStyle w:val="Hyperlink"/>
                <w:noProof/>
              </w:rPr>
              <w:t>The Managed Catch / Effort Forward Projection</w:t>
            </w:r>
            <w:r>
              <w:rPr>
                <w:noProof/>
                <w:webHidden/>
              </w:rPr>
              <w:tab/>
            </w:r>
            <w:r>
              <w:rPr>
                <w:noProof/>
                <w:webHidden/>
              </w:rPr>
              <w:fldChar w:fldCharType="begin"/>
            </w:r>
            <w:r>
              <w:rPr>
                <w:noProof/>
                <w:webHidden/>
              </w:rPr>
              <w:instrText xml:space="preserve"> PAGEREF _Toc525132066 \h </w:instrText>
            </w:r>
            <w:r>
              <w:rPr>
                <w:noProof/>
                <w:webHidden/>
              </w:rPr>
            </w:r>
            <w:r>
              <w:rPr>
                <w:noProof/>
                <w:webHidden/>
              </w:rPr>
              <w:fldChar w:fldCharType="separate"/>
            </w:r>
            <w:r>
              <w:rPr>
                <w:noProof/>
                <w:webHidden/>
              </w:rPr>
              <w:t>24</w:t>
            </w:r>
            <w:r>
              <w:rPr>
                <w:noProof/>
                <w:webHidden/>
              </w:rPr>
              <w:fldChar w:fldCharType="end"/>
            </w:r>
          </w:hyperlink>
        </w:p>
        <w:p w:rsidR="00351A24" w:rsidRDefault="00351A24">
          <w:pPr>
            <w:pStyle w:val="TOC2"/>
            <w:tabs>
              <w:tab w:val="left" w:pos="880"/>
              <w:tab w:val="right" w:leader="dot" w:pos="9016"/>
            </w:tabs>
            <w:rPr>
              <w:rFonts w:asciiTheme="minorHAnsi" w:eastAsiaTheme="minorEastAsia" w:hAnsiTheme="minorHAnsi"/>
              <w:noProof/>
              <w:lang w:eastAsia="en-AU"/>
            </w:rPr>
          </w:pPr>
          <w:hyperlink w:anchor="_Toc525132067" w:history="1">
            <w:r w:rsidRPr="009E6D14">
              <w:rPr>
                <w:rStyle w:val="Hyperlink"/>
                <w:noProof/>
              </w:rPr>
              <w:t>3.4</w:t>
            </w:r>
            <w:r>
              <w:rPr>
                <w:rFonts w:asciiTheme="minorHAnsi" w:eastAsiaTheme="minorEastAsia" w:hAnsiTheme="minorHAnsi"/>
                <w:noProof/>
                <w:lang w:eastAsia="en-AU"/>
              </w:rPr>
              <w:tab/>
            </w:r>
            <w:r w:rsidRPr="009E6D14">
              <w:rPr>
                <w:rStyle w:val="Hyperlink"/>
                <w:noProof/>
              </w:rPr>
              <w:t>Some issues to be aware of:</w:t>
            </w:r>
            <w:r>
              <w:rPr>
                <w:noProof/>
                <w:webHidden/>
              </w:rPr>
              <w:tab/>
            </w:r>
            <w:r>
              <w:rPr>
                <w:noProof/>
                <w:webHidden/>
              </w:rPr>
              <w:fldChar w:fldCharType="begin"/>
            </w:r>
            <w:r>
              <w:rPr>
                <w:noProof/>
                <w:webHidden/>
              </w:rPr>
              <w:instrText xml:space="preserve"> PAGEREF _Toc525132067 \h </w:instrText>
            </w:r>
            <w:r>
              <w:rPr>
                <w:noProof/>
                <w:webHidden/>
              </w:rPr>
            </w:r>
            <w:r>
              <w:rPr>
                <w:noProof/>
                <w:webHidden/>
              </w:rPr>
              <w:fldChar w:fldCharType="separate"/>
            </w:r>
            <w:r>
              <w:rPr>
                <w:noProof/>
                <w:webHidden/>
              </w:rPr>
              <w:t>26</w:t>
            </w:r>
            <w:r>
              <w:rPr>
                <w:noProof/>
                <w:webHidden/>
              </w:rPr>
              <w:fldChar w:fldCharType="end"/>
            </w:r>
          </w:hyperlink>
        </w:p>
        <w:p w:rsidR="00351A24" w:rsidRDefault="00351A24">
          <w:pPr>
            <w:pStyle w:val="TOC1"/>
            <w:tabs>
              <w:tab w:val="left" w:pos="440"/>
              <w:tab w:val="right" w:leader="dot" w:pos="9016"/>
            </w:tabs>
            <w:rPr>
              <w:rFonts w:asciiTheme="minorHAnsi" w:eastAsiaTheme="minorEastAsia" w:hAnsiTheme="minorHAnsi"/>
              <w:noProof/>
              <w:lang w:eastAsia="en-AU"/>
            </w:rPr>
          </w:pPr>
          <w:hyperlink w:anchor="_Toc525132068" w:history="1">
            <w:r w:rsidRPr="009E6D14">
              <w:rPr>
                <w:rStyle w:val="Hyperlink"/>
                <w:noProof/>
              </w:rPr>
              <w:t>4</w:t>
            </w:r>
            <w:r>
              <w:rPr>
                <w:rFonts w:asciiTheme="minorHAnsi" w:eastAsiaTheme="minorEastAsia" w:hAnsiTheme="minorHAnsi"/>
                <w:noProof/>
                <w:lang w:eastAsia="en-AU"/>
              </w:rPr>
              <w:tab/>
            </w:r>
            <w:r w:rsidRPr="009E6D14">
              <w:rPr>
                <w:rStyle w:val="Hyperlink"/>
                <w:noProof/>
              </w:rPr>
              <w:t>R Classes</w:t>
            </w:r>
            <w:r>
              <w:rPr>
                <w:noProof/>
                <w:webHidden/>
              </w:rPr>
              <w:tab/>
            </w:r>
            <w:r>
              <w:rPr>
                <w:noProof/>
                <w:webHidden/>
              </w:rPr>
              <w:fldChar w:fldCharType="begin"/>
            </w:r>
            <w:r>
              <w:rPr>
                <w:noProof/>
                <w:webHidden/>
              </w:rPr>
              <w:instrText xml:space="preserve"> PAGEREF _Toc525132068 \h </w:instrText>
            </w:r>
            <w:r>
              <w:rPr>
                <w:noProof/>
                <w:webHidden/>
              </w:rPr>
            </w:r>
            <w:r>
              <w:rPr>
                <w:noProof/>
                <w:webHidden/>
              </w:rPr>
              <w:fldChar w:fldCharType="separate"/>
            </w:r>
            <w:r>
              <w:rPr>
                <w:noProof/>
                <w:webHidden/>
              </w:rPr>
              <w:t>27</w:t>
            </w:r>
            <w:r>
              <w:rPr>
                <w:noProof/>
                <w:webHidden/>
              </w:rPr>
              <w:fldChar w:fldCharType="end"/>
            </w:r>
          </w:hyperlink>
        </w:p>
        <w:p w:rsidR="00351A24" w:rsidRDefault="00351A24">
          <w:pPr>
            <w:pStyle w:val="TOC2"/>
            <w:tabs>
              <w:tab w:val="right" w:leader="dot" w:pos="9016"/>
            </w:tabs>
            <w:rPr>
              <w:rFonts w:asciiTheme="minorHAnsi" w:eastAsiaTheme="minorEastAsia" w:hAnsiTheme="minorHAnsi"/>
              <w:noProof/>
              <w:lang w:eastAsia="en-AU"/>
            </w:rPr>
          </w:pPr>
          <w:hyperlink w:anchor="_Toc525132069" w:history="1">
            <w:r w:rsidRPr="009E6D14">
              <w:rPr>
                <w:rStyle w:val="Hyperlink"/>
                <w:noProof/>
              </w:rPr>
              <w:t>MseDefinition</w:t>
            </w:r>
            <w:r>
              <w:rPr>
                <w:noProof/>
                <w:webHidden/>
              </w:rPr>
              <w:tab/>
            </w:r>
            <w:r>
              <w:rPr>
                <w:noProof/>
                <w:webHidden/>
              </w:rPr>
              <w:fldChar w:fldCharType="begin"/>
            </w:r>
            <w:r>
              <w:rPr>
                <w:noProof/>
                <w:webHidden/>
              </w:rPr>
              <w:instrText xml:space="preserve"> PAGEREF _Toc525132069 \h </w:instrText>
            </w:r>
            <w:r>
              <w:rPr>
                <w:noProof/>
                <w:webHidden/>
              </w:rPr>
            </w:r>
            <w:r>
              <w:rPr>
                <w:noProof/>
                <w:webHidden/>
              </w:rPr>
              <w:fldChar w:fldCharType="separate"/>
            </w:r>
            <w:r>
              <w:rPr>
                <w:noProof/>
                <w:webHidden/>
              </w:rPr>
              <w:t>27</w:t>
            </w:r>
            <w:r>
              <w:rPr>
                <w:noProof/>
                <w:webHidden/>
              </w:rPr>
              <w:fldChar w:fldCharType="end"/>
            </w:r>
          </w:hyperlink>
        </w:p>
        <w:p w:rsidR="00351A24" w:rsidRDefault="00351A24">
          <w:pPr>
            <w:pStyle w:val="TOC2"/>
            <w:tabs>
              <w:tab w:val="right" w:leader="dot" w:pos="9016"/>
            </w:tabs>
            <w:rPr>
              <w:rFonts w:asciiTheme="minorHAnsi" w:eastAsiaTheme="minorEastAsia" w:hAnsiTheme="minorHAnsi"/>
              <w:noProof/>
              <w:lang w:eastAsia="en-AU"/>
            </w:rPr>
          </w:pPr>
          <w:hyperlink w:anchor="_Toc525132070" w:history="1">
            <w:r w:rsidRPr="009E6D14">
              <w:rPr>
                <w:rStyle w:val="Hyperlink"/>
                <w:noProof/>
              </w:rPr>
              <w:t>Description</w:t>
            </w:r>
            <w:r>
              <w:rPr>
                <w:noProof/>
                <w:webHidden/>
              </w:rPr>
              <w:tab/>
            </w:r>
            <w:r>
              <w:rPr>
                <w:noProof/>
                <w:webHidden/>
              </w:rPr>
              <w:fldChar w:fldCharType="begin"/>
            </w:r>
            <w:r>
              <w:rPr>
                <w:noProof/>
                <w:webHidden/>
              </w:rPr>
              <w:instrText xml:space="preserve"> PAGEREF _Toc525132070 \h </w:instrText>
            </w:r>
            <w:r>
              <w:rPr>
                <w:noProof/>
                <w:webHidden/>
              </w:rPr>
            </w:r>
            <w:r>
              <w:rPr>
                <w:noProof/>
                <w:webHidden/>
              </w:rPr>
              <w:fldChar w:fldCharType="separate"/>
            </w:r>
            <w:r>
              <w:rPr>
                <w:noProof/>
                <w:webHidden/>
              </w:rPr>
              <w:t>27</w:t>
            </w:r>
            <w:r>
              <w:rPr>
                <w:noProof/>
                <w:webHidden/>
              </w:rPr>
              <w:fldChar w:fldCharType="end"/>
            </w:r>
          </w:hyperlink>
        </w:p>
        <w:p w:rsidR="00351A24" w:rsidRDefault="00351A24">
          <w:pPr>
            <w:pStyle w:val="TOC2"/>
            <w:tabs>
              <w:tab w:val="right" w:leader="dot" w:pos="9016"/>
            </w:tabs>
            <w:rPr>
              <w:rFonts w:asciiTheme="minorHAnsi" w:eastAsiaTheme="minorEastAsia" w:hAnsiTheme="minorHAnsi"/>
              <w:noProof/>
              <w:lang w:eastAsia="en-AU"/>
            </w:rPr>
          </w:pPr>
          <w:hyperlink w:anchor="_Toc525132071" w:history="1">
            <w:r w:rsidRPr="009E6D14">
              <w:rPr>
                <w:rStyle w:val="Hyperlink"/>
                <w:noProof/>
              </w:rPr>
              <w:t>Attributes</w:t>
            </w:r>
            <w:r>
              <w:rPr>
                <w:noProof/>
                <w:webHidden/>
              </w:rPr>
              <w:tab/>
            </w:r>
            <w:r>
              <w:rPr>
                <w:noProof/>
                <w:webHidden/>
              </w:rPr>
              <w:fldChar w:fldCharType="begin"/>
            </w:r>
            <w:r>
              <w:rPr>
                <w:noProof/>
                <w:webHidden/>
              </w:rPr>
              <w:instrText xml:space="preserve"> PAGEREF _Toc525132071 \h </w:instrText>
            </w:r>
            <w:r>
              <w:rPr>
                <w:noProof/>
                <w:webHidden/>
              </w:rPr>
            </w:r>
            <w:r>
              <w:rPr>
                <w:noProof/>
                <w:webHidden/>
              </w:rPr>
              <w:fldChar w:fldCharType="separate"/>
            </w:r>
            <w:r>
              <w:rPr>
                <w:noProof/>
                <w:webHidden/>
              </w:rPr>
              <w:t>27</w:t>
            </w:r>
            <w:r>
              <w:rPr>
                <w:noProof/>
                <w:webHidden/>
              </w:rPr>
              <w:fldChar w:fldCharType="end"/>
            </w:r>
          </w:hyperlink>
        </w:p>
        <w:p w:rsidR="00351A24" w:rsidRDefault="00351A24">
          <w:pPr>
            <w:pStyle w:val="TOC2"/>
            <w:tabs>
              <w:tab w:val="right" w:leader="dot" w:pos="9016"/>
            </w:tabs>
            <w:rPr>
              <w:rFonts w:asciiTheme="minorHAnsi" w:eastAsiaTheme="minorEastAsia" w:hAnsiTheme="minorHAnsi"/>
              <w:noProof/>
              <w:lang w:eastAsia="en-AU"/>
            </w:rPr>
          </w:pPr>
          <w:hyperlink w:anchor="_Toc525132072" w:history="1">
            <w:r w:rsidRPr="009E6D14">
              <w:rPr>
                <w:rStyle w:val="Hyperlink"/>
                <w:noProof/>
              </w:rPr>
              <w:t>Name</w:t>
            </w:r>
            <w:r>
              <w:rPr>
                <w:noProof/>
                <w:webHidden/>
              </w:rPr>
              <w:tab/>
            </w:r>
            <w:r>
              <w:rPr>
                <w:noProof/>
                <w:webHidden/>
              </w:rPr>
              <w:fldChar w:fldCharType="begin"/>
            </w:r>
            <w:r>
              <w:rPr>
                <w:noProof/>
                <w:webHidden/>
              </w:rPr>
              <w:instrText xml:space="preserve"> PAGEREF _Toc525132072 \h </w:instrText>
            </w:r>
            <w:r>
              <w:rPr>
                <w:noProof/>
                <w:webHidden/>
              </w:rPr>
            </w:r>
            <w:r>
              <w:rPr>
                <w:noProof/>
                <w:webHidden/>
              </w:rPr>
              <w:fldChar w:fldCharType="separate"/>
            </w:r>
            <w:r>
              <w:rPr>
                <w:noProof/>
                <w:webHidden/>
              </w:rPr>
              <w:t>27</w:t>
            </w:r>
            <w:r>
              <w:rPr>
                <w:noProof/>
                <w:webHidden/>
              </w:rPr>
              <w:fldChar w:fldCharType="end"/>
            </w:r>
          </w:hyperlink>
        </w:p>
        <w:p w:rsidR="00351A24" w:rsidRDefault="00351A24">
          <w:pPr>
            <w:pStyle w:val="TOC2"/>
            <w:tabs>
              <w:tab w:val="right" w:leader="dot" w:pos="9016"/>
            </w:tabs>
            <w:rPr>
              <w:rFonts w:asciiTheme="minorHAnsi" w:eastAsiaTheme="minorEastAsia" w:hAnsiTheme="minorHAnsi"/>
              <w:noProof/>
              <w:lang w:eastAsia="en-AU"/>
            </w:rPr>
          </w:pPr>
          <w:hyperlink w:anchor="_Toc525132073" w:history="1">
            <w:r w:rsidRPr="009E6D14">
              <w:rPr>
                <w:rStyle w:val="Hyperlink"/>
                <w:noProof/>
              </w:rPr>
              <w:t>Label</w:t>
            </w:r>
            <w:r>
              <w:rPr>
                <w:noProof/>
                <w:webHidden/>
              </w:rPr>
              <w:tab/>
            </w:r>
            <w:r>
              <w:rPr>
                <w:noProof/>
                <w:webHidden/>
              </w:rPr>
              <w:fldChar w:fldCharType="begin"/>
            </w:r>
            <w:r>
              <w:rPr>
                <w:noProof/>
                <w:webHidden/>
              </w:rPr>
              <w:instrText xml:space="preserve"> PAGEREF _Toc525132073 \h </w:instrText>
            </w:r>
            <w:r>
              <w:rPr>
                <w:noProof/>
                <w:webHidden/>
              </w:rPr>
            </w:r>
            <w:r>
              <w:rPr>
                <w:noProof/>
                <w:webHidden/>
              </w:rPr>
              <w:fldChar w:fldCharType="separate"/>
            </w:r>
            <w:r>
              <w:rPr>
                <w:noProof/>
                <w:webHidden/>
              </w:rPr>
              <w:t>27</w:t>
            </w:r>
            <w:r>
              <w:rPr>
                <w:noProof/>
                <w:webHidden/>
              </w:rPr>
              <w:fldChar w:fldCharType="end"/>
            </w:r>
          </w:hyperlink>
        </w:p>
        <w:p w:rsidR="00351A24" w:rsidRDefault="00351A24">
          <w:pPr>
            <w:pStyle w:val="TOC2"/>
            <w:tabs>
              <w:tab w:val="right" w:leader="dot" w:pos="9016"/>
            </w:tabs>
            <w:rPr>
              <w:rFonts w:asciiTheme="minorHAnsi" w:eastAsiaTheme="minorEastAsia" w:hAnsiTheme="minorHAnsi"/>
              <w:noProof/>
              <w:lang w:eastAsia="en-AU"/>
            </w:rPr>
          </w:pPr>
          <w:hyperlink w:anchor="_Toc525132074" w:history="1">
            <w:r w:rsidRPr="009E6D14">
              <w:rPr>
                <w:rStyle w:val="Hyperlink"/>
                <w:noProof/>
              </w:rPr>
              <w:t>Date</w:t>
            </w:r>
            <w:r>
              <w:rPr>
                <w:noProof/>
                <w:webHidden/>
              </w:rPr>
              <w:tab/>
            </w:r>
            <w:r>
              <w:rPr>
                <w:noProof/>
                <w:webHidden/>
              </w:rPr>
              <w:fldChar w:fldCharType="begin"/>
            </w:r>
            <w:r>
              <w:rPr>
                <w:noProof/>
                <w:webHidden/>
              </w:rPr>
              <w:instrText xml:space="preserve"> PAGEREF _Toc525132074 \h </w:instrText>
            </w:r>
            <w:r>
              <w:rPr>
                <w:noProof/>
                <w:webHidden/>
              </w:rPr>
            </w:r>
            <w:r>
              <w:rPr>
                <w:noProof/>
                <w:webHidden/>
              </w:rPr>
              <w:fldChar w:fldCharType="separate"/>
            </w:r>
            <w:r>
              <w:rPr>
                <w:noProof/>
                <w:webHidden/>
              </w:rPr>
              <w:t>27</w:t>
            </w:r>
            <w:r>
              <w:rPr>
                <w:noProof/>
                <w:webHidden/>
              </w:rPr>
              <w:fldChar w:fldCharType="end"/>
            </w:r>
          </w:hyperlink>
        </w:p>
        <w:p w:rsidR="00351A24" w:rsidRDefault="00351A24">
          <w:pPr>
            <w:pStyle w:val="TOC2"/>
            <w:tabs>
              <w:tab w:val="right" w:leader="dot" w:pos="9016"/>
            </w:tabs>
            <w:rPr>
              <w:rFonts w:asciiTheme="minorHAnsi" w:eastAsiaTheme="minorEastAsia" w:hAnsiTheme="minorHAnsi"/>
              <w:noProof/>
              <w:lang w:eastAsia="en-AU"/>
            </w:rPr>
          </w:pPr>
          <w:hyperlink w:anchor="_Toc525132075" w:history="1">
            <w:r w:rsidRPr="009E6D14">
              <w:rPr>
                <w:rStyle w:val="Hyperlink"/>
                <w:noProof/>
              </w:rPr>
              <w:t>Author</w:t>
            </w:r>
            <w:r>
              <w:rPr>
                <w:noProof/>
                <w:webHidden/>
              </w:rPr>
              <w:tab/>
            </w:r>
            <w:r>
              <w:rPr>
                <w:noProof/>
                <w:webHidden/>
              </w:rPr>
              <w:fldChar w:fldCharType="begin"/>
            </w:r>
            <w:r>
              <w:rPr>
                <w:noProof/>
                <w:webHidden/>
              </w:rPr>
              <w:instrText xml:space="preserve"> PAGEREF _Toc525132075 \h </w:instrText>
            </w:r>
            <w:r>
              <w:rPr>
                <w:noProof/>
                <w:webHidden/>
              </w:rPr>
            </w:r>
            <w:r>
              <w:rPr>
                <w:noProof/>
                <w:webHidden/>
              </w:rPr>
              <w:fldChar w:fldCharType="separate"/>
            </w:r>
            <w:r>
              <w:rPr>
                <w:noProof/>
                <w:webHidden/>
              </w:rPr>
              <w:t>27</w:t>
            </w:r>
            <w:r>
              <w:rPr>
                <w:noProof/>
                <w:webHidden/>
              </w:rPr>
              <w:fldChar w:fldCharType="end"/>
            </w:r>
          </w:hyperlink>
        </w:p>
        <w:p w:rsidR="00351A24" w:rsidRDefault="00351A24">
          <w:pPr>
            <w:pStyle w:val="TOC2"/>
            <w:tabs>
              <w:tab w:val="right" w:leader="dot" w:pos="9016"/>
            </w:tabs>
            <w:rPr>
              <w:rFonts w:asciiTheme="minorHAnsi" w:eastAsiaTheme="minorEastAsia" w:hAnsiTheme="minorHAnsi"/>
              <w:noProof/>
              <w:lang w:eastAsia="en-AU"/>
            </w:rPr>
          </w:pPr>
          <w:hyperlink w:anchor="_Toc525132076" w:history="1">
            <w:r w:rsidRPr="009E6D14">
              <w:rPr>
                <w:rStyle w:val="Hyperlink"/>
                <w:noProof/>
              </w:rPr>
              <w:t>Notes</w:t>
            </w:r>
            <w:r>
              <w:rPr>
                <w:noProof/>
                <w:webHidden/>
              </w:rPr>
              <w:tab/>
            </w:r>
            <w:r>
              <w:rPr>
                <w:noProof/>
                <w:webHidden/>
              </w:rPr>
              <w:fldChar w:fldCharType="begin"/>
            </w:r>
            <w:r>
              <w:rPr>
                <w:noProof/>
                <w:webHidden/>
              </w:rPr>
              <w:instrText xml:space="preserve"> PAGEREF _Toc525132076 \h </w:instrText>
            </w:r>
            <w:r>
              <w:rPr>
                <w:noProof/>
                <w:webHidden/>
              </w:rPr>
            </w:r>
            <w:r>
              <w:rPr>
                <w:noProof/>
                <w:webHidden/>
              </w:rPr>
              <w:fldChar w:fldCharType="separate"/>
            </w:r>
            <w:r>
              <w:rPr>
                <w:noProof/>
                <w:webHidden/>
              </w:rPr>
              <w:t>27</w:t>
            </w:r>
            <w:r>
              <w:rPr>
                <w:noProof/>
                <w:webHidden/>
              </w:rPr>
              <w:fldChar w:fldCharType="end"/>
            </w:r>
          </w:hyperlink>
        </w:p>
        <w:p w:rsidR="00351A24" w:rsidRDefault="00351A24">
          <w:pPr>
            <w:pStyle w:val="TOC2"/>
            <w:tabs>
              <w:tab w:val="right" w:leader="dot" w:pos="9016"/>
            </w:tabs>
            <w:rPr>
              <w:rFonts w:asciiTheme="minorHAnsi" w:eastAsiaTheme="minorEastAsia" w:hAnsiTheme="minorHAnsi"/>
              <w:noProof/>
              <w:lang w:eastAsia="en-AU"/>
            </w:rPr>
          </w:pPr>
          <w:hyperlink w:anchor="_Toc525132077" w:history="1">
            <w:r w:rsidRPr="009E6D14">
              <w:rPr>
                <w:rStyle w:val="Hyperlink"/>
                <w:noProof/>
              </w:rPr>
              <w:t>PrimarySource</w:t>
            </w:r>
            <w:r>
              <w:rPr>
                <w:noProof/>
                <w:webHidden/>
              </w:rPr>
              <w:tab/>
            </w:r>
            <w:r>
              <w:rPr>
                <w:noProof/>
                <w:webHidden/>
              </w:rPr>
              <w:fldChar w:fldCharType="begin"/>
            </w:r>
            <w:r>
              <w:rPr>
                <w:noProof/>
                <w:webHidden/>
              </w:rPr>
              <w:instrText xml:space="preserve"> PAGEREF _Toc525132077 \h </w:instrText>
            </w:r>
            <w:r>
              <w:rPr>
                <w:noProof/>
                <w:webHidden/>
              </w:rPr>
            </w:r>
            <w:r>
              <w:rPr>
                <w:noProof/>
                <w:webHidden/>
              </w:rPr>
              <w:fldChar w:fldCharType="separate"/>
            </w:r>
            <w:r>
              <w:rPr>
                <w:noProof/>
                <w:webHidden/>
              </w:rPr>
              <w:t>27</w:t>
            </w:r>
            <w:r>
              <w:rPr>
                <w:noProof/>
                <w:webHidden/>
              </w:rPr>
              <w:fldChar w:fldCharType="end"/>
            </w:r>
          </w:hyperlink>
        </w:p>
        <w:p w:rsidR="00351A24" w:rsidRDefault="00351A24">
          <w:pPr>
            <w:pStyle w:val="TOC2"/>
            <w:tabs>
              <w:tab w:val="right" w:leader="dot" w:pos="9016"/>
            </w:tabs>
            <w:rPr>
              <w:rFonts w:asciiTheme="minorHAnsi" w:eastAsiaTheme="minorEastAsia" w:hAnsiTheme="minorHAnsi"/>
              <w:noProof/>
              <w:lang w:eastAsia="en-AU"/>
            </w:rPr>
          </w:pPr>
          <w:hyperlink w:anchor="_Toc525132078" w:history="1">
            <w:r w:rsidRPr="009E6D14">
              <w:rPr>
                <w:rStyle w:val="Hyperlink"/>
                <w:noProof/>
              </w:rPr>
              <w:t>CppMethod</w:t>
            </w:r>
            <w:r>
              <w:rPr>
                <w:noProof/>
                <w:webHidden/>
              </w:rPr>
              <w:tab/>
            </w:r>
            <w:r>
              <w:rPr>
                <w:noProof/>
                <w:webHidden/>
              </w:rPr>
              <w:fldChar w:fldCharType="begin"/>
            </w:r>
            <w:r>
              <w:rPr>
                <w:noProof/>
                <w:webHidden/>
              </w:rPr>
              <w:instrText xml:space="preserve"> PAGEREF _Toc525132078 \h </w:instrText>
            </w:r>
            <w:r>
              <w:rPr>
                <w:noProof/>
                <w:webHidden/>
              </w:rPr>
            </w:r>
            <w:r>
              <w:rPr>
                <w:noProof/>
                <w:webHidden/>
              </w:rPr>
              <w:fldChar w:fldCharType="separate"/>
            </w:r>
            <w:r>
              <w:rPr>
                <w:noProof/>
                <w:webHidden/>
              </w:rPr>
              <w:t>27</w:t>
            </w:r>
            <w:r>
              <w:rPr>
                <w:noProof/>
                <w:webHidden/>
              </w:rPr>
              <w:fldChar w:fldCharType="end"/>
            </w:r>
          </w:hyperlink>
        </w:p>
        <w:p w:rsidR="00351A24" w:rsidRDefault="00351A24">
          <w:pPr>
            <w:pStyle w:val="TOC2"/>
            <w:tabs>
              <w:tab w:val="right" w:leader="dot" w:pos="9016"/>
            </w:tabs>
            <w:rPr>
              <w:rFonts w:asciiTheme="minorHAnsi" w:eastAsiaTheme="minorEastAsia" w:hAnsiTheme="minorHAnsi"/>
              <w:noProof/>
              <w:lang w:eastAsia="en-AU"/>
            </w:rPr>
          </w:pPr>
          <w:hyperlink w:anchor="_Toc525132079" w:history="1">
            <w:r w:rsidRPr="009E6D14">
              <w:rPr>
                <w:rStyle w:val="Hyperlink"/>
                <w:noProof/>
              </w:rPr>
              <w:t>UseCluster</w:t>
            </w:r>
            <w:r>
              <w:rPr>
                <w:noProof/>
                <w:webHidden/>
              </w:rPr>
              <w:tab/>
            </w:r>
            <w:r>
              <w:rPr>
                <w:noProof/>
                <w:webHidden/>
              </w:rPr>
              <w:fldChar w:fldCharType="begin"/>
            </w:r>
            <w:r>
              <w:rPr>
                <w:noProof/>
                <w:webHidden/>
              </w:rPr>
              <w:instrText xml:space="preserve"> PAGEREF _Toc525132079 \h </w:instrText>
            </w:r>
            <w:r>
              <w:rPr>
                <w:noProof/>
                <w:webHidden/>
              </w:rPr>
            </w:r>
            <w:r>
              <w:rPr>
                <w:noProof/>
                <w:webHidden/>
              </w:rPr>
              <w:fldChar w:fldCharType="separate"/>
            </w:r>
            <w:r>
              <w:rPr>
                <w:noProof/>
                <w:webHidden/>
              </w:rPr>
              <w:t>27</w:t>
            </w:r>
            <w:r>
              <w:rPr>
                <w:noProof/>
                <w:webHidden/>
              </w:rPr>
              <w:fldChar w:fldCharType="end"/>
            </w:r>
          </w:hyperlink>
        </w:p>
        <w:p w:rsidR="00351A24" w:rsidRDefault="00351A24">
          <w:pPr>
            <w:pStyle w:val="TOC2"/>
            <w:tabs>
              <w:tab w:val="right" w:leader="dot" w:pos="9016"/>
            </w:tabs>
            <w:rPr>
              <w:rFonts w:asciiTheme="minorHAnsi" w:eastAsiaTheme="minorEastAsia" w:hAnsiTheme="minorHAnsi"/>
              <w:noProof/>
              <w:lang w:eastAsia="en-AU"/>
            </w:rPr>
          </w:pPr>
          <w:hyperlink w:anchor="_Toc525132080" w:history="1">
            <w:r w:rsidRPr="009E6D14">
              <w:rPr>
                <w:rStyle w:val="Hyperlink"/>
                <w:noProof/>
              </w:rPr>
              <w:t>npop</w:t>
            </w:r>
            <w:r>
              <w:rPr>
                <w:noProof/>
                <w:webHidden/>
              </w:rPr>
              <w:tab/>
            </w:r>
            <w:r>
              <w:rPr>
                <w:noProof/>
                <w:webHidden/>
              </w:rPr>
              <w:fldChar w:fldCharType="begin"/>
            </w:r>
            <w:r>
              <w:rPr>
                <w:noProof/>
                <w:webHidden/>
              </w:rPr>
              <w:instrText xml:space="preserve"> PAGEREF _Toc525132080 \h </w:instrText>
            </w:r>
            <w:r>
              <w:rPr>
                <w:noProof/>
                <w:webHidden/>
              </w:rPr>
            </w:r>
            <w:r>
              <w:rPr>
                <w:noProof/>
                <w:webHidden/>
              </w:rPr>
              <w:fldChar w:fldCharType="separate"/>
            </w:r>
            <w:r>
              <w:rPr>
                <w:noProof/>
                <w:webHidden/>
              </w:rPr>
              <w:t>27</w:t>
            </w:r>
            <w:r>
              <w:rPr>
                <w:noProof/>
                <w:webHidden/>
              </w:rPr>
              <w:fldChar w:fldCharType="end"/>
            </w:r>
          </w:hyperlink>
        </w:p>
        <w:p w:rsidR="00351A24" w:rsidRDefault="00351A24">
          <w:pPr>
            <w:pStyle w:val="TOC2"/>
            <w:tabs>
              <w:tab w:val="right" w:leader="dot" w:pos="9016"/>
            </w:tabs>
            <w:rPr>
              <w:rFonts w:asciiTheme="minorHAnsi" w:eastAsiaTheme="minorEastAsia" w:hAnsiTheme="minorHAnsi"/>
              <w:noProof/>
              <w:lang w:eastAsia="en-AU"/>
            </w:rPr>
          </w:pPr>
          <w:hyperlink w:anchor="_Toc525132081" w:history="1">
            <w:r w:rsidRPr="009E6D14">
              <w:rPr>
                <w:rStyle w:val="Hyperlink"/>
                <w:noProof/>
              </w:rPr>
              <w:t>nfleets</w:t>
            </w:r>
            <w:r>
              <w:rPr>
                <w:noProof/>
                <w:webHidden/>
              </w:rPr>
              <w:tab/>
            </w:r>
            <w:r>
              <w:rPr>
                <w:noProof/>
                <w:webHidden/>
              </w:rPr>
              <w:fldChar w:fldCharType="begin"/>
            </w:r>
            <w:r>
              <w:rPr>
                <w:noProof/>
                <w:webHidden/>
              </w:rPr>
              <w:instrText xml:space="preserve"> PAGEREF _Toc525132081 \h </w:instrText>
            </w:r>
            <w:r>
              <w:rPr>
                <w:noProof/>
                <w:webHidden/>
              </w:rPr>
            </w:r>
            <w:r>
              <w:rPr>
                <w:noProof/>
                <w:webHidden/>
              </w:rPr>
              <w:fldChar w:fldCharType="separate"/>
            </w:r>
            <w:r>
              <w:rPr>
                <w:noProof/>
                <w:webHidden/>
              </w:rPr>
              <w:t>27</w:t>
            </w:r>
            <w:r>
              <w:rPr>
                <w:noProof/>
                <w:webHidden/>
              </w:rPr>
              <w:fldChar w:fldCharType="end"/>
            </w:r>
          </w:hyperlink>
        </w:p>
        <w:p w:rsidR="00351A24" w:rsidRDefault="00351A24">
          <w:pPr>
            <w:pStyle w:val="TOC2"/>
            <w:tabs>
              <w:tab w:val="right" w:leader="dot" w:pos="9016"/>
            </w:tabs>
            <w:rPr>
              <w:rFonts w:asciiTheme="minorHAnsi" w:eastAsiaTheme="minorEastAsia" w:hAnsiTheme="minorHAnsi"/>
              <w:noProof/>
              <w:lang w:eastAsia="en-AU"/>
            </w:rPr>
          </w:pPr>
          <w:hyperlink w:anchor="_Toc525132082" w:history="1">
            <w:r w:rsidRPr="009E6D14">
              <w:rPr>
                <w:rStyle w:val="Hyperlink"/>
                <w:noProof/>
              </w:rPr>
              <w:t>SSRootDir</w:t>
            </w:r>
            <w:r>
              <w:rPr>
                <w:noProof/>
                <w:webHidden/>
              </w:rPr>
              <w:tab/>
            </w:r>
            <w:r>
              <w:rPr>
                <w:noProof/>
                <w:webHidden/>
              </w:rPr>
              <w:fldChar w:fldCharType="begin"/>
            </w:r>
            <w:r>
              <w:rPr>
                <w:noProof/>
                <w:webHidden/>
              </w:rPr>
              <w:instrText xml:space="preserve"> PAGEREF _Toc525132082 \h </w:instrText>
            </w:r>
            <w:r>
              <w:rPr>
                <w:noProof/>
                <w:webHidden/>
              </w:rPr>
            </w:r>
            <w:r>
              <w:rPr>
                <w:noProof/>
                <w:webHidden/>
              </w:rPr>
              <w:fldChar w:fldCharType="separate"/>
            </w:r>
            <w:r>
              <w:rPr>
                <w:noProof/>
                <w:webHidden/>
              </w:rPr>
              <w:t>28</w:t>
            </w:r>
            <w:r>
              <w:rPr>
                <w:noProof/>
                <w:webHidden/>
              </w:rPr>
              <w:fldChar w:fldCharType="end"/>
            </w:r>
          </w:hyperlink>
        </w:p>
        <w:p w:rsidR="00351A24" w:rsidRDefault="00351A24">
          <w:pPr>
            <w:pStyle w:val="TOC2"/>
            <w:tabs>
              <w:tab w:val="right" w:leader="dot" w:pos="9016"/>
            </w:tabs>
            <w:rPr>
              <w:rFonts w:asciiTheme="minorHAnsi" w:eastAsiaTheme="minorEastAsia" w:hAnsiTheme="minorHAnsi"/>
              <w:noProof/>
              <w:lang w:eastAsia="en-AU"/>
            </w:rPr>
          </w:pPr>
          <w:hyperlink w:anchor="_Toc525132083" w:history="1">
            <w:r w:rsidRPr="009E6D14">
              <w:rPr>
                <w:rStyle w:val="Hyperlink"/>
                <w:noProof/>
              </w:rPr>
              <w:t>SBlim</w:t>
            </w:r>
            <w:r>
              <w:rPr>
                <w:noProof/>
                <w:webHidden/>
              </w:rPr>
              <w:tab/>
            </w:r>
            <w:r>
              <w:rPr>
                <w:noProof/>
                <w:webHidden/>
              </w:rPr>
              <w:fldChar w:fldCharType="begin"/>
            </w:r>
            <w:r>
              <w:rPr>
                <w:noProof/>
                <w:webHidden/>
              </w:rPr>
              <w:instrText xml:space="preserve"> PAGEREF _Toc525132083 \h </w:instrText>
            </w:r>
            <w:r>
              <w:rPr>
                <w:noProof/>
                <w:webHidden/>
              </w:rPr>
            </w:r>
            <w:r>
              <w:rPr>
                <w:noProof/>
                <w:webHidden/>
              </w:rPr>
              <w:fldChar w:fldCharType="separate"/>
            </w:r>
            <w:r>
              <w:rPr>
                <w:noProof/>
                <w:webHidden/>
              </w:rPr>
              <w:t>28</w:t>
            </w:r>
            <w:r>
              <w:rPr>
                <w:noProof/>
                <w:webHidden/>
              </w:rPr>
              <w:fldChar w:fldCharType="end"/>
            </w:r>
          </w:hyperlink>
        </w:p>
        <w:p w:rsidR="00351A24" w:rsidRDefault="00351A24">
          <w:pPr>
            <w:pStyle w:val="TOC2"/>
            <w:tabs>
              <w:tab w:val="right" w:leader="dot" w:pos="9016"/>
            </w:tabs>
            <w:rPr>
              <w:rFonts w:asciiTheme="minorHAnsi" w:eastAsiaTheme="minorEastAsia" w:hAnsiTheme="minorHAnsi"/>
              <w:noProof/>
              <w:lang w:eastAsia="en-AU"/>
            </w:rPr>
          </w:pPr>
          <w:hyperlink w:anchor="_Toc525132084" w:history="1">
            <w:r w:rsidRPr="009E6D14">
              <w:rPr>
                <w:rStyle w:val="Hyperlink"/>
                <w:noProof/>
              </w:rPr>
              <w:t>Flim</w:t>
            </w:r>
            <w:r>
              <w:rPr>
                <w:noProof/>
                <w:webHidden/>
              </w:rPr>
              <w:tab/>
            </w:r>
            <w:r>
              <w:rPr>
                <w:noProof/>
                <w:webHidden/>
              </w:rPr>
              <w:fldChar w:fldCharType="begin"/>
            </w:r>
            <w:r>
              <w:rPr>
                <w:noProof/>
                <w:webHidden/>
              </w:rPr>
              <w:instrText xml:space="preserve"> PAGEREF _Toc525132084 \h </w:instrText>
            </w:r>
            <w:r>
              <w:rPr>
                <w:noProof/>
                <w:webHidden/>
              </w:rPr>
            </w:r>
            <w:r>
              <w:rPr>
                <w:noProof/>
                <w:webHidden/>
              </w:rPr>
              <w:fldChar w:fldCharType="separate"/>
            </w:r>
            <w:r>
              <w:rPr>
                <w:noProof/>
                <w:webHidden/>
              </w:rPr>
              <w:t>28</w:t>
            </w:r>
            <w:r>
              <w:rPr>
                <w:noProof/>
                <w:webHidden/>
              </w:rPr>
              <w:fldChar w:fldCharType="end"/>
            </w:r>
          </w:hyperlink>
        </w:p>
        <w:p w:rsidR="00351A24" w:rsidRDefault="00351A24">
          <w:pPr>
            <w:pStyle w:val="TOC2"/>
            <w:tabs>
              <w:tab w:val="right" w:leader="dot" w:pos="9016"/>
            </w:tabs>
            <w:rPr>
              <w:rFonts w:asciiTheme="minorHAnsi" w:eastAsiaTheme="minorEastAsia" w:hAnsiTheme="minorHAnsi"/>
              <w:noProof/>
              <w:lang w:eastAsia="en-AU"/>
            </w:rPr>
          </w:pPr>
          <w:hyperlink w:anchor="_Toc525132085" w:history="1">
            <w:r w:rsidRPr="009E6D14">
              <w:rPr>
                <w:rStyle w:val="Hyperlink"/>
                <w:noProof/>
              </w:rPr>
              <w:t>OMList</w:t>
            </w:r>
            <w:r>
              <w:rPr>
                <w:noProof/>
                <w:webHidden/>
              </w:rPr>
              <w:tab/>
            </w:r>
            <w:r>
              <w:rPr>
                <w:noProof/>
                <w:webHidden/>
              </w:rPr>
              <w:fldChar w:fldCharType="begin"/>
            </w:r>
            <w:r>
              <w:rPr>
                <w:noProof/>
                <w:webHidden/>
              </w:rPr>
              <w:instrText xml:space="preserve"> PAGEREF _Toc525132085 \h </w:instrText>
            </w:r>
            <w:r>
              <w:rPr>
                <w:noProof/>
                <w:webHidden/>
              </w:rPr>
            </w:r>
            <w:r>
              <w:rPr>
                <w:noProof/>
                <w:webHidden/>
              </w:rPr>
              <w:fldChar w:fldCharType="separate"/>
            </w:r>
            <w:r>
              <w:rPr>
                <w:noProof/>
                <w:webHidden/>
              </w:rPr>
              <w:t>28</w:t>
            </w:r>
            <w:r>
              <w:rPr>
                <w:noProof/>
                <w:webHidden/>
              </w:rPr>
              <w:fldChar w:fldCharType="end"/>
            </w:r>
          </w:hyperlink>
        </w:p>
        <w:p w:rsidR="00351A24" w:rsidRDefault="00351A24">
          <w:pPr>
            <w:pStyle w:val="TOC2"/>
            <w:tabs>
              <w:tab w:val="right" w:leader="dot" w:pos="9016"/>
            </w:tabs>
            <w:rPr>
              <w:rFonts w:asciiTheme="minorHAnsi" w:eastAsiaTheme="minorEastAsia" w:hAnsiTheme="minorHAnsi"/>
              <w:noProof/>
              <w:lang w:eastAsia="en-AU"/>
            </w:rPr>
          </w:pPr>
          <w:hyperlink w:anchor="_Toc525132086" w:history="1">
            <w:r w:rsidRPr="009E6D14">
              <w:rPr>
                <w:rStyle w:val="Hyperlink"/>
                <w:noProof/>
              </w:rPr>
              <w:t>nsimPerOMFile</w:t>
            </w:r>
            <w:r>
              <w:rPr>
                <w:noProof/>
                <w:webHidden/>
              </w:rPr>
              <w:tab/>
            </w:r>
            <w:r>
              <w:rPr>
                <w:noProof/>
                <w:webHidden/>
              </w:rPr>
              <w:fldChar w:fldCharType="begin"/>
            </w:r>
            <w:r>
              <w:rPr>
                <w:noProof/>
                <w:webHidden/>
              </w:rPr>
              <w:instrText xml:space="preserve"> PAGEREF _Toc525132086 \h </w:instrText>
            </w:r>
            <w:r>
              <w:rPr>
                <w:noProof/>
                <w:webHidden/>
              </w:rPr>
            </w:r>
            <w:r>
              <w:rPr>
                <w:noProof/>
                <w:webHidden/>
              </w:rPr>
              <w:fldChar w:fldCharType="separate"/>
            </w:r>
            <w:r>
              <w:rPr>
                <w:noProof/>
                <w:webHidden/>
              </w:rPr>
              <w:t>28</w:t>
            </w:r>
            <w:r>
              <w:rPr>
                <w:noProof/>
                <w:webHidden/>
              </w:rPr>
              <w:fldChar w:fldCharType="end"/>
            </w:r>
          </w:hyperlink>
        </w:p>
        <w:p w:rsidR="00351A24" w:rsidRDefault="00351A24">
          <w:pPr>
            <w:pStyle w:val="TOC2"/>
            <w:tabs>
              <w:tab w:val="right" w:leader="dot" w:pos="9016"/>
            </w:tabs>
            <w:rPr>
              <w:rFonts w:asciiTheme="minorHAnsi" w:eastAsiaTheme="minorEastAsia" w:hAnsiTheme="minorHAnsi"/>
              <w:noProof/>
              <w:lang w:eastAsia="en-AU"/>
            </w:rPr>
          </w:pPr>
          <w:hyperlink w:anchor="_Toc525132087" w:history="1">
            <w:r w:rsidRPr="009E6D14">
              <w:rPr>
                <w:rStyle w:val="Hyperlink"/>
                <w:noProof/>
              </w:rPr>
              <w:t>proyears</w:t>
            </w:r>
            <w:r>
              <w:rPr>
                <w:noProof/>
                <w:webHidden/>
              </w:rPr>
              <w:tab/>
            </w:r>
            <w:r>
              <w:rPr>
                <w:noProof/>
                <w:webHidden/>
              </w:rPr>
              <w:fldChar w:fldCharType="begin"/>
            </w:r>
            <w:r>
              <w:rPr>
                <w:noProof/>
                <w:webHidden/>
              </w:rPr>
              <w:instrText xml:space="preserve"> PAGEREF _Toc525132087 \h </w:instrText>
            </w:r>
            <w:r>
              <w:rPr>
                <w:noProof/>
                <w:webHidden/>
              </w:rPr>
            </w:r>
            <w:r>
              <w:rPr>
                <w:noProof/>
                <w:webHidden/>
              </w:rPr>
              <w:fldChar w:fldCharType="separate"/>
            </w:r>
            <w:r>
              <w:rPr>
                <w:noProof/>
                <w:webHidden/>
              </w:rPr>
              <w:t>28</w:t>
            </w:r>
            <w:r>
              <w:rPr>
                <w:noProof/>
                <w:webHidden/>
              </w:rPr>
              <w:fldChar w:fldCharType="end"/>
            </w:r>
          </w:hyperlink>
        </w:p>
        <w:p w:rsidR="00351A24" w:rsidRDefault="00351A24">
          <w:pPr>
            <w:pStyle w:val="TOC2"/>
            <w:tabs>
              <w:tab w:val="right" w:leader="dot" w:pos="9016"/>
            </w:tabs>
            <w:rPr>
              <w:rFonts w:asciiTheme="minorHAnsi" w:eastAsiaTheme="minorEastAsia" w:hAnsiTheme="minorHAnsi"/>
              <w:noProof/>
              <w:lang w:eastAsia="en-AU"/>
            </w:rPr>
          </w:pPr>
          <w:hyperlink w:anchor="_Toc525132088" w:history="1">
            <w:r w:rsidRPr="009E6D14">
              <w:rPr>
                <w:rStyle w:val="Hyperlink"/>
                <w:noProof/>
              </w:rPr>
              <w:t>targpop</w:t>
            </w:r>
            <w:r>
              <w:rPr>
                <w:noProof/>
                <w:webHidden/>
              </w:rPr>
              <w:tab/>
            </w:r>
            <w:r>
              <w:rPr>
                <w:noProof/>
                <w:webHidden/>
              </w:rPr>
              <w:fldChar w:fldCharType="begin"/>
            </w:r>
            <w:r>
              <w:rPr>
                <w:noProof/>
                <w:webHidden/>
              </w:rPr>
              <w:instrText xml:space="preserve"> PAGEREF _Toc525132088 \h </w:instrText>
            </w:r>
            <w:r>
              <w:rPr>
                <w:noProof/>
                <w:webHidden/>
              </w:rPr>
            </w:r>
            <w:r>
              <w:rPr>
                <w:noProof/>
                <w:webHidden/>
              </w:rPr>
              <w:fldChar w:fldCharType="separate"/>
            </w:r>
            <w:r>
              <w:rPr>
                <w:noProof/>
                <w:webHidden/>
              </w:rPr>
              <w:t>28</w:t>
            </w:r>
            <w:r>
              <w:rPr>
                <w:noProof/>
                <w:webHidden/>
              </w:rPr>
              <w:fldChar w:fldCharType="end"/>
            </w:r>
          </w:hyperlink>
        </w:p>
        <w:p w:rsidR="00351A24" w:rsidRDefault="00351A24">
          <w:pPr>
            <w:pStyle w:val="TOC2"/>
            <w:tabs>
              <w:tab w:val="right" w:leader="dot" w:pos="9016"/>
            </w:tabs>
            <w:rPr>
              <w:rFonts w:asciiTheme="minorHAnsi" w:eastAsiaTheme="minorEastAsia" w:hAnsiTheme="minorHAnsi"/>
              <w:noProof/>
              <w:lang w:eastAsia="en-AU"/>
            </w:rPr>
          </w:pPr>
          <w:hyperlink w:anchor="_Toc525132089" w:history="1">
            <w:r w:rsidRPr="009E6D14">
              <w:rPr>
                <w:rStyle w:val="Hyperlink"/>
                <w:noProof/>
              </w:rPr>
              <w:t>seed</w:t>
            </w:r>
            <w:r>
              <w:rPr>
                <w:noProof/>
                <w:webHidden/>
              </w:rPr>
              <w:tab/>
            </w:r>
            <w:r>
              <w:rPr>
                <w:noProof/>
                <w:webHidden/>
              </w:rPr>
              <w:fldChar w:fldCharType="begin"/>
            </w:r>
            <w:r>
              <w:rPr>
                <w:noProof/>
                <w:webHidden/>
              </w:rPr>
              <w:instrText xml:space="preserve"> PAGEREF _Toc525132089 \h </w:instrText>
            </w:r>
            <w:r>
              <w:rPr>
                <w:noProof/>
                <w:webHidden/>
              </w:rPr>
            </w:r>
            <w:r>
              <w:rPr>
                <w:noProof/>
                <w:webHidden/>
              </w:rPr>
              <w:fldChar w:fldCharType="separate"/>
            </w:r>
            <w:r>
              <w:rPr>
                <w:noProof/>
                <w:webHidden/>
              </w:rPr>
              <w:t>28</w:t>
            </w:r>
            <w:r>
              <w:rPr>
                <w:noProof/>
                <w:webHidden/>
              </w:rPr>
              <w:fldChar w:fldCharType="end"/>
            </w:r>
          </w:hyperlink>
        </w:p>
        <w:p w:rsidR="00351A24" w:rsidRDefault="00351A24">
          <w:pPr>
            <w:pStyle w:val="TOC2"/>
            <w:tabs>
              <w:tab w:val="right" w:leader="dot" w:pos="9016"/>
            </w:tabs>
            <w:rPr>
              <w:rFonts w:asciiTheme="minorHAnsi" w:eastAsiaTheme="minorEastAsia" w:hAnsiTheme="minorHAnsi"/>
              <w:noProof/>
              <w:lang w:eastAsia="en-AU"/>
            </w:rPr>
          </w:pPr>
          <w:hyperlink w:anchor="_Toc525132090" w:history="1">
            <w:r w:rsidRPr="009E6D14">
              <w:rPr>
                <w:rStyle w:val="Hyperlink"/>
                <w:noProof/>
              </w:rPr>
              <w:t>recentPerFirst</w:t>
            </w:r>
            <w:r>
              <w:rPr>
                <w:noProof/>
                <w:webHidden/>
              </w:rPr>
              <w:tab/>
            </w:r>
            <w:r>
              <w:rPr>
                <w:noProof/>
                <w:webHidden/>
              </w:rPr>
              <w:fldChar w:fldCharType="begin"/>
            </w:r>
            <w:r>
              <w:rPr>
                <w:noProof/>
                <w:webHidden/>
              </w:rPr>
              <w:instrText xml:space="preserve"> PAGEREF _Toc525132090 \h </w:instrText>
            </w:r>
            <w:r>
              <w:rPr>
                <w:noProof/>
                <w:webHidden/>
              </w:rPr>
            </w:r>
            <w:r>
              <w:rPr>
                <w:noProof/>
                <w:webHidden/>
              </w:rPr>
              <w:fldChar w:fldCharType="separate"/>
            </w:r>
            <w:r>
              <w:rPr>
                <w:noProof/>
                <w:webHidden/>
              </w:rPr>
              <w:t>28</w:t>
            </w:r>
            <w:r>
              <w:rPr>
                <w:noProof/>
                <w:webHidden/>
              </w:rPr>
              <w:fldChar w:fldCharType="end"/>
            </w:r>
          </w:hyperlink>
        </w:p>
        <w:p w:rsidR="00351A24" w:rsidRDefault="00351A24">
          <w:pPr>
            <w:pStyle w:val="TOC2"/>
            <w:tabs>
              <w:tab w:val="right" w:leader="dot" w:pos="9016"/>
            </w:tabs>
            <w:rPr>
              <w:rFonts w:asciiTheme="minorHAnsi" w:eastAsiaTheme="minorEastAsia" w:hAnsiTheme="minorHAnsi"/>
              <w:noProof/>
              <w:lang w:eastAsia="en-AU"/>
            </w:rPr>
          </w:pPr>
          <w:hyperlink w:anchor="_Toc525132091" w:history="1">
            <w:r w:rsidRPr="009E6D14">
              <w:rPr>
                <w:rStyle w:val="Hyperlink"/>
                <w:noProof/>
              </w:rPr>
              <w:t>recentPerLast</w:t>
            </w:r>
            <w:r>
              <w:rPr>
                <w:noProof/>
                <w:webHidden/>
              </w:rPr>
              <w:tab/>
            </w:r>
            <w:r>
              <w:rPr>
                <w:noProof/>
                <w:webHidden/>
              </w:rPr>
              <w:fldChar w:fldCharType="begin"/>
            </w:r>
            <w:r>
              <w:rPr>
                <w:noProof/>
                <w:webHidden/>
              </w:rPr>
              <w:instrText xml:space="preserve"> PAGEREF _Toc525132091 \h </w:instrText>
            </w:r>
            <w:r>
              <w:rPr>
                <w:noProof/>
                <w:webHidden/>
              </w:rPr>
            </w:r>
            <w:r>
              <w:rPr>
                <w:noProof/>
                <w:webHidden/>
              </w:rPr>
              <w:fldChar w:fldCharType="separate"/>
            </w:r>
            <w:r>
              <w:rPr>
                <w:noProof/>
                <w:webHidden/>
              </w:rPr>
              <w:t>28</w:t>
            </w:r>
            <w:r>
              <w:rPr>
                <w:noProof/>
                <w:webHidden/>
              </w:rPr>
              <w:fldChar w:fldCharType="end"/>
            </w:r>
          </w:hyperlink>
        </w:p>
        <w:p w:rsidR="00351A24" w:rsidRDefault="00351A24">
          <w:pPr>
            <w:pStyle w:val="TOC2"/>
            <w:tabs>
              <w:tab w:val="right" w:leader="dot" w:pos="9016"/>
            </w:tabs>
            <w:rPr>
              <w:rFonts w:asciiTheme="minorHAnsi" w:eastAsiaTheme="minorEastAsia" w:hAnsiTheme="minorHAnsi"/>
              <w:noProof/>
              <w:lang w:eastAsia="en-AU"/>
            </w:rPr>
          </w:pPr>
          <w:hyperlink w:anchor="_Toc525132092" w:history="1">
            <w:r w:rsidRPr="009E6D14">
              <w:rPr>
                <w:rStyle w:val="Hyperlink"/>
                <w:noProof/>
              </w:rPr>
              <w:t>seasonCEDist</w:t>
            </w:r>
            <w:r>
              <w:rPr>
                <w:noProof/>
                <w:webHidden/>
              </w:rPr>
              <w:tab/>
            </w:r>
            <w:r>
              <w:rPr>
                <w:noProof/>
                <w:webHidden/>
              </w:rPr>
              <w:fldChar w:fldCharType="begin"/>
            </w:r>
            <w:r>
              <w:rPr>
                <w:noProof/>
                <w:webHidden/>
              </w:rPr>
              <w:instrText xml:space="preserve"> PAGEREF _Toc525132092 \h </w:instrText>
            </w:r>
            <w:r>
              <w:rPr>
                <w:noProof/>
                <w:webHidden/>
              </w:rPr>
            </w:r>
            <w:r>
              <w:rPr>
                <w:noProof/>
                <w:webHidden/>
              </w:rPr>
              <w:fldChar w:fldCharType="separate"/>
            </w:r>
            <w:r>
              <w:rPr>
                <w:noProof/>
                <w:webHidden/>
              </w:rPr>
              <w:t>28</w:t>
            </w:r>
            <w:r>
              <w:rPr>
                <w:noProof/>
                <w:webHidden/>
              </w:rPr>
              <w:fldChar w:fldCharType="end"/>
            </w:r>
          </w:hyperlink>
        </w:p>
        <w:p w:rsidR="00351A24" w:rsidRDefault="00351A24">
          <w:pPr>
            <w:pStyle w:val="TOC2"/>
            <w:tabs>
              <w:tab w:val="right" w:leader="dot" w:pos="9016"/>
            </w:tabs>
            <w:rPr>
              <w:rFonts w:asciiTheme="minorHAnsi" w:eastAsiaTheme="minorEastAsia" w:hAnsiTheme="minorHAnsi"/>
              <w:noProof/>
              <w:lang w:eastAsia="en-AU"/>
            </w:rPr>
          </w:pPr>
          <w:hyperlink w:anchor="_Toc525132093" w:history="1">
            <w:r w:rsidRPr="009E6D14">
              <w:rPr>
                <w:rStyle w:val="Hyperlink"/>
                <w:noProof/>
              </w:rPr>
              <w:t>nsubyears</w:t>
            </w:r>
            <w:r>
              <w:rPr>
                <w:noProof/>
                <w:webHidden/>
              </w:rPr>
              <w:tab/>
            </w:r>
            <w:r>
              <w:rPr>
                <w:noProof/>
                <w:webHidden/>
              </w:rPr>
              <w:fldChar w:fldCharType="begin"/>
            </w:r>
            <w:r>
              <w:rPr>
                <w:noProof/>
                <w:webHidden/>
              </w:rPr>
              <w:instrText xml:space="preserve"> PAGEREF _Toc525132093 \h </w:instrText>
            </w:r>
            <w:r>
              <w:rPr>
                <w:noProof/>
                <w:webHidden/>
              </w:rPr>
            </w:r>
            <w:r>
              <w:rPr>
                <w:noProof/>
                <w:webHidden/>
              </w:rPr>
              <w:fldChar w:fldCharType="separate"/>
            </w:r>
            <w:r>
              <w:rPr>
                <w:noProof/>
                <w:webHidden/>
              </w:rPr>
              <w:t>28</w:t>
            </w:r>
            <w:r>
              <w:rPr>
                <w:noProof/>
                <w:webHidden/>
              </w:rPr>
              <w:fldChar w:fldCharType="end"/>
            </w:r>
          </w:hyperlink>
        </w:p>
        <w:p w:rsidR="00351A24" w:rsidRDefault="00351A24">
          <w:pPr>
            <w:pStyle w:val="TOC2"/>
            <w:tabs>
              <w:tab w:val="right" w:leader="dot" w:pos="9016"/>
            </w:tabs>
            <w:rPr>
              <w:rFonts w:asciiTheme="minorHAnsi" w:eastAsiaTheme="minorEastAsia" w:hAnsiTheme="minorHAnsi"/>
              <w:noProof/>
              <w:lang w:eastAsia="en-AU"/>
            </w:rPr>
          </w:pPr>
          <w:hyperlink w:anchor="_Toc525132094" w:history="1">
            <w:r w:rsidRPr="009E6D14">
              <w:rPr>
                <w:rStyle w:val="Hyperlink"/>
                <w:noProof/>
              </w:rPr>
              <w:t>lastSeas</w:t>
            </w:r>
            <w:r>
              <w:rPr>
                <w:noProof/>
                <w:webHidden/>
              </w:rPr>
              <w:tab/>
            </w:r>
            <w:r>
              <w:rPr>
                <w:noProof/>
                <w:webHidden/>
              </w:rPr>
              <w:fldChar w:fldCharType="begin"/>
            </w:r>
            <w:r>
              <w:rPr>
                <w:noProof/>
                <w:webHidden/>
              </w:rPr>
              <w:instrText xml:space="preserve"> PAGEREF _Toc525132094 \h </w:instrText>
            </w:r>
            <w:r>
              <w:rPr>
                <w:noProof/>
                <w:webHidden/>
              </w:rPr>
            </w:r>
            <w:r>
              <w:rPr>
                <w:noProof/>
                <w:webHidden/>
              </w:rPr>
              <w:fldChar w:fldCharType="separate"/>
            </w:r>
            <w:r>
              <w:rPr>
                <w:noProof/>
                <w:webHidden/>
              </w:rPr>
              <w:t>29</w:t>
            </w:r>
            <w:r>
              <w:rPr>
                <w:noProof/>
                <w:webHidden/>
              </w:rPr>
              <w:fldChar w:fldCharType="end"/>
            </w:r>
          </w:hyperlink>
        </w:p>
        <w:p w:rsidR="00351A24" w:rsidRDefault="00351A24">
          <w:pPr>
            <w:pStyle w:val="TOC2"/>
            <w:tabs>
              <w:tab w:val="right" w:leader="dot" w:pos="9016"/>
            </w:tabs>
            <w:rPr>
              <w:rFonts w:asciiTheme="minorHAnsi" w:eastAsiaTheme="minorEastAsia" w:hAnsiTheme="minorHAnsi"/>
              <w:noProof/>
              <w:lang w:eastAsia="en-AU"/>
            </w:rPr>
          </w:pPr>
          <w:hyperlink w:anchor="_Toc525132095" w:history="1">
            <w:r w:rsidRPr="009E6D14">
              <w:rPr>
                <w:rStyle w:val="Hyperlink"/>
                <w:noProof/>
              </w:rPr>
              <w:t>firstSeas</w:t>
            </w:r>
            <w:r>
              <w:rPr>
                <w:noProof/>
                <w:webHidden/>
              </w:rPr>
              <w:tab/>
            </w:r>
            <w:r>
              <w:rPr>
                <w:noProof/>
                <w:webHidden/>
              </w:rPr>
              <w:fldChar w:fldCharType="begin"/>
            </w:r>
            <w:r>
              <w:rPr>
                <w:noProof/>
                <w:webHidden/>
              </w:rPr>
              <w:instrText xml:space="preserve"> PAGEREF _Toc525132095 \h </w:instrText>
            </w:r>
            <w:r>
              <w:rPr>
                <w:noProof/>
                <w:webHidden/>
              </w:rPr>
            </w:r>
            <w:r>
              <w:rPr>
                <w:noProof/>
                <w:webHidden/>
              </w:rPr>
              <w:fldChar w:fldCharType="separate"/>
            </w:r>
            <w:r>
              <w:rPr>
                <w:noProof/>
                <w:webHidden/>
              </w:rPr>
              <w:t>29</w:t>
            </w:r>
            <w:r>
              <w:rPr>
                <w:noProof/>
                <w:webHidden/>
              </w:rPr>
              <w:fldChar w:fldCharType="end"/>
            </w:r>
          </w:hyperlink>
        </w:p>
        <w:p w:rsidR="00351A24" w:rsidRDefault="00351A24">
          <w:pPr>
            <w:pStyle w:val="TOC2"/>
            <w:tabs>
              <w:tab w:val="right" w:leader="dot" w:pos="9016"/>
            </w:tabs>
            <w:rPr>
              <w:rFonts w:asciiTheme="minorHAnsi" w:eastAsiaTheme="minorEastAsia" w:hAnsiTheme="minorHAnsi"/>
              <w:noProof/>
              <w:lang w:eastAsia="en-AU"/>
            </w:rPr>
          </w:pPr>
          <w:hyperlink w:anchor="_Toc525132096" w:history="1">
            <w:r w:rsidRPr="009E6D14">
              <w:rPr>
                <w:rStyle w:val="Hyperlink"/>
                <w:noProof/>
              </w:rPr>
              <w:t>firstSSYr</w:t>
            </w:r>
            <w:r>
              <w:rPr>
                <w:noProof/>
                <w:webHidden/>
              </w:rPr>
              <w:tab/>
            </w:r>
            <w:r>
              <w:rPr>
                <w:noProof/>
                <w:webHidden/>
              </w:rPr>
              <w:fldChar w:fldCharType="begin"/>
            </w:r>
            <w:r>
              <w:rPr>
                <w:noProof/>
                <w:webHidden/>
              </w:rPr>
              <w:instrText xml:space="preserve"> PAGEREF _Toc525132096 \h </w:instrText>
            </w:r>
            <w:r>
              <w:rPr>
                <w:noProof/>
                <w:webHidden/>
              </w:rPr>
            </w:r>
            <w:r>
              <w:rPr>
                <w:noProof/>
                <w:webHidden/>
              </w:rPr>
              <w:fldChar w:fldCharType="separate"/>
            </w:r>
            <w:r>
              <w:rPr>
                <w:noProof/>
                <w:webHidden/>
              </w:rPr>
              <w:t>29</w:t>
            </w:r>
            <w:r>
              <w:rPr>
                <w:noProof/>
                <w:webHidden/>
              </w:rPr>
              <w:fldChar w:fldCharType="end"/>
            </w:r>
          </w:hyperlink>
        </w:p>
        <w:p w:rsidR="00351A24" w:rsidRDefault="00351A24">
          <w:pPr>
            <w:pStyle w:val="TOC2"/>
            <w:tabs>
              <w:tab w:val="right" w:leader="dot" w:pos="9016"/>
            </w:tabs>
            <w:rPr>
              <w:rFonts w:asciiTheme="minorHAnsi" w:eastAsiaTheme="minorEastAsia" w:hAnsiTheme="minorHAnsi"/>
              <w:noProof/>
              <w:lang w:eastAsia="en-AU"/>
            </w:rPr>
          </w:pPr>
          <w:hyperlink w:anchor="_Toc525132097" w:history="1">
            <w:r w:rsidRPr="009E6D14">
              <w:rPr>
                <w:rStyle w:val="Hyperlink"/>
                <w:noProof/>
              </w:rPr>
              <w:t>firstCalendarYr</w:t>
            </w:r>
            <w:r>
              <w:rPr>
                <w:noProof/>
                <w:webHidden/>
              </w:rPr>
              <w:tab/>
            </w:r>
            <w:r>
              <w:rPr>
                <w:noProof/>
                <w:webHidden/>
              </w:rPr>
              <w:fldChar w:fldCharType="begin"/>
            </w:r>
            <w:r>
              <w:rPr>
                <w:noProof/>
                <w:webHidden/>
              </w:rPr>
              <w:instrText xml:space="preserve"> PAGEREF _Toc525132097 \h </w:instrText>
            </w:r>
            <w:r>
              <w:rPr>
                <w:noProof/>
                <w:webHidden/>
              </w:rPr>
            </w:r>
            <w:r>
              <w:rPr>
                <w:noProof/>
                <w:webHidden/>
              </w:rPr>
              <w:fldChar w:fldCharType="separate"/>
            </w:r>
            <w:r>
              <w:rPr>
                <w:noProof/>
                <w:webHidden/>
              </w:rPr>
              <w:t>29</w:t>
            </w:r>
            <w:r>
              <w:rPr>
                <w:noProof/>
                <w:webHidden/>
              </w:rPr>
              <w:fldChar w:fldCharType="end"/>
            </w:r>
          </w:hyperlink>
        </w:p>
        <w:p w:rsidR="00351A24" w:rsidRDefault="00351A24">
          <w:pPr>
            <w:pStyle w:val="TOC2"/>
            <w:tabs>
              <w:tab w:val="right" w:leader="dot" w:pos="9016"/>
            </w:tabs>
            <w:rPr>
              <w:rFonts w:asciiTheme="minorHAnsi" w:eastAsiaTheme="minorEastAsia" w:hAnsiTheme="minorHAnsi"/>
              <w:noProof/>
              <w:lang w:eastAsia="en-AU"/>
            </w:rPr>
          </w:pPr>
          <w:hyperlink w:anchor="_Toc525132098" w:history="1">
            <w:r w:rsidRPr="009E6D14">
              <w:rPr>
                <w:rStyle w:val="Hyperlink"/>
                <w:noProof/>
              </w:rPr>
              <w:t>lastCalendarYr</w:t>
            </w:r>
            <w:r>
              <w:rPr>
                <w:noProof/>
                <w:webHidden/>
              </w:rPr>
              <w:tab/>
            </w:r>
            <w:r>
              <w:rPr>
                <w:noProof/>
                <w:webHidden/>
              </w:rPr>
              <w:fldChar w:fldCharType="begin"/>
            </w:r>
            <w:r>
              <w:rPr>
                <w:noProof/>
                <w:webHidden/>
              </w:rPr>
              <w:instrText xml:space="preserve"> PAGEREF _Toc525132098 \h </w:instrText>
            </w:r>
            <w:r>
              <w:rPr>
                <w:noProof/>
                <w:webHidden/>
              </w:rPr>
            </w:r>
            <w:r>
              <w:rPr>
                <w:noProof/>
                <w:webHidden/>
              </w:rPr>
              <w:fldChar w:fldCharType="separate"/>
            </w:r>
            <w:r>
              <w:rPr>
                <w:noProof/>
                <w:webHidden/>
              </w:rPr>
              <w:t>29</w:t>
            </w:r>
            <w:r>
              <w:rPr>
                <w:noProof/>
                <w:webHidden/>
              </w:rPr>
              <w:fldChar w:fldCharType="end"/>
            </w:r>
          </w:hyperlink>
        </w:p>
        <w:p w:rsidR="00351A24" w:rsidRDefault="00351A24">
          <w:pPr>
            <w:pStyle w:val="TOC2"/>
            <w:tabs>
              <w:tab w:val="right" w:leader="dot" w:pos="9016"/>
            </w:tabs>
            <w:rPr>
              <w:rFonts w:asciiTheme="minorHAnsi" w:eastAsiaTheme="minorEastAsia" w:hAnsiTheme="minorHAnsi"/>
              <w:noProof/>
              <w:lang w:eastAsia="en-AU"/>
            </w:rPr>
          </w:pPr>
          <w:hyperlink w:anchor="_Toc525132099" w:history="1">
            <w:r w:rsidRPr="009E6D14">
              <w:rPr>
                <w:rStyle w:val="Hyperlink"/>
                <w:noProof/>
              </w:rPr>
              <w:t>firstMPYr</w:t>
            </w:r>
            <w:r>
              <w:rPr>
                <w:noProof/>
                <w:webHidden/>
              </w:rPr>
              <w:tab/>
            </w:r>
            <w:r>
              <w:rPr>
                <w:noProof/>
                <w:webHidden/>
              </w:rPr>
              <w:fldChar w:fldCharType="begin"/>
            </w:r>
            <w:r>
              <w:rPr>
                <w:noProof/>
                <w:webHidden/>
              </w:rPr>
              <w:instrText xml:space="preserve"> PAGEREF _Toc525132099 \h </w:instrText>
            </w:r>
            <w:r>
              <w:rPr>
                <w:noProof/>
                <w:webHidden/>
              </w:rPr>
            </w:r>
            <w:r>
              <w:rPr>
                <w:noProof/>
                <w:webHidden/>
              </w:rPr>
              <w:fldChar w:fldCharType="separate"/>
            </w:r>
            <w:r>
              <w:rPr>
                <w:noProof/>
                <w:webHidden/>
              </w:rPr>
              <w:t>29</w:t>
            </w:r>
            <w:r>
              <w:rPr>
                <w:noProof/>
                <w:webHidden/>
              </w:rPr>
              <w:fldChar w:fldCharType="end"/>
            </w:r>
          </w:hyperlink>
        </w:p>
        <w:p w:rsidR="00351A24" w:rsidRDefault="00351A24">
          <w:pPr>
            <w:pStyle w:val="TOC2"/>
            <w:tabs>
              <w:tab w:val="right" w:leader="dot" w:pos="9016"/>
            </w:tabs>
            <w:rPr>
              <w:rFonts w:asciiTheme="minorHAnsi" w:eastAsiaTheme="minorEastAsia" w:hAnsiTheme="minorHAnsi"/>
              <w:noProof/>
              <w:lang w:eastAsia="en-AU"/>
            </w:rPr>
          </w:pPr>
          <w:hyperlink w:anchor="_Toc525132100" w:history="1">
            <w:r w:rsidRPr="009E6D14">
              <w:rPr>
                <w:rStyle w:val="Hyperlink"/>
                <w:noProof/>
              </w:rPr>
              <w:t>MPDataLag</w:t>
            </w:r>
            <w:r>
              <w:rPr>
                <w:noProof/>
                <w:webHidden/>
              </w:rPr>
              <w:tab/>
            </w:r>
            <w:r>
              <w:rPr>
                <w:noProof/>
                <w:webHidden/>
              </w:rPr>
              <w:fldChar w:fldCharType="begin"/>
            </w:r>
            <w:r>
              <w:rPr>
                <w:noProof/>
                <w:webHidden/>
              </w:rPr>
              <w:instrText xml:space="preserve"> PAGEREF _Toc525132100 \h </w:instrText>
            </w:r>
            <w:r>
              <w:rPr>
                <w:noProof/>
                <w:webHidden/>
              </w:rPr>
            </w:r>
            <w:r>
              <w:rPr>
                <w:noProof/>
                <w:webHidden/>
              </w:rPr>
              <w:fldChar w:fldCharType="separate"/>
            </w:r>
            <w:r>
              <w:rPr>
                <w:noProof/>
                <w:webHidden/>
              </w:rPr>
              <w:t>29</w:t>
            </w:r>
            <w:r>
              <w:rPr>
                <w:noProof/>
                <w:webHidden/>
              </w:rPr>
              <w:fldChar w:fldCharType="end"/>
            </w:r>
          </w:hyperlink>
        </w:p>
        <w:p w:rsidR="00351A24" w:rsidRDefault="00351A24">
          <w:pPr>
            <w:pStyle w:val="TOC2"/>
            <w:tabs>
              <w:tab w:val="right" w:leader="dot" w:pos="9016"/>
            </w:tabs>
            <w:rPr>
              <w:rFonts w:asciiTheme="minorHAnsi" w:eastAsiaTheme="minorEastAsia" w:hAnsiTheme="minorHAnsi"/>
              <w:noProof/>
              <w:lang w:eastAsia="en-AU"/>
            </w:rPr>
          </w:pPr>
          <w:hyperlink w:anchor="_Toc525132101" w:history="1">
            <w:r w:rsidRPr="009E6D14">
              <w:rPr>
                <w:rStyle w:val="Hyperlink"/>
                <w:noProof/>
              </w:rPr>
              <w:t>catchBridge</w:t>
            </w:r>
            <w:r>
              <w:rPr>
                <w:noProof/>
                <w:webHidden/>
              </w:rPr>
              <w:tab/>
            </w:r>
            <w:r>
              <w:rPr>
                <w:noProof/>
                <w:webHidden/>
              </w:rPr>
              <w:fldChar w:fldCharType="begin"/>
            </w:r>
            <w:r>
              <w:rPr>
                <w:noProof/>
                <w:webHidden/>
              </w:rPr>
              <w:instrText xml:space="preserve"> PAGEREF _Toc525132101 \h </w:instrText>
            </w:r>
            <w:r>
              <w:rPr>
                <w:noProof/>
                <w:webHidden/>
              </w:rPr>
            </w:r>
            <w:r>
              <w:rPr>
                <w:noProof/>
                <w:webHidden/>
              </w:rPr>
              <w:fldChar w:fldCharType="separate"/>
            </w:r>
            <w:r>
              <w:rPr>
                <w:noProof/>
                <w:webHidden/>
              </w:rPr>
              <w:t>29</w:t>
            </w:r>
            <w:r>
              <w:rPr>
                <w:noProof/>
                <w:webHidden/>
              </w:rPr>
              <w:fldChar w:fldCharType="end"/>
            </w:r>
          </w:hyperlink>
        </w:p>
        <w:p w:rsidR="00351A24" w:rsidRDefault="00351A24">
          <w:pPr>
            <w:pStyle w:val="TOC2"/>
            <w:tabs>
              <w:tab w:val="right" w:leader="dot" w:pos="9016"/>
            </w:tabs>
            <w:rPr>
              <w:rFonts w:asciiTheme="minorHAnsi" w:eastAsiaTheme="minorEastAsia" w:hAnsiTheme="minorHAnsi"/>
              <w:noProof/>
              <w:lang w:eastAsia="en-AU"/>
            </w:rPr>
          </w:pPr>
          <w:hyperlink w:anchor="_Toc525132102" w:history="1">
            <w:r w:rsidRPr="009E6D14">
              <w:rPr>
                <w:rStyle w:val="Hyperlink"/>
                <w:noProof/>
              </w:rPr>
              <w:t>catchBridgeCV</w:t>
            </w:r>
            <w:r>
              <w:rPr>
                <w:noProof/>
                <w:webHidden/>
              </w:rPr>
              <w:tab/>
            </w:r>
            <w:r>
              <w:rPr>
                <w:noProof/>
                <w:webHidden/>
              </w:rPr>
              <w:fldChar w:fldCharType="begin"/>
            </w:r>
            <w:r>
              <w:rPr>
                <w:noProof/>
                <w:webHidden/>
              </w:rPr>
              <w:instrText xml:space="preserve"> PAGEREF _Toc525132102 \h </w:instrText>
            </w:r>
            <w:r>
              <w:rPr>
                <w:noProof/>
                <w:webHidden/>
              </w:rPr>
            </w:r>
            <w:r>
              <w:rPr>
                <w:noProof/>
                <w:webHidden/>
              </w:rPr>
              <w:fldChar w:fldCharType="separate"/>
            </w:r>
            <w:r>
              <w:rPr>
                <w:noProof/>
                <w:webHidden/>
              </w:rPr>
              <w:t>29</w:t>
            </w:r>
            <w:r>
              <w:rPr>
                <w:noProof/>
                <w:webHidden/>
              </w:rPr>
              <w:fldChar w:fldCharType="end"/>
            </w:r>
          </w:hyperlink>
        </w:p>
        <w:p w:rsidR="00351A24" w:rsidRDefault="00351A24">
          <w:pPr>
            <w:pStyle w:val="TOC2"/>
            <w:tabs>
              <w:tab w:val="right" w:leader="dot" w:pos="9016"/>
            </w:tabs>
            <w:rPr>
              <w:rFonts w:asciiTheme="minorHAnsi" w:eastAsiaTheme="minorEastAsia" w:hAnsiTheme="minorHAnsi"/>
              <w:noProof/>
              <w:lang w:eastAsia="en-AU"/>
            </w:rPr>
          </w:pPr>
          <w:hyperlink w:anchor="_Toc525132103" w:history="1">
            <w:r w:rsidRPr="009E6D14">
              <w:rPr>
                <w:rStyle w:val="Hyperlink"/>
                <w:noProof/>
              </w:rPr>
              <w:t>indexFisheries</w:t>
            </w:r>
            <w:r>
              <w:rPr>
                <w:noProof/>
                <w:webHidden/>
              </w:rPr>
              <w:tab/>
            </w:r>
            <w:r>
              <w:rPr>
                <w:noProof/>
                <w:webHidden/>
              </w:rPr>
              <w:fldChar w:fldCharType="begin"/>
            </w:r>
            <w:r>
              <w:rPr>
                <w:noProof/>
                <w:webHidden/>
              </w:rPr>
              <w:instrText xml:space="preserve"> PAGEREF _Toc525132103 \h </w:instrText>
            </w:r>
            <w:r>
              <w:rPr>
                <w:noProof/>
                <w:webHidden/>
              </w:rPr>
            </w:r>
            <w:r>
              <w:rPr>
                <w:noProof/>
                <w:webHidden/>
              </w:rPr>
              <w:fldChar w:fldCharType="separate"/>
            </w:r>
            <w:r>
              <w:rPr>
                <w:noProof/>
                <w:webHidden/>
              </w:rPr>
              <w:t>29</w:t>
            </w:r>
            <w:r>
              <w:rPr>
                <w:noProof/>
                <w:webHidden/>
              </w:rPr>
              <w:fldChar w:fldCharType="end"/>
            </w:r>
          </w:hyperlink>
        </w:p>
        <w:p w:rsidR="00351A24" w:rsidRDefault="00351A24">
          <w:pPr>
            <w:pStyle w:val="TOC2"/>
            <w:tabs>
              <w:tab w:val="right" w:leader="dot" w:pos="9016"/>
            </w:tabs>
            <w:rPr>
              <w:rFonts w:asciiTheme="minorHAnsi" w:eastAsiaTheme="minorEastAsia" w:hAnsiTheme="minorHAnsi"/>
              <w:noProof/>
              <w:lang w:eastAsia="en-AU"/>
            </w:rPr>
          </w:pPr>
          <w:hyperlink w:anchor="_Toc525132104" w:history="1">
            <w:r w:rsidRPr="009E6D14">
              <w:rPr>
                <w:rStyle w:val="Hyperlink"/>
                <w:noProof/>
              </w:rPr>
              <w:t>ReccvTin</w:t>
            </w:r>
            <w:r>
              <w:rPr>
                <w:noProof/>
                <w:webHidden/>
              </w:rPr>
              <w:tab/>
            </w:r>
            <w:r>
              <w:rPr>
                <w:noProof/>
                <w:webHidden/>
              </w:rPr>
              <w:fldChar w:fldCharType="begin"/>
            </w:r>
            <w:r>
              <w:rPr>
                <w:noProof/>
                <w:webHidden/>
              </w:rPr>
              <w:instrText xml:space="preserve"> PAGEREF _Toc525132104 \h </w:instrText>
            </w:r>
            <w:r>
              <w:rPr>
                <w:noProof/>
                <w:webHidden/>
              </w:rPr>
            </w:r>
            <w:r>
              <w:rPr>
                <w:noProof/>
                <w:webHidden/>
              </w:rPr>
              <w:fldChar w:fldCharType="separate"/>
            </w:r>
            <w:r>
              <w:rPr>
                <w:noProof/>
                <w:webHidden/>
              </w:rPr>
              <w:t>29</w:t>
            </w:r>
            <w:r>
              <w:rPr>
                <w:noProof/>
                <w:webHidden/>
              </w:rPr>
              <w:fldChar w:fldCharType="end"/>
            </w:r>
          </w:hyperlink>
        </w:p>
        <w:p w:rsidR="00351A24" w:rsidRDefault="00351A24">
          <w:pPr>
            <w:pStyle w:val="TOC2"/>
            <w:tabs>
              <w:tab w:val="right" w:leader="dot" w:pos="9016"/>
            </w:tabs>
            <w:rPr>
              <w:rFonts w:asciiTheme="minorHAnsi" w:eastAsiaTheme="minorEastAsia" w:hAnsiTheme="minorHAnsi"/>
              <w:noProof/>
              <w:lang w:eastAsia="en-AU"/>
            </w:rPr>
          </w:pPr>
          <w:hyperlink w:anchor="_Toc525132105" w:history="1">
            <w:r w:rsidRPr="009E6D14">
              <w:rPr>
                <w:rStyle w:val="Hyperlink"/>
                <w:noProof/>
              </w:rPr>
              <w:t>ReccvRin</w:t>
            </w:r>
            <w:r>
              <w:rPr>
                <w:noProof/>
                <w:webHidden/>
              </w:rPr>
              <w:tab/>
            </w:r>
            <w:r>
              <w:rPr>
                <w:noProof/>
                <w:webHidden/>
              </w:rPr>
              <w:fldChar w:fldCharType="begin"/>
            </w:r>
            <w:r>
              <w:rPr>
                <w:noProof/>
                <w:webHidden/>
              </w:rPr>
              <w:instrText xml:space="preserve"> PAGEREF _Toc525132105 \h </w:instrText>
            </w:r>
            <w:r>
              <w:rPr>
                <w:noProof/>
                <w:webHidden/>
              </w:rPr>
            </w:r>
            <w:r>
              <w:rPr>
                <w:noProof/>
                <w:webHidden/>
              </w:rPr>
              <w:fldChar w:fldCharType="separate"/>
            </w:r>
            <w:r>
              <w:rPr>
                <w:noProof/>
                <w:webHidden/>
              </w:rPr>
              <w:t>30</w:t>
            </w:r>
            <w:r>
              <w:rPr>
                <w:noProof/>
                <w:webHidden/>
              </w:rPr>
              <w:fldChar w:fldCharType="end"/>
            </w:r>
          </w:hyperlink>
        </w:p>
        <w:p w:rsidR="00351A24" w:rsidRDefault="00351A24">
          <w:pPr>
            <w:pStyle w:val="TOC2"/>
            <w:tabs>
              <w:tab w:val="right" w:leader="dot" w:pos="9016"/>
            </w:tabs>
            <w:rPr>
              <w:rFonts w:asciiTheme="minorHAnsi" w:eastAsiaTheme="minorEastAsia" w:hAnsiTheme="minorHAnsi"/>
              <w:noProof/>
              <w:lang w:eastAsia="en-AU"/>
            </w:rPr>
          </w:pPr>
          <w:hyperlink w:anchor="_Toc525132106" w:history="1">
            <w:r w:rsidRPr="009E6D14">
              <w:rPr>
                <w:rStyle w:val="Hyperlink"/>
                <w:noProof/>
              </w:rPr>
              <w:t>RecACTin</w:t>
            </w:r>
            <w:r>
              <w:rPr>
                <w:noProof/>
                <w:webHidden/>
              </w:rPr>
              <w:tab/>
            </w:r>
            <w:r>
              <w:rPr>
                <w:noProof/>
                <w:webHidden/>
              </w:rPr>
              <w:fldChar w:fldCharType="begin"/>
            </w:r>
            <w:r>
              <w:rPr>
                <w:noProof/>
                <w:webHidden/>
              </w:rPr>
              <w:instrText xml:space="preserve"> PAGEREF _Toc525132106 \h </w:instrText>
            </w:r>
            <w:r>
              <w:rPr>
                <w:noProof/>
                <w:webHidden/>
              </w:rPr>
            </w:r>
            <w:r>
              <w:rPr>
                <w:noProof/>
                <w:webHidden/>
              </w:rPr>
              <w:fldChar w:fldCharType="separate"/>
            </w:r>
            <w:r>
              <w:rPr>
                <w:noProof/>
                <w:webHidden/>
              </w:rPr>
              <w:t>30</w:t>
            </w:r>
            <w:r>
              <w:rPr>
                <w:noProof/>
                <w:webHidden/>
              </w:rPr>
              <w:fldChar w:fldCharType="end"/>
            </w:r>
          </w:hyperlink>
        </w:p>
        <w:p w:rsidR="00351A24" w:rsidRDefault="00351A24">
          <w:pPr>
            <w:pStyle w:val="TOC2"/>
            <w:tabs>
              <w:tab w:val="right" w:leader="dot" w:pos="9016"/>
            </w:tabs>
            <w:rPr>
              <w:rFonts w:asciiTheme="minorHAnsi" w:eastAsiaTheme="minorEastAsia" w:hAnsiTheme="minorHAnsi"/>
              <w:noProof/>
              <w:lang w:eastAsia="en-AU"/>
            </w:rPr>
          </w:pPr>
          <w:hyperlink w:anchor="_Toc525132107" w:history="1">
            <w:r w:rsidRPr="009E6D14">
              <w:rPr>
                <w:rStyle w:val="Hyperlink"/>
                <w:noProof/>
              </w:rPr>
              <w:t>NInitCV</w:t>
            </w:r>
            <w:r>
              <w:rPr>
                <w:noProof/>
                <w:webHidden/>
              </w:rPr>
              <w:tab/>
            </w:r>
            <w:r>
              <w:rPr>
                <w:noProof/>
                <w:webHidden/>
              </w:rPr>
              <w:fldChar w:fldCharType="begin"/>
            </w:r>
            <w:r>
              <w:rPr>
                <w:noProof/>
                <w:webHidden/>
              </w:rPr>
              <w:instrText xml:space="preserve"> PAGEREF _Toc525132107 \h </w:instrText>
            </w:r>
            <w:r>
              <w:rPr>
                <w:noProof/>
                <w:webHidden/>
              </w:rPr>
            </w:r>
            <w:r>
              <w:rPr>
                <w:noProof/>
                <w:webHidden/>
              </w:rPr>
              <w:fldChar w:fldCharType="separate"/>
            </w:r>
            <w:r>
              <w:rPr>
                <w:noProof/>
                <w:webHidden/>
              </w:rPr>
              <w:t>30</w:t>
            </w:r>
            <w:r>
              <w:rPr>
                <w:noProof/>
                <w:webHidden/>
              </w:rPr>
              <w:fldChar w:fldCharType="end"/>
            </w:r>
          </w:hyperlink>
        </w:p>
        <w:p w:rsidR="00351A24" w:rsidRDefault="00351A24">
          <w:pPr>
            <w:pStyle w:val="TOC2"/>
            <w:tabs>
              <w:tab w:val="right" w:leader="dot" w:pos="9016"/>
            </w:tabs>
            <w:rPr>
              <w:rFonts w:asciiTheme="minorHAnsi" w:eastAsiaTheme="minorEastAsia" w:hAnsiTheme="minorHAnsi"/>
              <w:noProof/>
              <w:lang w:eastAsia="en-AU"/>
            </w:rPr>
          </w:pPr>
          <w:hyperlink w:anchor="_Toc525132108" w:history="1">
            <w:r w:rsidRPr="009E6D14">
              <w:rPr>
                <w:rStyle w:val="Hyperlink"/>
                <w:noProof/>
              </w:rPr>
              <w:t>NInitCVdecay</w:t>
            </w:r>
            <w:r>
              <w:rPr>
                <w:noProof/>
                <w:webHidden/>
              </w:rPr>
              <w:tab/>
            </w:r>
            <w:r>
              <w:rPr>
                <w:noProof/>
                <w:webHidden/>
              </w:rPr>
              <w:fldChar w:fldCharType="begin"/>
            </w:r>
            <w:r>
              <w:rPr>
                <w:noProof/>
                <w:webHidden/>
              </w:rPr>
              <w:instrText xml:space="preserve"> PAGEREF _Toc525132108 \h </w:instrText>
            </w:r>
            <w:r>
              <w:rPr>
                <w:noProof/>
                <w:webHidden/>
              </w:rPr>
            </w:r>
            <w:r>
              <w:rPr>
                <w:noProof/>
                <w:webHidden/>
              </w:rPr>
              <w:fldChar w:fldCharType="separate"/>
            </w:r>
            <w:r>
              <w:rPr>
                <w:noProof/>
                <w:webHidden/>
              </w:rPr>
              <w:t>30</w:t>
            </w:r>
            <w:r>
              <w:rPr>
                <w:noProof/>
                <w:webHidden/>
              </w:rPr>
              <w:fldChar w:fldCharType="end"/>
            </w:r>
          </w:hyperlink>
        </w:p>
        <w:p w:rsidR="00351A24" w:rsidRDefault="00351A24">
          <w:pPr>
            <w:pStyle w:val="TOC2"/>
            <w:tabs>
              <w:tab w:val="right" w:leader="dot" w:pos="9016"/>
            </w:tabs>
            <w:rPr>
              <w:rFonts w:asciiTheme="minorHAnsi" w:eastAsiaTheme="minorEastAsia" w:hAnsiTheme="minorHAnsi"/>
              <w:noProof/>
              <w:lang w:eastAsia="en-AU"/>
            </w:rPr>
          </w:pPr>
          <w:hyperlink w:anchor="_Toc525132109" w:history="1">
            <w:r w:rsidRPr="009E6D14">
              <w:rPr>
                <w:rStyle w:val="Hyperlink"/>
                <w:noProof/>
              </w:rPr>
              <w:t>selExpRange</w:t>
            </w:r>
            <w:r>
              <w:rPr>
                <w:noProof/>
                <w:webHidden/>
              </w:rPr>
              <w:tab/>
            </w:r>
            <w:r>
              <w:rPr>
                <w:noProof/>
                <w:webHidden/>
              </w:rPr>
              <w:fldChar w:fldCharType="begin"/>
            </w:r>
            <w:r>
              <w:rPr>
                <w:noProof/>
                <w:webHidden/>
              </w:rPr>
              <w:instrText xml:space="preserve"> PAGEREF _Toc525132109 \h </w:instrText>
            </w:r>
            <w:r>
              <w:rPr>
                <w:noProof/>
                <w:webHidden/>
              </w:rPr>
            </w:r>
            <w:r>
              <w:rPr>
                <w:noProof/>
                <w:webHidden/>
              </w:rPr>
              <w:fldChar w:fldCharType="separate"/>
            </w:r>
            <w:r>
              <w:rPr>
                <w:noProof/>
                <w:webHidden/>
              </w:rPr>
              <w:t>30</w:t>
            </w:r>
            <w:r>
              <w:rPr>
                <w:noProof/>
                <w:webHidden/>
              </w:rPr>
              <w:fldChar w:fldCharType="end"/>
            </w:r>
          </w:hyperlink>
        </w:p>
        <w:p w:rsidR="00351A24" w:rsidRDefault="00351A24">
          <w:pPr>
            <w:pStyle w:val="TOC2"/>
            <w:tabs>
              <w:tab w:val="right" w:leader="dot" w:pos="9016"/>
            </w:tabs>
            <w:rPr>
              <w:rFonts w:asciiTheme="minorHAnsi" w:eastAsiaTheme="minorEastAsia" w:hAnsiTheme="minorHAnsi"/>
              <w:noProof/>
              <w:lang w:eastAsia="en-AU"/>
            </w:rPr>
          </w:pPr>
          <w:hyperlink w:anchor="_Toc525132110" w:history="1">
            <w:r w:rsidRPr="009E6D14">
              <w:rPr>
                <w:rStyle w:val="Hyperlink"/>
                <w:noProof/>
              </w:rPr>
              <w:t>selAgeRange</w:t>
            </w:r>
            <w:r>
              <w:rPr>
                <w:noProof/>
                <w:webHidden/>
              </w:rPr>
              <w:tab/>
            </w:r>
            <w:r>
              <w:rPr>
                <w:noProof/>
                <w:webHidden/>
              </w:rPr>
              <w:fldChar w:fldCharType="begin"/>
            </w:r>
            <w:r>
              <w:rPr>
                <w:noProof/>
                <w:webHidden/>
              </w:rPr>
              <w:instrText xml:space="preserve"> PAGEREF _Toc525132110 \h </w:instrText>
            </w:r>
            <w:r>
              <w:rPr>
                <w:noProof/>
                <w:webHidden/>
              </w:rPr>
            </w:r>
            <w:r>
              <w:rPr>
                <w:noProof/>
                <w:webHidden/>
              </w:rPr>
              <w:fldChar w:fldCharType="separate"/>
            </w:r>
            <w:r>
              <w:rPr>
                <w:noProof/>
                <w:webHidden/>
              </w:rPr>
              <w:t>30</w:t>
            </w:r>
            <w:r>
              <w:rPr>
                <w:noProof/>
                <w:webHidden/>
              </w:rPr>
              <w:fldChar w:fldCharType="end"/>
            </w:r>
          </w:hyperlink>
        </w:p>
        <w:p w:rsidR="00351A24" w:rsidRDefault="00351A24">
          <w:pPr>
            <w:pStyle w:val="TOC2"/>
            <w:tabs>
              <w:tab w:val="right" w:leader="dot" w:pos="9016"/>
            </w:tabs>
            <w:rPr>
              <w:rFonts w:asciiTheme="minorHAnsi" w:eastAsiaTheme="minorEastAsia" w:hAnsiTheme="minorHAnsi"/>
              <w:noProof/>
              <w:lang w:eastAsia="en-AU"/>
            </w:rPr>
          </w:pPr>
          <w:hyperlink w:anchor="_Toc525132111" w:history="1">
            <w:r w:rsidRPr="009E6D14">
              <w:rPr>
                <w:rStyle w:val="Hyperlink"/>
                <w:noProof/>
              </w:rPr>
              <w:t>selWLRange</w:t>
            </w:r>
            <w:r>
              <w:rPr>
                <w:noProof/>
                <w:webHidden/>
              </w:rPr>
              <w:tab/>
            </w:r>
            <w:r>
              <w:rPr>
                <w:noProof/>
                <w:webHidden/>
              </w:rPr>
              <w:fldChar w:fldCharType="begin"/>
            </w:r>
            <w:r>
              <w:rPr>
                <w:noProof/>
                <w:webHidden/>
              </w:rPr>
              <w:instrText xml:space="preserve"> PAGEREF _Toc525132111 \h </w:instrText>
            </w:r>
            <w:r>
              <w:rPr>
                <w:noProof/>
                <w:webHidden/>
              </w:rPr>
            </w:r>
            <w:r>
              <w:rPr>
                <w:noProof/>
                <w:webHidden/>
              </w:rPr>
              <w:fldChar w:fldCharType="separate"/>
            </w:r>
            <w:r>
              <w:rPr>
                <w:noProof/>
                <w:webHidden/>
              </w:rPr>
              <w:t>30</w:t>
            </w:r>
            <w:r>
              <w:rPr>
                <w:noProof/>
                <w:webHidden/>
              </w:rPr>
              <w:fldChar w:fldCharType="end"/>
            </w:r>
          </w:hyperlink>
        </w:p>
        <w:p w:rsidR="00351A24" w:rsidRDefault="00351A24">
          <w:pPr>
            <w:pStyle w:val="TOC2"/>
            <w:tabs>
              <w:tab w:val="right" w:leader="dot" w:pos="9016"/>
            </w:tabs>
            <w:rPr>
              <w:rFonts w:asciiTheme="minorHAnsi" w:eastAsiaTheme="minorEastAsia" w:hAnsiTheme="minorHAnsi"/>
              <w:noProof/>
              <w:lang w:eastAsia="en-AU"/>
            </w:rPr>
          </w:pPr>
          <w:hyperlink w:anchor="_Toc525132112" w:history="1">
            <w:r w:rsidRPr="009E6D14">
              <w:rPr>
                <w:rStyle w:val="Hyperlink"/>
                <w:noProof/>
              </w:rPr>
              <w:t>TACEcv</w:t>
            </w:r>
            <w:r>
              <w:rPr>
                <w:noProof/>
                <w:webHidden/>
              </w:rPr>
              <w:tab/>
            </w:r>
            <w:r>
              <w:rPr>
                <w:noProof/>
                <w:webHidden/>
              </w:rPr>
              <w:fldChar w:fldCharType="begin"/>
            </w:r>
            <w:r>
              <w:rPr>
                <w:noProof/>
                <w:webHidden/>
              </w:rPr>
              <w:instrText xml:space="preserve"> PAGEREF _Toc525132112 \h </w:instrText>
            </w:r>
            <w:r>
              <w:rPr>
                <w:noProof/>
                <w:webHidden/>
              </w:rPr>
            </w:r>
            <w:r>
              <w:rPr>
                <w:noProof/>
                <w:webHidden/>
              </w:rPr>
              <w:fldChar w:fldCharType="separate"/>
            </w:r>
            <w:r>
              <w:rPr>
                <w:noProof/>
                <w:webHidden/>
              </w:rPr>
              <w:t>30</w:t>
            </w:r>
            <w:r>
              <w:rPr>
                <w:noProof/>
                <w:webHidden/>
              </w:rPr>
              <w:fldChar w:fldCharType="end"/>
            </w:r>
          </w:hyperlink>
        </w:p>
        <w:p w:rsidR="00351A24" w:rsidRDefault="00351A24">
          <w:pPr>
            <w:pStyle w:val="TOC2"/>
            <w:tabs>
              <w:tab w:val="right" w:leader="dot" w:pos="9016"/>
            </w:tabs>
            <w:rPr>
              <w:rFonts w:asciiTheme="minorHAnsi" w:eastAsiaTheme="minorEastAsia" w:hAnsiTheme="minorHAnsi"/>
              <w:noProof/>
              <w:lang w:eastAsia="en-AU"/>
            </w:rPr>
          </w:pPr>
          <w:hyperlink w:anchor="_Toc525132113" w:history="1">
            <w:r w:rsidRPr="009E6D14">
              <w:rPr>
                <w:rStyle w:val="Hyperlink"/>
                <w:noProof/>
              </w:rPr>
              <w:t>Ccv</w:t>
            </w:r>
            <w:r>
              <w:rPr>
                <w:noProof/>
                <w:webHidden/>
              </w:rPr>
              <w:tab/>
            </w:r>
            <w:r>
              <w:rPr>
                <w:noProof/>
                <w:webHidden/>
              </w:rPr>
              <w:fldChar w:fldCharType="begin"/>
            </w:r>
            <w:r>
              <w:rPr>
                <w:noProof/>
                <w:webHidden/>
              </w:rPr>
              <w:instrText xml:space="preserve"> PAGEREF _Toc525132113 \h </w:instrText>
            </w:r>
            <w:r>
              <w:rPr>
                <w:noProof/>
                <w:webHidden/>
              </w:rPr>
            </w:r>
            <w:r>
              <w:rPr>
                <w:noProof/>
                <w:webHidden/>
              </w:rPr>
              <w:fldChar w:fldCharType="separate"/>
            </w:r>
            <w:r>
              <w:rPr>
                <w:noProof/>
                <w:webHidden/>
              </w:rPr>
              <w:t>30</w:t>
            </w:r>
            <w:r>
              <w:rPr>
                <w:noProof/>
                <w:webHidden/>
              </w:rPr>
              <w:fldChar w:fldCharType="end"/>
            </w:r>
          </w:hyperlink>
        </w:p>
        <w:p w:rsidR="00351A24" w:rsidRDefault="00351A24">
          <w:pPr>
            <w:pStyle w:val="TOC2"/>
            <w:tabs>
              <w:tab w:val="right" w:leader="dot" w:pos="9016"/>
            </w:tabs>
            <w:rPr>
              <w:rFonts w:asciiTheme="minorHAnsi" w:eastAsiaTheme="minorEastAsia" w:hAnsiTheme="minorHAnsi"/>
              <w:noProof/>
              <w:lang w:eastAsia="en-AU"/>
            </w:rPr>
          </w:pPr>
          <w:hyperlink w:anchor="_Toc525132114" w:history="1">
            <w:r w:rsidRPr="009E6D14">
              <w:rPr>
                <w:rStyle w:val="Hyperlink"/>
                <w:noProof/>
              </w:rPr>
              <w:t>Icv</w:t>
            </w:r>
            <w:r>
              <w:rPr>
                <w:noProof/>
                <w:webHidden/>
              </w:rPr>
              <w:tab/>
            </w:r>
            <w:r>
              <w:rPr>
                <w:noProof/>
                <w:webHidden/>
              </w:rPr>
              <w:fldChar w:fldCharType="begin"/>
            </w:r>
            <w:r>
              <w:rPr>
                <w:noProof/>
                <w:webHidden/>
              </w:rPr>
              <w:instrText xml:space="preserve"> PAGEREF _Toc525132114 \h </w:instrText>
            </w:r>
            <w:r>
              <w:rPr>
                <w:noProof/>
                <w:webHidden/>
              </w:rPr>
            </w:r>
            <w:r>
              <w:rPr>
                <w:noProof/>
                <w:webHidden/>
              </w:rPr>
              <w:fldChar w:fldCharType="separate"/>
            </w:r>
            <w:r>
              <w:rPr>
                <w:noProof/>
                <w:webHidden/>
              </w:rPr>
              <w:t>31</w:t>
            </w:r>
            <w:r>
              <w:rPr>
                <w:noProof/>
                <w:webHidden/>
              </w:rPr>
              <w:fldChar w:fldCharType="end"/>
            </w:r>
          </w:hyperlink>
        </w:p>
        <w:p w:rsidR="00351A24" w:rsidRDefault="00351A24">
          <w:pPr>
            <w:pStyle w:val="TOC2"/>
            <w:tabs>
              <w:tab w:val="right" w:leader="dot" w:pos="9016"/>
            </w:tabs>
            <w:rPr>
              <w:rFonts w:asciiTheme="minorHAnsi" w:eastAsiaTheme="minorEastAsia" w:hAnsiTheme="minorHAnsi"/>
              <w:noProof/>
              <w:lang w:eastAsia="en-AU"/>
            </w:rPr>
          </w:pPr>
          <w:hyperlink w:anchor="_Toc525132115" w:history="1">
            <w:r w:rsidRPr="009E6D14">
              <w:rPr>
                <w:rStyle w:val="Hyperlink"/>
                <w:noProof/>
              </w:rPr>
              <w:t>IACin</w:t>
            </w:r>
            <w:r>
              <w:rPr>
                <w:noProof/>
                <w:webHidden/>
              </w:rPr>
              <w:tab/>
            </w:r>
            <w:r>
              <w:rPr>
                <w:noProof/>
                <w:webHidden/>
              </w:rPr>
              <w:fldChar w:fldCharType="begin"/>
            </w:r>
            <w:r>
              <w:rPr>
                <w:noProof/>
                <w:webHidden/>
              </w:rPr>
              <w:instrText xml:space="preserve"> PAGEREF _Toc525132115 \h </w:instrText>
            </w:r>
            <w:r>
              <w:rPr>
                <w:noProof/>
                <w:webHidden/>
              </w:rPr>
            </w:r>
            <w:r>
              <w:rPr>
                <w:noProof/>
                <w:webHidden/>
              </w:rPr>
              <w:fldChar w:fldCharType="separate"/>
            </w:r>
            <w:r>
              <w:rPr>
                <w:noProof/>
                <w:webHidden/>
              </w:rPr>
              <w:t>31</w:t>
            </w:r>
            <w:r>
              <w:rPr>
                <w:noProof/>
                <w:webHidden/>
              </w:rPr>
              <w:fldChar w:fldCharType="end"/>
            </w:r>
          </w:hyperlink>
        </w:p>
        <w:p w:rsidR="00351A24" w:rsidRDefault="00351A24">
          <w:pPr>
            <w:pStyle w:val="TOC2"/>
            <w:tabs>
              <w:tab w:val="right" w:leader="dot" w:pos="9016"/>
            </w:tabs>
            <w:rPr>
              <w:rFonts w:asciiTheme="minorHAnsi" w:eastAsiaTheme="minorEastAsia" w:hAnsiTheme="minorHAnsi"/>
              <w:noProof/>
              <w:lang w:eastAsia="en-AU"/>
            </w:rPr>
          </w:pPr>
          <w:hyperlink w:anchor="_Toc525132116" w:history="1">
            <w:r w:rsidRPr="009E6D14">
              <w:rPr>
                <w:rStyle w:val="Hyperlink"/>
                <w:noProof/>
              </w:rPr>
              <w:t>Cbcv</w:t>
            </w:r>
            <w:r>
              <w:rPr>
                <w:noProof/>
                <w:webHidden/>
              </w:rPr>
              <w:tab/>
            </w:r>
            <w:r>
              <w:rPr>
                <w:noProof/>
                <w:webHidden/>
              </w:rPr>
              <w:fldChar w:fldCharType="begin"/>
            </w:r>
            <w:r>
              <w:rPr>
                <w:noProof/>
                <w:webHidden/>
              </w:rPr>
              <w:instrText xml:space="preserve"> PAGEREF _Toc525132116 \h </w:instrText>
            </w:r>
            <w:r>
              <w:rPr>
                <w:noProof/>
                <w:webHidden/>
              </w:rPr>
            </w:r>
            <w:r>
              <w:rPr>
                <w:noProof/>
                <w:webHidden/>
              </w:rPr>
              <w:fldChar w:fldCharType="separate"/>
            </w:r>
            <w:r>
              <w:rPr>
                <w:noProof/>
                <w:webHidden/>
              </w:rPr>
              <w:t>31</w:t>
            </w:r>
            <w:r>
              <w:rPr>
                <w:noProof/>
                <w:webHidden/>
              </w:rPr>
              <w:fldChar w:fldCharType="end"/>
            </w:r>
          </w:hyperlink>
        </w:p>
        <w:p w:rsidR="00351A24" w:rsidRDefault="00351A24">
          <w:pPr>
            <w:pStyle w:val="TOC2"/>
            <w:tabs>
              <w:tab w:val="right" w:leader="dot" w:pos="9016"/>
            </w:tabs>
            <w:rPr>
              <w:rFonts w:asciiTheme="minorHAnsi" w:eastAsiaTheme="minorEastAsia" w:hAnsiTheme="minorHAnsi"/>
              <w:noProof/>
              <w:lang w:eastAsia="en-AU"/>
            </w:rPr>
          </w:pPr>
          <w:hyperlink w:anchor="_Toc525132117" w:history="1">
            <w:r w:rsidRPr="009E6D14">
              <w:rPr>
                <w:rStyle w:val="Hyperlink"/>
                <w:noProof/>
              </w:rPr>
              <w:t>nCALobs</w:t>
            </w:r>
            <w:r>
              <w:rPr>
                <w:noProof/>
                <w:webHidden/>
              </w:rPr>
              <w:tab/>
            </w:r>
            <w:r>
              <w:rPr>
                <w:noProof/>
                <w:webHidden/>
              </w:rPr>
              <w:fldChar w:fldCharType="begin"/>
            </w:r>
            <w:r>
              <w:rPr>
                <w:noProof/>
                <w:webHidden/>
              </w:rPr>
              <w:instrText xml:space="preserve"> PAGEREF _Toc525132117 \h </w:instrText>
            </w:r>
            <w:r>
              <w:rPr>
                <w:noProof/>
                <w:webHidden/>
              </w:rPr>
            </w:r>
            <w:r>
              <w:rPr>
                <w:noProof/>
                <w:webHidden/>
              </w:rPr>
              <w:fldChar w:fldCharType="separate"/>
            </w:r>
            <w:r>
              <w:rPr>
                <w:noProof/>
                <w:webHidden/>
              </w:rPr>
              <w:t>31</w:t>
            </w:r>
            <w:r>
              <w:rPr>
                <w:noProof/>
                <w:webHidden/>
              </w:rPr>
              <w:fldChar w:fldCharType="end"/>
            </w:r>
          </w:hyperlink>
        </w:p>
        <w:p w:rsidR="00351A24" w:rsidRDefault="00351A24">
          <w:pPr>
            <w:pStyle w:val="TOC2"/>
            <w:tabs>
              <w:tab w:val="right" w:leader="dot" w:pos="9016"/>
            </w:tabs>
            <w:rPr>
              <w:rFonts w:asciiTheme="minorHAnsi" w:eastAsiaTheme="minorEastAsia" w:hAnsiTheme="minorHAnsi"/>
              <w:noProof/>
              <w:lang w:eastAsia="en-AU"/>
            </w:rPr>
          </w:pPr>
          <w:hyperlink w:anchor="_Toc525132118" w:history="1">
            <w:r w:rsidRPr="009E6D14">
              <w:rPr>
                <w:rStyle w:val="Hyperlink"/>
                <w:noProof/>
              </w:rPr>
              <w:t>Ibeta</w:t>
            </w:r>
            <w:r>
              <w:rPr>
                <w:noProof/>
                <w:webHidden/>
              </w:rPr>
              <w:tab/>
            </w:r>
            <w:r>
              <w:rPr>
                <w:noProof/>
                <w:webHidden/>
              </w:rPr>
              <w:fldChar w:fldCharType="begin"/>
            </w:r>
            <w:r>
              <w:rPr>
                <w:noProof/>
                <w:webHidden/>
              </w:rPr>
              <w:instrText xml:space="preserve"> PAGEREF _Toc525132118 \h </w:instrText>
            </w:r>
            <w:r>
              <w:rPr>
                <w:noProof/>
                <w:webHidden/>
              </w:rPr>
            </w:r>
            <w:r>
              <w:rPr>
                <w:noProof/>
                <w:webHidden/>
              </w:rPr>
              <w:fldChar w:fldCharType="separate"/>
            </w:r>
            <w:r>
              <w:rPr>
                <w:noProof/>
                <w:webHidden/>
              </w:rPr>
              <w:t>31</w:t>
            </w:r>
            <w:r>
              <w:rPr>
                <w:noProof/>
                <w:webHidden/>
              </w:rPr>
              <w:fldChar w:fldCharType="end"/>
            </w:r>
          </w:hyperlink>
        </w:p>
        <w:p w:rsidR="00351A24" w:rsidRDefault="00351A24">
          <w:pPr>
            <w:pStyle w:val="TOC2"/>
            <w:tabs>
              <w:tab w:val="right" w:leader="dot" w:pos="9016"/>
            </w:tabs>
            <w:rPr>
              <w:rFonts w:asciiTheme="minorHAnsi" w:eastAsiaTheme="minorEastAsia" w:hAnsiTheme="minorHAnsi"/>
              <w:noProof/>
              <w:lang w:eastAsia="en-AU"/>
            </w:rPr>
          </w:pPr>
          <w:hyperlink w:anchor="_Toc525132119" w:history="1">
            <w:r w:rsidRPr="009E6D14">
              <w:rPr>
                <w:rStyle w:val="Hyperlink"/>
                <w:noProof/>
              </w:rPr>
              <w:t>ITrendin</w:t>
            </w:r>
            <w:r>
              <w:rPr>
                <w:noProof/>
                <w:webHidden/>
              </w:rPr>
              <w:tab/>
            </w:r>
            <w:r>
              <w:rPr>
                <w:noProof/>
                <w:webHidden/>
              </w:rPr>
              <w:fldChar w:fldCharType="begin"/>
            </w:r>
            <w:r>
              <w:rPr>
                <w:noProof/>
                <w:webHidden/>
              </w:rPr>
              <w:instrText xml:space="preserve"> PAGEREF _Toc525132119 \h </w:instrText>
            </w:r>
            <w:r>
              <w:rPr>
                <w:noProof/>
                <w:webHidden/>
              </w:rPr>
            </w:r>
            <w:r>
              <w:rPr>
                <w:noProof/>
                <w:webHidden/>
              </w:rPr>
              <w:fldChar w:fldCharType="separate"/>
            </w:r>
            <w:r>
              <w:rPr>
                <w:noProof/>
                <w:webHidden/>
              </w:rPr>
              <w:t>31</w:t>
            </w:r>
            <w:r>
              <w:rPr>
                <w:noProof/>
                <w:webHidden/>
              </w:rPr>
              <w:fldChar w:fldCharType="end"/>
            </w:r>
          </w:hyperlink>
        </w:p>
        <w:p w:rsidR="00351A24" w:rsidRDefault="00351A24">
          <w:pPr>
            <w:pStyle w:val="TOC2"/>
            <w:tabs>
              <w:tab w:val="right" w:leader="dot" w:pos="9016"/>
            </w:tabs>
            <w:rPr>
              <w:rFonts w:asciiTheme="minorHAnsi" w:eastAsiaTheme="minorEastAsia" w:hAnsiTheme="minorHAnsi"/>
              <w:noProof/>
              <w:lang w:eastAsia="en-AU"/>
            </w:rPr>
          </w:pPr>
          <w:hyperlink w:anchor="_Toc525132120" w:history="1">
            <w:r w:rsidRPr="009E6D14">
              <w:rPr>
                <w:rStyle w:val="Hyperlink"/>
                <w:noProof/>
              </w:rPr>
              <w:t>ImplErrBias</w:t>
            </w:r>
            <w:r>
              <w:rPr>
                <w:noProof/>
                <w:webHidden/>
              </w:rPr>
              <w:tab/>
            </w:r>
            <w:r>
              <w:rPr>
                <w:noProof/>
                <w:webHidden/>
              </w:rPr>
              <w:fldChar w:fldCharType="begin"/>
            </w:r>
            <w:r>
              <w:rPr>
                <w:noProof/>
                <w:webHidden/>
              </w:rPr>
              <w:instrText xml:space="preserve"> PAGEREF _Toc525132120 \h </w:instrText>
            </w:r>
            <w:r>
              <w:rPr>
                <w:noProof/>
                <w:webHidden/>
              </w:rPr>
            </w:r>
            <w:r>
              <w:rPr>
                <w:noProof/>
                <w:webHidden/>
              </w:rPr>
              <w:fldChar w:fldCharType="separate"/>
            </w:r>
            <w:r>
              <w:rPr>
                <w:noProof/>
                <w:webHidden/>
              </w:rPr>
              <w:t>31</w:t>
            </w:r>
            <w:r>
              <w:rPr>
                <w:noProof/>
                <w:webHidden/>
              </w:rPr>
              <w:fldChar w:fldCharType="end"/>
            </w:r>
          </w:hyperlink>
        </w:p>
        <w:p w:rsidR="00351A24" w:rsidRDefault="00351A24">
          <w:pPr>
            <w:pStyle w:val="TOC2"/>
            <w:tabs>
              <w:tab w:val="right" w:leader="dot" w:pos="9016"/>
            </w:tabs>
            <w:rPr>
              <w:rFonts w:asciiTheme="minorHAnsi" w:eastAsiaTheme="minorEastAsia" w:hAnsiTheme="minorHAnsi"/>
              <w:noProof/>
              <w:lang w:eastAsia="en-AU"/>
            </w:rPr>
          </w:pPr>
          <w:hyperlink w:anchor="_Toc525132121" w:history="1">
            <w:r w:rsidRPr="009E6D14">
              <w:rPr>
                <w:rStyle w:val="Hyperlink"/>
                <w:noProof/>
              </w:rPr>
              <w:t>RecScale</w:t>
            </w:r>
            <w:r>
              <w:rPr>
                <w:noProof/>
                <w:webHidden/>
              </w:rPr>
              <w:tab/>
            </w:r>
            <w:r>
              <w:rPr>
                <w:noProof/>
                <w:webHidden/>
              </w:rPr>
              <w:fldChar w:fldCharType="begin"/>
            </w:r>
            <w:r>
              <w:rPr>
                <w:noProof/>
                <w:webHidden/>
              </w:rPr>
              <w:instrText xml:space="preserve"> PAGEREF _Toc525132121 \h </w:instrText>
            </w:r>
            <w:r>
              <w:rPr>
                <w:noProof/>
                <w:webHidden/>
              </w:rPr>
            </w:r>
            <w:r>
              <w:rPr>
                <w:noProof/>
                <w:webHidden/>
              </w:rPr>
              <w:fldChar w:fldCharType="separate"/>
            </w:r>
            <w:r>
              <w:rPr>
                <w:noProof/>
                <w:webHidden/>
              </w:rPr>
              <w:t>31</w:t>
            </w:r>
            <w:r>
              <w:rPr>
                <w:noProof/>
                <w:webHidden/>
              </w:rPr>
              <w:fldChar w:fldCharType="end"/>
            </w:r>
          </w:hyperlink>
        </w:p>
        <w:p w:rsidR="00351A24" w:rsidRDefault="00351A24">
          <w:pPr>
            <w:pStyle w:val="TOC2"/>
            <w:tabs>
              <w:tab w:val="right" w:leader="dot" w:pos="9016"/>
            </w:tabs>
            <w:rPr>
              <w:rFonts w:asciiTheme="minorHAnsi" w:eastAsiaTheme="minorEastAsia" w:hAnsiTheme="minorHAnsi"/>
              <w:noProof/>
              <w:lang w:eastAsia="en-AU"/>
            </w:rPr>
          </w:pPr>
          <w:hyperlink w:anchor="_Toc525132122" w:history="1">
            <w:r w:rsidRPr="009E6D14">
              <w:rPr>
                <w:rStyle w:val="Hyperlink"/>
                <w:noProof/>
              </w:rPr>
              <w:t>modelWeight</w:t>
            </w:r>
            <w:r>
              <w:rPr>
                <w:noProof/>
                <w:webHidden/>
              </w:rPr>
              <w:tab/>
            </w:r>
            <w:r>
              <w:rPr>
                <w:noProof/>
                <w:webHidden/>
              </w:rPr>
              <w:fldChar w:fldCharType="begin"/>
            </w:r>
            <w:r>
              <w:rPr>
                <w:noProof/>
                <w:webHidden/>
              </w:rPr>
              <w:instrText xml:space="preserve"> PAGEREF _Toc525132122 \h </w:instrText>
            </w:r>
            <w:r>
              <w:rPr>
                <w:noProof/>
                <w:webHidden/>
              </w:rPr>
            </w:r>
            <w:r>
              <w:rPr>
                <w:noProof/>
                <w:webHidden/>
              </w:rPr>
              <w:fldChar w:fldCharType="separate"/>
            </w:r>
            <w:r>
              <w:rPr>
                <w:noProof/>
                <w:webHidden/>
              </w:rPr>
              <w:t>31</w:t>
            </w:r>
            <w:r>
              <w:rPr>
                <w:noProof/>
                <w:webHidden/>
              </w:rPr>
              <w:fldChar w:fldCharType="end"/>
            </w:r>
          </w:hyperlink>
        </w:p>
        <w:p w:rsidR="00351A24" w:rsidRDefault="00351A24">
          <w:pPr>
            <w:pStyle w:val="TOC2"/>
            <w:tabs>
              <w:tab w:val="right" w:leader="dot" w:pos="9016"/>
            </w:tabs>
            <w:rPr>
              <w:rFonts w:asciiTheme="minorHAnsi" w:eastAsiaTheme="minorEastAsia" w:hAnsiTheme="minorHAnsi"/>
              <w:noProof/>
              <w:lang w:eastAsia="en-AU"/>
            </w:rPr>
          </w:pPr>
          <w:hyperlink w:anchor="_Toc525132123" w:history="1">
            <w:r w:rsidRPr="009E6D14">
              <w:rPr>
                <w:rStyle w:val="Hyperlink"/>
                <w:noProof/>
              </w:rPr>
              <w:t>totalSims</w:t>
            </w:r>
            <w:r>
              <w:rPr>
                <w:noProof/>
                <w:webHidden/>
              </w:rPr>
              <w:tab/>
            </w:r>
            <w:r>
              <w:rPr>
                <w:noProof/>
                <w:webHidden/>
              </w:rPr>
              <w:fldChar w:fldCharType="begin"/>
            </w:r>
            <w:r>
              <w:rPr>
                <w:noProof/>
                <w:webHidden/>
              </w:rPr>
              <w:instrText xml:space="preserve"> PAGEREF _Toc525132123 \h </w:instrText>
            </w:r>
            <w:r>
              <w:rPr>
                <w:noProof/>
                <w:webHidden/>
              </w:rPr>
            </w:r>
            <w:r>
              <w:rPr>
                <w:noProof/>
                <w:webHidden/>
              </w:rPr>
              <w:fldChar w:fldCharType="separate"/>
            </w:r>
            <w:r>
              <w:rPr>
                <w:noProof/>
                <w:webHidden/>
              </w:rPr>
              <w:t>32</w:t>
            </w:r>
            <w:r>
              <w:rPr>
                <w:noProof/>
                <w:webHidden/>
              </w:rPr>
              <w:fldChar w:fldCharType="end"/>
            </w:r>
          </w:hyperlink>
        </w:p>
        <w:p w:rsidR="00351A24" w:rsidRDefault="00351A24">
          <w:pPr>
            <w:pStyle w:val="TOC2"/>
            <w:tabs>
              <w:tab w:val="right" w:leader="dot" w:pos="9016"/>
            </w:tabs>
            <w:rPr>
              <w:rFonts w:asciiTheme="minorHAnsi" w:eastAsiaTheme="minorEastAsia" w:hAnsiTheme="minorHAnsi"/>
              <w:noProof/>
              <w:lang w:eastAsia="en-AU"/>
            </w:rPr>
          </w:pPr>
          <w:hyperlink w:anchor="_Toc525132124" w:history="1">
            <w:r w:rsidRPr="009E6D14">
              <w:rPr>
                <w:rStyle w:val="Hyperlink"/>
                <w:noProof/>
              </w:rPr>
              <w:t>Methods</w:t>
            </w:r>
            <w:r>
              <w:rPr>
                <w:noProof/>
                <w:webHidden/>
              </w:rPr>
              <w:tab/>
            </w:r>
            <w:r>
              <w:rPr>
                <w:noProof/>
                <w:webHidden/>
              </w:rPr>
              <w:fldChar w:fldCharType="begin"/>
            </w:r>
            <w:r>
              <w:rPr>
                <w:noProof/>
                <w:webHidden/>
              </w:rPr>
              <w:instrText xml:space="preserve"> PAGEREF _Toc525132124 \h </w:instrText>
            </w:r>
            <w:r>
              <w:rPr>
                <w:noProof/>
                <w:webHidden/>
              </w:rPr>
            </w:r>
            <w:r>
              <w:rPr>
                <w:noProof/>
                <w:webHidden/>
              </w:rPr>
              <w:fldChar w:fldCharType="separate"/>
            </w:r>
            <w:r>
              <w:rPr>
                <w:noProof/>
                <w:webHidden/>
              </w:rPr>
              <w:t>32</w:t>
            </w:r>
            <w:r>
              <w:rPr>
                <w:noProof/>
                <w:webHidden/>
              </w:rPr>
              <w:fldChar w:fldCharType="end"/>
            </w:r>
          </w:hyperlink>
        </w:p>
        <w:p w:rsidR="00351A24" w:rsidRDefault="00351A24">
          <w:pPr>
            <w:pStyle w:val="TOC2"/>
            <w:tabs>
              <w:tab w:val="right" w:leader="dot" w:pos="9016"/>
            </w:tabs>
            <w:rPr>
              <w:rFonts w:asciiTheme="minorHAnsi" w:eastAsiaTheme="minorEastAsia" w:hAnsiTheme="minorHAnsi"/>
              <w:noProof/>
              <w:lang w:eastAsia="en-AU"/>
            </w:rPr>
          </w:pPr>
          <w:hyperlink w:anchor="_Toc525132125" w:history="1">
            <w:r w:rsidRPr="009E6D14">
              <w:rPr>
                <w:rStyle w:val="Hyperlink"/>
                <w:noProof/>
              </w:rPr>
              <w:t>createMseFramework(.Object, Report=FALSE, UseCluster=NA, UseMSYss=0)</w:t>
            </w:r>
            <w:r>
              <w:rPr>
                <w:noProof/>
                <w:webHidden/>
              </w:rPr>
              <w:tab/>
            </w:r>
            <w:r>
              <w:rPr>
                <w:noProof/>
                <w:webHidden/>
              </w:rPr>
              <w:fldChar w:fldCharType="begin"/>
            </w:r>
            <w:r>
              <w:rPr>
                <w:noProof/>
                <w:webHidden/>
              </w:rPr>
              <w:instrText xml:space="preserve"> PAGEREF _Toc525132125 \h </w:instrText>
            </w:r>
            <w:r>
              <w:rPr>
                <w:noProof/>
                <w:webHidden/>
              </w:rPr>
            </w:r>
            <w:r>
              <w:rPr>
                <w:noProof/>
                <w:webHidden/>
              </w:rPr>
              <w:fldChar w:fldCharType="separate"/>
            </w:r>
            <w:r>
              <w:rPr>
                <w:noProof/>
                <w:webHidden/>
              </w:rPr>
              <w:t>32</w:t>
            </w:r>
            <w:r>
              <w:rPr>
                <w:noProof/>
                <w:webHidden/>
              </w:rPr>
              <w:fldChar w:fldCharType="end"/>
            </w:r>
          </w:hyperlink>
        </w:p>
        <w:p w:rsidR="00351A24" w:rsidRDefault="00351A24">
          <w:pPr>
            <w:pStyle w:val="TOC1"/>
            <w:tabs>
              <w:tab w:val="left" w:pos="440"/>
              <w:tab w:val="right" w:leader="dot" w:pos="9016"/>
            </w:tabs>
            <w:rPr>
              <w:rFonts w:asciiTheme="minorHAnsi" w:eastAsiaTheme="minorEastAsia" w:hAnsiTheme="minorHAnsi"/>
              <w:noProof/>
              <w:lang w:eastAsia="en-AU"/>
            </w:rPr>
          </w:pPr>
          <w:hyperlink w:anchor="_Toc525132126" w:history="1">
            <w:r w:rsidRPr="009E6D14">
              <w:rPr>
                <w:rStyle w:val="Hyperlink"/>
                <w:noProof/>
              </w:rPr>
              <w:t>5</w:t>
            </w:r>
            <w:r>
              <w:rPr>
                <w:rFonts w:asciiTheme="minorHAnsi" w:eastAsiaTheme="minorEastAsia" w:hAnsiTheme="minorHAnsi"/>
                <w:noProof/>
                <w:lang w:eastAsia="en-AU"/>
              </w:rPr>
              <w:tab/>
            </w:r>
            <w:r w:rsidRPr="009E6D14">
              <w:rPr>
                <w:rStyle w:val="Hyperlink"/>
                <w:noProof/>
              </w:rPr>
              <w:t>Operating Model Equations</w:t>
            </w:r>
            <w:r>
              <w:rPr>
                <w:noProof/>
                <w:webHidden/>
              </w:rPr>
              <w:tab/>
            </w:r>
            <w:r>
              <w:rPr>
                <w:noProof/>
                <w:webHidden/>
              </w:rPr>
              <w:fldChar w:fldCharType="begin"/>
            </w:r>
            <w:r>
              <w:rPr>
                <w:noProof/>
                <w:webHidden/>
              </w:rPr>
              <w:instrText xml:space="preserve"> PAGEREF _Toc525132126 \h </w:instrText>
            </w:r>
            <w:r>
              <w:rPr>
                <w:noProof/>
                <w:webHidden/>
              </w:rPr>
            </w:r>
            <w:r>
              <w:rPr>
                <w:noProof/>
                <w:webHidden/>
              </w:rPr>
              <w:fldChar w:fldCharType="separate"/>
            </w:r>
            <w:r>
              <w:rPr>
                <w:noProof/>
                <w:webHidden/>
              </w:rPr>
              <w:t>32</w:t>
            </w:r>
            <w:r>
              <w:rPr>
                <w:noProof/>
                <w:webHidden/>
              </w:rPr>
              <w:fldChar w:fldCharType="end"/>
            </w:r>
          </w:hyperlink>
        </w:p>
        <w:p w:rsidR="00351A24" w:rsidRDefault="00351A24">
          <w:pPr>
            <w:pStyle w:val="TOC2"/>
            <w:tabs>
              <w:tab w:val="left" w:pos="880"/>
              <w:tab w:val="right" w:leader="dot" w:pos="9016"/>
            </w:tabs>
            <w:rPr>
              <w:rFonts w:asciiTheme="minorHAnsi" w:eastAsiaTheme="minorEastAsia" w:hAnsiTheme="minorHAnsi"/>
              <w:noProof/>
              <w:lang w:eastAsia="en-AU"/>
            </w:rPr>
          </w:pPr>
          <w:hyperlink w:anchor="_Toc525132127" w:history="1">
            <w:r w:rsidRPr="009E6D14">
              <w:rPr>
                <w:rStyle w:val="Hyperlink"/>
                <w:noProof/>
              </w:rPr>
              <w:t>5.1</w:t>
            </w:r>
            <w:r>
              <w:rPr>
                <w:rFonts w:asciiTheme="minorHAnsi" w:eastAsiaTheme="minorEastAsia" w:hAnsiTheme="minorHAnsi"/>
                <w:noProof/>
                <w:lang w:eastAsia="en-AU"/>
              </w:rPr>
              <w:tab/>
            </w:r>
            <w:r w:rsidRPr="009E6D14">
              <w:rPr>
                <w:rStyle w:val="Hyperlink"/>
                <w:noProof/>
              </w:rPr>
              <w:t>Notation</w:t>
            </w:r>
            <w:r>
              <w:rPr>
                <w:noProof/>
                <w:webHidden/>
              </w:rPr>
              <w:tab/>
            </w:r>
            <w:r>
              <w:rPr>
                <w:noProof/>
                <w:webHidden/>
              </w:rPr>
              <w:fldChar w:fldCharType="begin"/>
            </w:r>
            <w:r>
              <w:rPr>
                <w:noProof/>
                <w:webHidden/>
              </w:rPr>
              <w:instrText xml:space="preserve"> PAGEREF _Toc525132127 \h </w:instrText>
            </w:r>
            <w:r>
              <w:rPr>
                <w:noProof/>
                <w:webHidden/>
              </w:rPr>
            </w:r>
            <w:r>
              <w:rPr>
                <w:noProof/>
                <w:webHidden/>
              </w:rPr>
              <w:fldChar w:fldCharType="separate"/>
            </w:r>
            <w:r>
              <w:rPr>
                <w:noProof/>
                <w:webHidden/>
              </w:rPr>
              <w:t>32</w:t>
            </w:r>
            <w:r>
              <w:rPr>
                <w:noProof/>
                <w:webHidden/>
              </w:rPr>
              <w:fldChar w:fldCharType="end"/>
            </w:r>
          </w:hyperlink>
        </w:p>
        <w:p w:rsidR="00351A24" w:rsidRDefault="00351A24">
          <w:pPr>
            <w:pStyle w:val="TOC2"/>
            <w:tabs>
              <w:tab w:val="left" w:pos="880"/>
              <w:tab w:val="right" w:leader="dot" w:pos="9016"/>
            </w:tabs>
            <w:rPr>
              <w:rFonts w:asciiTheme="minorHAnsi" w:eastAsiaTheme="minorEastAsia" w:hAnsiTheme="minorHAnsi"/>
              <w:noProof/>
              <w:lang w:eastAsia="en-AU"/>
            </w:rPr>
          </w:pPr>
          <w:hyperlink w:anchor="_Toc525132128" w:history="1">
            <w:r w:rsidRPr="009E6D14">
              <w:rPr>
                <w:rStyle w:val="Hyperlink"/>
                <w:noProof/>
              </w:rPr>
              <w:t>5.2</w:t>
            </w:r>
            <w:r>
              <w:rPr>
                <w:rFonts w:asciiTheme="minorHAnsi" w:eastAsiaTheme="minorEastAsia" w:hAnsiTheme="minorHAnsi"/>
                <w:noProof/>
                <w:lang w:eastAsia="en-AU"/>
              </w:rPr>
              <w:tab/>
            </w:r>
            <w:r w:rsidRPr="009E6D14">
              <w:rPr>
                <w:rStyle w:val="Hyperlink"/>
                <w:noProof/>
              </w:rPr>
              <w:t>Population Dynamics</w:t>
            </w:r>
            <w:r>
              <w:rPr>
                <w:noProof/>
                <w:webHidden/>
              </w:rPr>
              <w:tab/>
            </w:r>
            <w:r>
              <w:rPr>
                <w:noProof/>
                <w:webHidden/>
              </w:rPr>
              <w:fldChar w:fldCharType="begin"/>
            </w:r>
            <w:r>
              <w:rPr>
                <w:noProof/>
                <w:webHidden/>
              </w:rPr>
              <w:instrText xml:space="preserve"> PAGEREF _Toc525132128 \h </w:instrText>
            </w:r>
            <w:r>
              <w:rPr>
                <w:noProof/>
                <w:webHidden/>
              </w:rPr>
            </w:r>
            <w:r>
              <w:rPr>
                <w:noProof/>
                <w:webHidden/>
              </w:rPr>
              <w:fldChar w:fldCharType="separate"/>
            </w:r>
            <w:r>
              <w:rPr>
                <w:noProof/>
                <w:webHidden/>
              </w:rPr>
              <w:t>33</w:t>
            </w:r>
            <w:r>
              <w:rPr>
                <w:noProof/>
                <w:webHidden/>
              </w:rPr>
              <w:fldChar w:fldCharType="end"/>
            </w:r>
          </w:hyperlink>
        </w:p>
        <w:p w:rsidR="00351A24" w:rsidRDefault="00351A24">
          <w:pPr>
            <w:pStyle w:val="TOC2"/>
            <w:tabs>
              <w:tab w:val="left" w:pos="880"/>
              <w:tab w:val="right" w:leader="dot" w:pos="9016"/>
            </w:tabs>
            <w:rPr>
              <w:rFonts w:asciiTheme="minorHAnsi" w:eastAsiaTheme="minorEastAsia" w:hAnsiTheme="minorHAnsi"/>
              <w:noProof/>
              <w:lang w:eastAsia="en-AU"/>
            </w:rPr>
          </w:pPr>
          <w:hyperlink w:anchor="_Toc525132129" w:history="1">
            <w:r w:rsidRPr="009E6D14">
              <w:rPr>
                <w:rStyle w:val="Hyperlink"/>
                <w:rFonts w:eastAsia="Times New Roman"/>
                <w:noProof/>
                <w:lang w:eastAsia="en-CA"/>
              </w:rPr>
              <w:t>5.3</w:t>
            </w:r>
            <w:r>
              <w:rPr>
                <w:rFonts w:asciiTheme="minorHAnsi" w:eastAsiaTheme="minorEastAsia" w:hAnsiTheme="minorHAnsi"/>
                <w:noProof/>
                <w:lang w:eastAsia="en-AU"/>
              </w:rPr>
              <w:tab/>
            </w:r>
            <w:r w:rsidRPr="009E6D14">
              <w:rPr>
                <w:rStyle w:val="Hyperlink"/>
                <w:rFonts w:eastAsia="Times New Roman"/>
                <w:noProof/>
                <w:lang w:eastAsia="en-CA"/>
              </w:rPr>
              <w:t>Management Implementation Errors</w:t>
            </w:r>
            <w:r>
              <w:rPr>
                <w:noProof/>
                <w:webHidden/>
              </w:rPr>
              <w:tab/>
            </w:r>
            <w:r>
              <w:rPr>
                <w:noProof/>
                <w:webHidden/>
              </w:rPr>
              <w:fldChar w:fldCharType="begin"/>
            </w:r>
            <w:r>
              <w:rPr>
                <w:noProof/>
                <w:webHidden/>
              </w:rPr>
              <w:instrText xml:space="preserve"> PAGEREF _Toc525132129 \h </w:instrText>
            </w:r>
            <w:r>
              <w:rPr>
                <w:noProof/>
                <w:webHidden/>
              </w:rPr>
            </w:r>
            <w:r>
              <w:rPr>
                <w:noProof/>
                <w:webHidden/>
              </w:rPr>
              <w:fldChar w:fldCharType="separate"/>
            </w:r>
            <w:r>
              <w:rPr>
                <w:noProof/>
                <w:webHidden/>
              </w:rPr>
              <w:t>40</w:t>
            </w:r>
            <w:r>
              <w:rPr>
                <w:noProof/>
                <w:webHidden/>
              </w:rPr>
              <w:fldChar w:fldCharType="end"/>
            </w:r>
          </w:hyperlink>
        </w:p>
        <w:p w:rsidR="00351A24" w:rsidRDefault="00351A24">
          <w:pPr>
            <w:pStyle w:val="TOC2"/>
            <w:tabs>
              <w:tab w:val="left" w:pos="880"/>
              <w:tab w:val="right" w:leader="dot" w:pos="9016"/>
            </w:tabs>
            <w:rPr>
              <w:rFonts w:asciiTheme="minorHAnsi" w:eastAsiaTheme="minorEastAsia" w:hAnsiTheme="minorHAnsi"/>
              <w:noProof/>
              <w:lang w:eastAsia="en-AU"/>
            </w:rPr>
          </w:pPr>
          <w:hyperlink w:anchor="_Toc525132130" w:history="1">
            <w:r w:rsidRPr="009E6D14">
              <w:rPr>
                <w:rStyle w:val="Hyperlink"/>
                <w:rFonts w:eastAsia="Times New Roman"/>
                <w:noProof/>
                <w:lang w:eastAsia="en-CA"/>
              </w:rPr>
              <w:t>5.4</w:t>
            </w:r>
            <w:r>
              <w:rPr>
                <w:rFonts w:asciiTheme="minorHAnsi" w:eastAsiaTheme="minorEastAsia" w:hAnsiTheme="minorHAnsi"/>
                <w:noProof/>
                <w:lang w:eastAsia="en-AU"/>
              </w:rPr>
              <w:tab/>
            </w:r>
            <w:r w:rsidRPr="009E6D14">
              <w:rPr>
                <w:rStyle w:val="Hyperlink"/>
                <w:rFonts w:eastAsia="Times New Roman"/>
                <w:noProof/>
                <w:lang w:eastAsia="en-CA"/>
              </w:rPr>
              <w:t>Observation Errors</w:t>
            </w:r>
            <w:r>
              <w:rPr>
                <w:noProof/>
                <w:webHidden/>
              </w:rPr>
              <w:tab/>
            </w:r>
            <w:r>
              <w:rPr>
                <w:noProof/>
                <w:webHidden/>
              </w:rPr>
              <w:fldChar w:fldCharType="begin"/>
            </w:r>
            <w:r>
              <w:rPr>
                <w:noProof/>
                <w:webHidden/>
              </w:rPr>
              <w:instrText xml:space="preserve"> PAGEREF _Toc525132130 \h </w:instrText>
            </w:r>
            <w:r>
              <w:rPr>
                <w:noProof/>
                <w:webHidden/>
              </w:rPr>
            </w:r>
            <w:r>
              <w:rPr>
                <w:noProof/>
                <w:webHidden/>
              </w:rPr>
              <w:fldChar w:fldCharType="separate"/>
            </w:r>
            <w:r>
              <w:rPr>
                <w:noProof/>
                <w:webHidden/>
              </w:rPr>
              <w:t>40</w:t>
            </w:r>
            <w:r>
              <w:rPr>
                <w:noProof/>
                <w:webHidden/>
              </w:rPr>
              <w:fldChar w:fldCharType="end"/>
            </w:r>
          </w:hyperlink>
        </w:p>
        <w:p w:rsidR="00351A24" w:rsidRDefault="00351A24">
          <w:pPr>
            <w:pStyle w:val="TOC1"/>
            <w:tabs>
              <w:tab w:val="left" w:pos="440"/>
              <w:tab w:val="right" w:leader="dot" w:pos="9016"/>
            </w:tabs>
            <w:rPr>
              <w:rFonts w:asciiTheme="minorHAnsi" w:eastAsiaTheme="minorEastAsia" w:hAnsiTheme="minorHAnsi"/>
              <w:noProof/>
              <w:lang w:eastAsia="en-AU"/>
            </w:rPr>
          </w:pPr>
          <w:hyperlink w:anchor="_Toc525132131" w:history="1">
            <w:r w:rsidRPr="009E6D14">
              <w:rPr>
                <w:rStyle w:val="Hyperlink"/>
                <w:noProof/>
              </w:rPr>
              <w:t>6</w:t>
            </w:r>
            <w:r>
              <w:rPr>
                <w:rFonts w:asciiTheme="minorHAnsi" w:eastAsiaTheme="minorEastAsia" w:hAnsiTheme="minorHAnsi"/>
                <w:noProof/>
                <w:lang w:eastAsia="en-AU"/>
              </w:rPr>
              <w:tab/>
            </w:r>
            <w:r w:rsidRPr="009E6D14">
              <w:rPr>
                <w:rStyle w:val="Hyperlink"/>
                <w:noProof/>
              </w:rPr>
              <w:t>Candidate Management Procedures</w:t>
            </w:r>
            <w:r>
              <w:rPr>
                <w:noProof/>
                <w:webHidden/>
              </w:rPr>
              <w:tab/>
            </w:r>
            <w:r>
              <w:rPr>
                <w:noProof/>
                <w:webHidden/>
              </w:rPr>
              <w:fldChar w:fldCharType="begin"/>
            </w:r>
            <w:r>
              <w:rPr>
                <w:noProof/>
                <w:webHidden/>
              </w:rPr>
              <w:instrText xml:space="preserve"> PAGEREF _Toc525132131 \h </w:instrText>
            </w:r>
            <w:r>
              <w:rPr>
                <w:noProof/>
                <w:webHidden/>
              </w:rPr>
            </w:r>
            <w:r>
              <w:rPr>
                <w:noProof/>
                <w:webHidden/>
              </w:rPr>
              <w:fldChar w:fldCharType="separate"/>
            </w:r>
            <w:r>
              <w:rPr>
                <w:noProof/>
                <w:webHidden/>
              </w:rPr>
              <w:t>41</w:t>
            </w:r>
            <w:r>
              <w:rPr>
                <w:noProof/>
                <w:webHidden/>
              </w:rPr>
              <w:fldChar w:fldCharType="end"/>
            </w:r>
          </w:hyperlink>
        </w:p>
        <w:p w:rsidR="00351A24" w:rsidRDefault="00351A24">
          <w:pPr>
            <w:pStyle w:val="TOC1"/>
            <w:tabs>
              <w:tab w:val="left" w:pos="440"/>
              <w:tab w:val="right" w:leader="dot" w:pos="9016"/>
            </w:tabs>
            <w:rPr>
              <w:rFonts w:asciiTheme="minorHAnsi" w:eastAsiaTheme="minorEastAsia" w:hAnsiTheme="minorHAnsi"/>
              <w:noProof/>
              <w:lang w:eastAsia="en-AU"/>
            </w:rPr>
          </w:pPr>
          <w:hyperlink w:anchor="_Toc525132132" w:history="1">
            <w:r w:rsidRPr="009E6D14">
              <w:rPr>
                <w:rStyle w:val="Hyperlink"/>
                <w:rFonts w:eastAsia="Times New Roman"/>
                <w:noProof/>
                <w:lang w:eastAsia="en-CA"/>
              </w:rPr>
              <w:t>7</w:t>
            </w:r>
            <w:r>
              <w:rPr>
                <w:rFonts w:asciiTheme="minorHAnsi" w:eastAsiaTheme="minorEastAsia" w:hAnsiTheme="minorHAnsi"/>
                <w:noProof/>
                <w:lang w:eastAsia="en-AU"/>
              </w:rPr>
              <w:tab/>
            </w:r>
            <w:r w:rsidRPr="009E6D14">
              <w:rPr>
                <w:rStyle w:val="Hyperlink"/>
                <w:rFonts w:eastAsia="Times New Roman"/>
                <w:noProof/>
                <w:lang w:eastAsia="en-CA"/>
              </w:rPr>
              <w:t>Performance Measures and Reference Points</w:t>
            </w:r>
            <w:r>
              <w:rPr>
                <w:noProof/>
                <w:webHidden/>
              </w:rPr>
              <w:tab/>
            </w:r>
            <w:r>
              <w:rPr>
                <w:noProof/>
                <w:webHidden/>
              </w:rPr>
              <w:fldChar w:fldCharType="begin"/>
            </w:r>
            <w:r>
              <w:rPr>
                <w:noProof/>
                <w:webHidden/>
              </w:rPr>
              <w:instrText xml:space="preserve"> PAGEREF _Toc525132132 \h </w:instrText>
            </w:r>
            <w:r>
              <w:rPr>
                <w:noProof/>
                <w:webHidden/>
              </w:rPr>
            </w:r>
            <w:r>
              <w:rPr>
                <w:noProof/>
                <w:webHidden/>
              </w:rPr>
              <w:fldChar w:fldCharType="separate"/>
            </w:r>
            <w:r>
              <w:rPr>
                <w:noProof/>
                <w:webHidden/>
              </w:rPr>
              <w:t>43</w:t>
            </w:r>
            <w:r>
              <w:rPr>
                <w:noProof/>
                <w:webHidden/>
              </w:rPr>
              <w:fldChar w:fldCharType="end"/>
            </w:r>
          </w:hyperlink>
        </w:p>
        <w:p w:rsidR="00351A24" w:rsidRDefault="00351A24">
          <w:pPr>
            <w:pStyle w:val="TOC1"/>
            <w:tabs>
              <w:tab w:val="left" w:pos="440"/>
              <w:tab w:val="right" w:leader="dot" w:pos="9016"/>
            </w:tabs>
            <w:rPr>
              <w:rFonts w:asciiTheme="minorHAnsi" w:eastAsiaTheme="minorEastAsia" w:hAnsiTheme="minorHAnsi"/>
              <w:noProof/>
              <w:lang w:eastAsia="en-AU"/>
            </w:rPr>
          </w:pPr>
          <w:hyperlink w:anchor="_Toc525132133" w:history="1">
            <w:r w:rsidRPr="009E6D14">
              <w:rPr>
                <w:rStyle w:val="Hyperlink"/>
                <w:noProof/>
              </w:rPr>
              <w:t>8</w:t>
            </w:r>
            <w:r>
              <w:rPr>
                <w:rFonts w:asciiTheme="minorHAnsi" w:eastAsiaTheme="minorEastAsia" w:hAnsiTheme="minorHAnsi"/>
                <w:noProof/>
                <w:lang w:eastAsia="en-AU"/>
              </w:rPr>
              <w:tab/>
            </w:r>
            <w:r w:rsidRPr="009E6D14">
              <w:rPr>
                <w:rStyle w:val="Hyperlink"/>
                <w:noProof/>
              </w:rPr>
              <w:t>Acknowledgements</w:t>
            </w:r>
            <w:r>
              <w:rPr>
                <w:noProof/>
                <w:webHidden/>
              </w:rPr>
              <w:tab/>
            </w:r>
            <w:r>
              <w:rPr>
                <w:noProof/>
                <w:webHidden/>
              </w:rPr>
              <w:fldChar w:fldCharType="begin"/>
            </w:r>
            <w:r>
              <w:rPr>
                <w:noProof/>
                <w:webHidden/>
              </w:rPr>
              <w:instrText xml:space="preserve"> PAGEREF _Toc525132133 \h </w:instrText>
            </w:r>
            <w:r>
              <w:rPr>
                <w:noProof/>
                <w:webHidden/>
              </w:rPr>
            </w:r>
            <w:r>
              <w:rPr>
                <w:noProof/>
                <w:webHidden/>
              </w:rPr>
              <w:fldChar w:fldCharType="separate"/>
            </w:r>
            <w:r>
              <w:rPr>
                <w:noProof/>
                <w:webHidden/>
              </w:rPr>
              <w:t>46</w:t>
            </w:r>
            <w:r>
              <w:rPr>
                <w:noProof/>
                <w:webHidden/>
              </w:rPr>
              <w:fldChar w:fldCharType="end"/>
            </w:r>
          </w:hyperlink>
        </w:p>
        <w:p w:rsidR="00351A24" w:rsidRDefault="00351A24">
          <w:pPr>
            <w:pStyle w:val="TOC1"/>
            <w:tabs>
              <w:tab w:val="left" w:pos="440"/>
              <w:tab w:val="right" w:leader="dot" w:pos="9016"/>
            </w:tabs>
            <w:rPr>
              <w:rFonts w:asciiTheme="minorHAnsi" w:eastAsiaTheme="minorEastAsia" w:hAnsiTheme="minorHAnsi"/>
              <w:noProof/>
              <w:lang w:eastAsia="en-AU"/>
            </w:rPr>
          </w:pPr>
          <w:hyperlink w:anchor="_Toc525132134" w:history="1">
            <w:r w:rsidRPr="009E6D14">
              <w:rPr>
                <w:rStyle w:val="Hyperlink"/>
                <w:noProof/>
              </w:rPr>
              <w:t>9</w:t>
            </w:r>
            <w:r>
              <w:rPr>
                <w:rFonts w:asciiTheme="minorHAnsi" w:eastAsiaTheme="minorEastAsia" w:hAnsiTheme="minorHAnsi"/>
                <w:noProof/>
                <w:lang w:eastAsia="en-AU"/>
              </w:rPr>
              <w:tab/>
            </w:r>
            <w:r w:rsidRPr="009E6D14">
              <w:rPr>
                <w:rStyle w:val="Hyperlink"/>
                <w:noProof/>
              </w:rPr>
              <w:t>References</w:t>
            </w:r>
            <w:r>
              <w:rPr>
                <w:noProof/>
                <w:webHidden/>
              </w:rPr>
              <w:tab/>
            </w:r>
            <w:r>
              <w:rPr>
                <w:noProof/>
                <w:webHidden/>
              </w:rPr>
              <w:fldChar w:fldCharType="begin"/>
            </w:r>
            <w:r>
              <w:rPr>
                <w:noProof/>
                <w:webHidden/>
              </w:rPr>
              <w:instrText xml:space="preserve"> PAGEREF _Toc525132134 \h </w:instrText>
            </w:r>
            <w:r>
              <w:rPr>
                <w:noProof/>
                <w:webHidden/>
              </w:rPr>
            </w:r>
            <w:r>
              <w:rPr>
                <w:noProof/>
                <w:webHidden/>
              </w:rPr>
              <w:fldChar w:fldCharType="separate"/>
            </w:r>
            <w:r>
              <w:rPr>
                <w:noProof/>
                <w:webHidden/>
              </w:rPr>
              <w:t>47</w:t>
            </w:r>
            <w:r>
              <w:rPr>
                <w:noProof/>
                <w:webHidden/>
              </w:rPr>
              <w:fldChar w:fldCharType="end"/>
            </w:r>
          </w:hyperlink>
        </w:p>
        <w:p w:rsidR="00E17D6F" w:rsidRDefault="00E17D6F">
          <w:r>
            <w:rPr>
              <w:b/>
              <w:bCs/>
              <w:noProof/>
            </w:rPr>
            <w:fldChar w:fldCharType="end"/>
          </w:r>
        </w:p>
      </w:sdtContent>
    </w:sdt>
    <w:p w:rsidR="007C1698" w:rsidRDefault="007C1698" w:rsidP="007764F0">
      <w:pPr>
        <w:pStyle w:val="Heading1"/>
        <w:sectPr w:rsidR="007C1698" w:rsidSect="000A1ADE">
          <w:footerReference w:type="default" r:id="rId9"/>
          <w:pgSz w:w="11906" w:h="16838"/>
          <w:pgMar w:top="1440" w:right="1440" w:bottom="1440" w:left="1440" w:header="708" w:footer="708" w:gutter="0"/>
          <w:pgNumType w:fmt="lowerRoman" w:start="1"/>
          <w:cols w:space="708"/>
          <w:docGrid w:linePitch="360"/>
        </w:sectPr>
      </w:pPr>
    </w:p>
    <w:p w:rsidR="007764F0" w:rsidRDefault="007764F0" w:rsidP="007764F0">
      <w:pPr>
        <w:pStyle w:val="Heading1"/>
      </w:pPr>
      <w:bookmarkStart w:id="0" w:name="_Toc525132053"/>
      <w:r>
        <w:lastRenderedPageBreak/>
        <w:t>Introduction</w:t>
      </w:r>
      <w:bookmarkEnd w:id="0"/>
    </w:p>
    <w:p w:rsidR="00583881" w:rsidRDefault="007764F0" w:rsidP="00583881">
      <w:r>
        <w:t>This user manual provides a roadmap to the IOTC yellowfin</w:t>
      </w:r>
      <w:r w:rsidR="00EC4F40">
        <w:t xml:space="preserve"> (YFT)</w:t>
      </w:r>
      <w:r>
        <w:t xml:space="preserve"> and bigeye</w:t>
      </w:r>
      <w:r w:rsidR="00EC4F40">
        <w:t xml:space="preserve"> (BET)</w:t>
      </w:r>
      <w:r>
        <w:t xml:space="preserve"> </w:t>
      </w:r>
      <w:r w:rsidR="00EC4F40">
        <w:t>Management Strategy Evaluation (</w:t>
      </w:r>
      <w:r>
        <w:t>MSE</w:t>
      </w:r>
      <w:r w:rsidR="00EC4F40">
        <w:t>)</w:t>
      </w:r>
      <w:r>
        <w:t xml:space="preserve"> software, including the mathematical equations for the dynamics, candidate MPs, and R scripts for </w:t>
      </w:r>
      <w:r w:rsidR="008850D4">
        <w:t xml:space="preserve">demonstrating the </w:t>
      </w:r>
      <w:r w:rsidR="008850D4" w:rsidRPr="008850D4">
        <w:rPr>
          <w:i/>
        </w:rPr>
        <w:t>niMSE-IO-BET-YFT</w:t>
      </w:r>
      <w:r w:rsidR="008850D4">
        <w:t xml:space="preserve"> software</w:t>
      </w:r>
      <w:r w:rsidR="00E17D6F">
        <w:rPr>
          <w:i/>
        </w:rPr>
        <w:t xml:space="preserve">. </w:t>
      </w:r>
      <w:r w:rsidR="00E17D6F">
        <w:t xml:space="preserve"> The initial </w:t>
      </w:r>
      <w:r w:rsidR="008850D4">
        <w:t xml:space="preserve">software development </w:t>
      </w:r>
      <w:r w:rsidR="00E17D6F">
        <w:t xml:space="preserve">work was jointly funded by the EU (through </w:t>
      </w:r>
      <w:r w:rsidR="00030E45">
        <w:t>IOTC/</w:t>
      </w:r>
      <w:r w:rsidR="00E17D6F">
        <w:t>FAO) and CSIRO</w:t>
      </w:r>
      <w:r>
        <w:t xml:space="preserve">.  </w:t>
      </w:r>
      <w:r w:rsidR="008850D4">
        <w:t>T</w:t>
      </w:r>
      <w:r>
        <w:t>he user manual focuses on technical implementation details and options</w:t>
      </w:r>
      <w:r w:rsidR="008850D4">
        <w:t xml:space="preserve"> within the software</w:t>
      </w:r>
      <w:r>
        <w:t xml:space="preserve">. </w:t>
      </w:r>
      <w:r w:rsidR="00583881">
        <w:t>This manual</w:t>
      </w:r>
      <w:r w:rsidR="008850D4">
        <w:t>,</w:t>
      </w:r>
      <w:r w:rsidR="00583881">
        <w:t xml:space="preserve"> </w:t>
      </w:r>
      <w:r w:rsidR="008850D4">
        <w:t xml:space="preserve">which </w:t>
      </w:r>
      <w:r w:rsidR="00583881">
        <w:t>is living document</w:t>
      </w:r>
      <w:r w:rsidR="008850D4">
        <w:t>, is updated from time to time as features and contributions are added.</w:t>
      </w:r>
      <w:r w:rsidR="00583881">
        <w:t xml:space="preserve">  </w:t>
      </w:r>
    </w:p>
    <w:p w:rsidR="004D6515" w:rsidRDefault="00E930E4" w:rsidP="007764F0">
      <w:r>
        <w:t>This project was initiated with an over-arching design objective of keeping the code accessible to IOTC member scientists through the use of freely available software, familiar to the fisheries science community, and ideally re-using and extending established MSE code to the extent possible.  Most of the software is R-based (</w:t>
      </w:r>
      <w:r w:rsidR="004D6515">
        <w:t>The R Foundation for Statistical Computing</w:t>
      </w:r>
      <w:r>
        <w:t>), and depends on packages freely available in the CRAN repository.  The core of the MSE platform was adapted from the Carruthers et al (2014) application developed for Atlantic Bluefin Tuna</w:t>
      </w:r>
      <w:r w:rsidR="00EC4F40">
        <w:t xml:space="preserve"> </w:t>
      </w:r>
      <w:r>
        <w:t>(ABT)</w:t>
      </w:r>
      <w:r w:rsidR="00EC4F40">
        <w:t xml:space="preserve"> </w:t>
      </w:r>
      <w:r w:rsidR="00583881">
        <w:t>(</w:t>
      </w:r>
      <w:r w:rsidR="00EC4F40">
        <w:t>and funded by the ICCAT Atlantic-Wide Research Programme on Bluefin Tuna</w:t>
      </w:r>
      <w:r w:rsidR="00583881">
        <w:t>)</w:t>
      </w:r>
      <w:r>
        <w:t xml:space="preserve">.  </w:t>
      </w:r>
      <w:r w:rsidR="008850D4">
        <w:t xml:space="preserve">Whilst the first implementation of this software closely mimicked the structure of the Carruthers code, that approach suffered from significant performance issues </w:t>
      </w:r>
      <w:r w:rsidR="00836CC5">
        <w:t>when running large sets of models. As such, the software was completely re-designed (but still adhering to the same model implementation) a</w:t>
      </w:r>
      <w:r w:rsidR="004D6515">
        <w:t>nd</w:t>
      </w:r>
      <w:r w:rsidR="00836CC5">
        <w:t xml:space="preserve"> restructured with a view to minimising memory use and extending the use of cluster processing to reduce computation time</w:t>
      </w:r>
      <w:r>
        <w:t xml:space="preserve">. </w:t>
      </w:r>
    </w:p>
    <w:p w:rsidR="00583881" w:rsidRPr="00836CC5" w:rsidRDefault="00E930E4" w:rsidP="007764F0">
      <w:pPr>
        <w:rPr>
          <w:rFonts w:cs="Times New Roman"/>
        </w:rPr>
      </w:pPr>
      <w:r>
        <w:t xml:space="preserve">The overall package </w:t>
      </w:r>
      <w:r w:rsidR="004D6515">
        <w:t>is</w:t>
      </w:r>
      <w:r>
        <w:t xml:space="preserve"> relatively simple to install and run for anyone familiar with R, </w:t>
      </w:r>
      <w:r w:rsidR="00836CC5">
        <w:t xml:space="preserve">though </w:t>
      </w:r>
      <w:r>
        <w:t xml:space="preserve">software modifications might not be easy for novice R users.  There are two main components that are not </w:t>
      </w:r>
      <w:r w:rsidR="003262FE">
        <w:t>implemented in</w:t>
      </w:r>
      <w:r>
        <w:t xml:space="preserve"> R: </w:t>
      </w:r>
      <w:r w:rsidR="00836CC5">
        <w:t>(</w:t>
      </w:r>
      <w:r>
        <w:t xml:space="preserve">i) Stock Synthesis </w:t>
      </w:r>
      <w:r w:rsidR="00EC4F40">
        <w:t xml:space="preserve">(SS) </w:t>
      </w:r>
      <w:r>
        <w:t xml:space="preserve">assessment software (Methot and Wetzel 2013) is used for </w:t>
      </w:r>
      <w:r w:rsidR="00EC4F40">
        <w:t>Operating Model (</w:t>
      </w:r>
      <w:r>
        <w:t>OM</w:t>
      </w:r>
      <w:r w:rsidR="00EC4F40">
        <w:t>)</w:t>
      </w:r>
      <w:r>
        <w:t xml:space="preserve"> conditioning, and </w:t>
      </w:r>
      <w:r w:rsidR="00836CC5">
        <w:t>(</w:t>
      </w:r>
      <w:r>
        <w:t xml:space="preserve">ii) an optional C++ projection </w:t>
      </w:r>
      <w:r w:rsidR="004D6515">
        <w:t xml:space="preserve">component </w:t>
      </w:r>
      <w:r>
        <w:t>called from R (detailed below).</w:t>
      </w:r>
      <w:r w:rsidR="00E56CF3">
        <w:rPr>
          <w:rFonts w:cs="Times New Roman"/>
        </w:rPr>
        <w:t xml:space="preserve"> </w:t>
      </w:r>
      <w:r w:rsidR="00AA5319">
        <w:rPr>
          <w:rFonts w:cs="Times New Roman"/>
        </w:rPr>
        <w:t xml:space="preserve"> </w:t>
      </w:r>
    </w:p>
    <w:p w:rsidR="001F3356" w:rsidRDefault="001F3356" w:rsidP="007764F0">
      <w:pPr>
        <w:pStyle w:val="Heading2"/>
      </w:pPr>
      <w:bookmarkStart w:id="1" w:name="_Toc525132054"/>
      <w:r w:rsidRPr="00807966">
        <w:t xml:space="preserve">Acronyms </w:t>
      </w:r>
      <w:r>
        <w:t xml:space="preserve">and definitions </w:t>
      </w:r>
      <w:r w:rsidRPr="00807966">
        <w:t>used in this document</w:t>
      </w:r>
      <w:bookmarkEnd w:id="1"/>
    </w:p>
    <w:p w:rsidR="001F3356" w:rsidRPr="00807966" w:rsidRDefault="001F3356" w:rsidP="000A1ADE">
      <w:pPr>
        <w:pStyle w:val="BulletList"/>
        <w:ind w:left="1134"/>
      </w:pPr>
      <w:r w:rsidRPr="00807966">
        <w:t>ABT</w:t>
      </w:r>
      <w:r w:rsidR="009C684C">
        <w:tab/>
      </w:r>
      <w:r w:rsidRPr="00807966">
        <w:t>Atlantic Bluefin Tuna</w:t>
      </w:r>
      <w:r w:rsidR="009C684C">
        <w:t>.</w:t>
      </w:r>
    </w:p>
    <w:p w:rsidR="001F3356" w:rsidRDefault="001F3356" w:rsidP="000A1ADE">
      <w:pPr>
        <w:pStyle w:val="BulletList"/>
        <w:ind w:left="1134"/>
      </w:pPr>
      <w:r w:rsidRPr="00807966">
        <w:t>BET</w:t>
      </w:r>
      <w:r w:rsidR="009C684C">
        <w:tab/>
      </w:r>
      <w:r w:rsidR="00836CC5">
        <w:t>B</w:t>
      </w:r>
      <w:r w:rsidRPr="00807966">
        <w:t xml:space="preserve">igeye </w:t>
      </w:r>
      <w:r w:rsidR="00836CC5">
        <w:t>T</w:t>
      </w:r>
      <w:r w:rsidRPr="00807966">
        <w:t>una</w:t>
      </w:r>
      <w:r w:rsidR="009C684C">
        <w:t>.</w:t>
      </w:r>
    </w:p>
    <w:p w:rsidR="00DC2D82" w:rsidRPr="00807966" w:rsidRDefault="00DC2D82" w:rsidP="000A1ADE">
      <w:pPr>
        <w:pStyle w:val="BulletList"/>
        <w:ind w:left="1134"/>
      </w:pPr>
      <w:r>
        <w:t>CCSBT</w:t>
      </w:r>
      <w:r w:rsidR="009C684C">
        <w:tab/>
      </w:r>
      <w:r>
        <w:t>Commission for the Conservation of Southern Bluefin Tuna</w:t>
      </w:r>
      <w:r w:rsidR="009C684C">
        <w:t>.</w:t>
      </w:r>
    </w:p>
    <w:p w:rsidR="001F3356" w:rsidRPr="00807966" w:rsidRDefault="001F3356" w:rsidP="000A1ADE">
      <w:pPr>
        <w:pStyle w:val="BulletList"/>
        <w:ind w:left="1134"/>
      </w:pPr>
      <w:r w:rsidRPr="00807966">
        <w:t>CPUE</w:t>
      </w:r>
      <w:r w:rsidR="009C684C">
        <w:tab/>
        <w:t>Catch p</w:t>
      </w:r>
      <w:r w:rsidRPr="00807966">
        <w:t>er Unit Effort</w:t>
      </w:r>
      <w:r w:rsidR="00836CC5" w:rsidRPr="00807966">
        <w:t xml:space="preserve"> – </w:t>
      </w:r>
      <w:r w:rsidRPr="00807966">
        <w:t xml:space="preserve">usually assumed to be standardized into a relative abundance index for fish vulnerable to </w:t>
      </w:r>
      <w:r w:rsidR="00DC2D82">
        <w:t xml:space="preserve">a particular </w:t>
      </w:r>
      <w:r w:rsidRPr="00807966">
        <w:t>fisher</w:t>
      </w:r>
      <w:r w:rsidR="00DC2D82">
        <w:t>y</w:t>
      </w:r>
      <w:r w:rsidRPr="00807966">
        <w:t>.</w:t>
      </w:r>
    </w:p>
    <w:p w:rsidR="001F3356" w:rsidRDefault="001F3356" w:rsidP="000A1ADE">
      <w:pPr>
        <w:pStyle w:val="BulletList"/>
        <w:ind w:left="1134"/>
      </w:pPr>
      <w:r w:rsidRPr="00807966">
        <w:t>HCR</w:t>
      </w:r>
      <w:r w:rsidR="009C684C">
        <w:tab/>
      </w:r>
      <w:r w:rsidRPr="00807966">
        <w:t xml:space="preserve">Harvest Control Rule – the numerical algorithm for </w:t>
      </w:r>
      <w:r>
        <w:t xml:space="preserve">recommending a </w:t>
      </w:r>
      <w:r w:rsidRPr="00807966">
        <w:t xml:space="preserve">management action (e.g. </w:t>
      </w:r>
      <w:r w:rsidR="00FC3CCC">
        <w:t>providing a TAC given a biomass estimate</w:t>
      </w:r>
      <w:r w:rsidRPr="00807966">
        <w:t>)</w:t>
      </w:r>
      <w:r>
        <w:t xml:space="preserve">.  </w:t>
      </w:r>
      <w:r w:rsidR="00DC2D82">
        <w:t xml:space="preserve">In this document, </w:t>
      </w:r>
      <w:r w:rsidR="00FC3CCC">
        <w:t>the term is generally not intended to encompass data collection and analysis or fitting a stock assessment model, as the</w:t>
      </w:r>
      <w:r w:rsidR="00EC4F40">
        <w:t>s</w:t>
      </w:r>
      <w:r w:rsidR="00FC3CCC">
        <w:t xml:space="preserve">e </w:t>
      </w:r>
      <w:r w:rsidR="00EC4F40">
        <w:t xml:space="preserve">may be </w:t>
      </w:r>
      <w:r w:rsidR="00FC3CCC">
        <w:t xml:space="preserve">considered to be </w:t>
      </w:r>
      <w:r w:rsidR="00EC4F40">
        <w:t>separate</w:t>
      </w:r>
      <w:r w:rsidR="00FC3CCC">
        <w:t xml:space="preserve"> </w:t>
      </w:r>
      <w:r w:rsidR="00EC4F40">
        <w:t xml:space="preserve">components </w:t>
      </w:r>
      <w:r w:rsidR="00FC3CCC">
        <w:t>of a</w:t>
      </w:r>
      <w:r w:rsidR="00EC4F40">
        <w:t xml:space="preserve"> complete</w:t>
      </w:r>
      <w:r w:rsidR="00FC3CCC">
        <w:t xml:space="preserve"> MP</w:t>
      </w:r>
      <w:r>
        <w:t>.</w:t>
      </w:r>
    </w:p>
    <w:p w:rsidR="00EC4F40" w:rsidRPr="00807966" w:rsidRDefault="00EC4F40" w:rsidP="000A1ADE">
      <w:pPr>
        <w:pStyle w:val="BulletList"/>
        <w:ind w:left="1134"/>
      </w:pPr>
      <w:r>
        <w:t>ICCAT</w:t>
      </w:r>
      <w:r>
        <w:tab/>
        <w:t xml:space="preserve">International Commission for the Conservation of Atlantic Tuna </w:t>
      </w:r>
    </w:p>
    <w:p w:rsidR="001F3356" w:rsidRDefault="001F3356" w:rsidP="000A1ADE">
      <w:pPr>
        <w:pStyle w:val="BulletList"/>
        <w:ind w:left="1134"/>
      </w:pPr>
      <w:r w:rsidRPr="00807966">
        <w:t>IOTC</w:t>
      </w:r>
      <w:r w:rsidR="009C684C">
        <w:tab/>
      </w:r>
      <w:r w:rsidRPr="00807966">
        <w:t>Indian Ocean Tuna Commission</w:t>
      </w:r>
      <w:r w:rsidR="009C684C">
        <w:t>.</w:t>
      </w:r>
    </w:p>
    <w:p w:rsidR="00DC2D82" w:rsidRPr="00807966" w:rsidRDefault="00DC2D82" w:rsidP="000A1ADE">
      <w:pPr>
        <w:pStyle w:val="BulletList"/>
        <w:ind w:left="1134"/>
      </w:pPr>
      <w:r>
        <w:t>IWC</w:t>
      </w:r>
      <w:r w:rsidR="009C684C">
        <w:tab/>
      </w:r>
      <w:r>
        <w:t>International Whaling Commission</w:t>
      </w:r>
      <w:r w:rsidR="009C684C">
        <w:t>.</w:t>
      </w:r>
    </w:p>
    <w:p w:rsidR="001F3356" w:rsidRPr="00807966" w:rsidRDefault="001F3356" w:rsidP="000A1ADE">
      <w:pPr>
        <w:pStyle w:val="BulletList"/>
        <w:ind w:left="1134"/>
      </w:pPr>
      <w:r w:rsidRPr="00807966">
        <w:lastRenderedPageBreak/>
        <w:t>OM</w:t>
      </w:r>
      <w:r w:rsidR="009C684C">
        <w:tab/>
      </w:r>
      <w:r w:rsidRPr="00807966">
        <w:t xml:space="preserve">Operating Model – this usually refers to the combination of the generic projection software and suite of model specifications used to simulation test the performance of candidate MPs.  </w:t>
      </w:r>
      <w:r w:rsidR="00EC4F40">
        <w:t>W</w:t>
      </w:r>
      <w:r w:rsidRPr="00807966">
        <w:t xml:space="preserve">e often refer to the OM projection software and OM </w:t>
      </w:r>
      <w:r w:rsidR="00EC4F40">
        <w:t xml:space="preserve">parameterization </w:t>
      </w:r>
      <w:r w:rsidRPr="00807966">
        <w:t>separately.</w:t>
      </w:r>
    </w:p>
    <w:p w:rsidR="001F3356" w:rsidRPr="00807966" w:rsidRDefault="001F3356" w:rsidP="000A1ADE">
      <w:pPr>
        <w:pStyle w:val="BulletList"/>
        <w:ind w:left="1134"/>
      </w:pPr>
      <w:r w:rsidRPr="00807966">
        <w:t>MP</w:t>
      </w:r>
      <w:r w:rsidR="008B4F18">
        <w:tab/>
      </w:r>
      <w:r w:rsidRPr="00807966">
        <w:t xml:space="preserve">Management Procedure – the simulation-tested combination of pre-agreed data collection methods, supporting analysis, and Harvest Control Rule. The term is often used interchangeably with MSE, however the </w:t>
      </w:r>
      <w:r w:rsidRPr="00807966">
        <w:rPr>
          <w:i/>
        </w:rPr>
        <w:t>sensu stricto</w:t>
      </w:r>
      <w:r w:rsidRPr="00807966">
        <w:t xml:space="preserve"> MP definition (as used in the IWC and CCSBT) explicitly requires a very high level of pre-specification (i.e. of the data requirements and supporting analyses), to preclude the inherent risk of assessment groups failing to reach consensus during the application of an HCR.  MSE is a broader term that does not necessarily imply the same degree of pre-specification.</w:t>
      </w:r>
    </w:p>
    <w:p w:rsidR="001F3356" w:rsidRPr="00807966" w:rsidRDefault="001F3356" w:rsidP="000A1ADE">
      <w:pPr>
        <w:pStyle w:val="BulletList"/>
        <w:ind w:left="1134"/>
      </w:pPr>
      <w:r w:rsidRPr="00807966">
        <w:t>MSE</w:t>
      </w:r>
      <w:r w:rsidR="009C684C">
        <w:tab/>
      </w:r>
      <w:r w:rsidRPr="00807966">
        <w:t>Management Strategy Evaluation – the process (or final product) of simulation testing a fishery management strategy (see MP).</w:t>
      </w:r>
    </w:p>
    <w:p w:rsidR="001F3356" w:rsidRDefault="001F3356" w:rsidP="000A1ADE">
      <w:pPr>
        <w:pStyle w:val="BulletList"/>
        <w:ind w:left="1134"/>
      </w:pPr>
      <w:r w:rsidRPr="00807966">
        <w:t>MSY</w:t>
      </w:r>
      <w:r w:rsidR="009C684C">
        <w:tab/>
      </w:r>
      <w:r w:rsidRPr="00807966">
        <w:t>Maximum Sustainable Yield</w:t>
      </w:r>
      <w:r w:rsidR="009C684C">
        <w:t>.</w:t>
      </w:r>
    </w:p>
    <w:p w:rsidR="008B4F18" w:rsidRPr="00807966" w:rsidRDefault="008B4F18" w:rsidP="000A1ADE">
      <w:pPr>
        <w:pStyle w:val="BulletList"/>
        <w:ind w:left="1134"/>
      </w:pPr>
      <w:r>
        <w:t>SS</w:t>
      </w:r>
      <w:r w:rsidR="009C684C">
        <w:tab/>
        <w:t>Stock Synthesis assessment model software.</w:t>
      </w:r>
    </w:p>
    <w:p w:rsidR="001F3356" w:rsidRPr="00807966" w:rsidRDefault="001F3356" w:rsidP="000A1ADE">
      <w:pPr>
        <w:pStyle w:val="BulletList"/>
        <w:ind w:left="1134"/>
      </w:pPr>
      <w:r w:rsidRPr="00807966">
        <w:t>TAC</w:t>
      </w:r>
      <w:r w:rsidR="009C684C">
        <w:tab/>
      </w:r>
      <w:r w:rsidRPr="00807966">
        <w:t>Total Allowable Catch – the catch quota set by an MP (it could be fishery-specific or the aggregate across fisheries, depending on context)</w:t>
      </w:r>
      <w:r w:rsidR="009C684C">
        <w:t>.</w:t>
      </w:r>
    </w:p>
    <w:p w:rsidR="001F3356" w:rsidRPr="00807966" w:rsidRDefault="001F3356" w:rsidP="000A1ADE">
      <w:pPr>
        <w:pStyle w:val="BulletList"/>
        <w:ind w:left="1134"/>
      </w:pPr>
      <w:r w:rsidRPr="00807966">
        <w:t>TAE</w:t>
      </w:r>
      <w:r w:rsidR="009C684C">
        <w:tab/>
      </w:r>
      <w:r w:rsidRPr="00807966">
        <w:t xml:space="preserve">Total Allowable Effort – a fishery effort constraint set by an MP.  In this </w:t>
      </w:r>
      <w:r w:rsidR="00946491">
        <w:t>context</w:t>
      </w:r>
      <w:r w:rsidRPr="00807966">
        <w:t xml:space="preserve"> it is manifested as an effort multiplier applied to recent </w:t>
      </w:r>
      <w:r w:rsidR="00F44B42">
        <w:t xml:space="preserve">estimates of </w:t>
      </w:r>
      <w:r w:rsidRPr="00807966">
        <w:t>fishery-specific fishing mortality</w:t>
      </w:r>
      <w:r w:rsidR="00F44B42">
        <w:t xml:space="preserve"> from an assessment model</w:t>
      </w:r>
      <w:r w:rsidRPr="00807966">
        <w:t xml:space="preserve">.  </w:t>
      </w:r>
      <w:r w:rsidR="00F44B42">
        <w:t xml:space="preserve">For the simulation testing, there is an assumption </w:t>
      </w:r>
      <w:r w:rsidR="00B14B98">
        <w:t xml:space="preserve">that </w:t>
      </w:r>
      <w:r w:rsidR="00F44B42">
        <w:t xml:space="preserve">effort regulations will translate </w:t>
      </w:r>
      <w:r w:rsidR="00B14B98">
        <w:t xml:space="preserve">directly </w:t>
      </w:r>
      <w:r w:rsidR="00F44B42">
        <w:t>into fishing morta</w:t>
      </w:r>
      <w:r w:rsidR="00B14B98">
        <w:t>l</w:t>
      </w:r>
      <w:r w:rsidR="00F44B42">
        <w:t xml:space="preserve">ity </w:t>
      </w:r>
      <w:r w:rsidR="00B14B98">
        <w:t>regulations.  In practice, it may be very difficult to define effort is such a way that this can be achieved</w:t>
      </w:r>
      <w:r w:rsidR="00946491">
        <w:t>.</w:t>
      </w:r>
      <w:r w:rsidR="00B14B98">
        <w:t xml:space="preserve">  </w:t>
      </w:r>
      <w:r w:rsidRPr="00807966">
        <w:t xml:space="preserve">  </w:t>
      </w:r>
    </w:p>
    <w:p w:rsidR="001F3356" w:rsidRPr="00807966" w:rsidRDefault="001F3356" w:rsidP="000A1ADE">
      <w:pPr>
        <w:pStyle w:val="BulletList"/>
        <w:ind w:left="1134"/>
      </w:pPr>
      <w:r w:rsidRPr="00807966">
        <w:t>WPM</w:t>
      </w:r>
      <w:r w:rsidR="009C684C">
        <w:tab/>
      </w:r>
      <w:r w:rsidRPr="00807966">
        <w:t>IOTC Working Party on Methods</w:t>
      </w:r>
      <w:r w:rsidR="009C684C">
        <w:t>.</w:t>
      </w:r>
    </w:p>
    <w:p w:rsidR="001F3356" w:rsidRPr="00807966" w:rsidRDefault="001F3356" w:rsidP="000A1ADE">
      <w:pPr>
        <w:pStyle w:val="BulletList"/>
        <w:ind w:left="1134"/>
      </w:pPr>
      <w:r w:rsidRPr="00807966">
        <w:t>WPTT</w:t>
      </w:r>
      <w:r w:rsidR="009C684C">
        <w:tab/>
      </w:r>
      <w:r w:rsidRPr="00807966">
        <w:t>IOTC Working Party on Tropical Tunas</w:t>
      </w:r>
    </w:p>
    <w:p w:rsidR="001F3356" w:rsidRDefault="001F3356" w:rsidP="000A1ADE">
      <w:pPr>
        <w:pStyle w:val="BulletList"/>
        <w:ind w:left="1134"/>
      </w:pPr>
      <w:r w:rsidRPr="00807966">
        <w:t>YFT</w:t>
      </w:r>
      <w:r w:rsidR="009C684C">
        <w:tab/>
      </w:r>
      <w:r w:rsidRPr="00807966">
        <w:t>yellowfin tuna</w:t>
      </w:r>
      <w:r w:rsidR="009C684C">
        <w:t>.</w:t>
      </w:r>
    </w:p>
    <w:p w:rsidR="00C774CA" w:rsidRDefault="00C774CA">
      <w:pPr>
        <w:rPr>
          <w:rFonts w:cs="Times New Roman"/>
        </w:rPr>
      </w:pPr>
      <w:r>
        <w:br w:type="page"/>
      </w:r>
    </w:p>
    <w:p w:rsidR="007764F0" w:rsidRDefault="007764F0" w:rsidP="004A794A">
      <w:pPr>
        <w:pStyle w:val="Heading2"/>
      </w:pPr>
      <w:bookmarkStart w:id="2" w:name="_Toc525132055"/>
      <w:r>
        <w:lastRenderedPageBreak/>
        <w:t>Documentation conventions</w:t>
      </w:r>
      <w:bookmarkEnd w:id="2"/>
    </w:p>
    <w:p w:rsidR="007764F0" w:rsidRDefault="007764F0" w:rsidP="007764F0">
      <w:r>
        <w:t>We use the following style conventions in this document:</w:t>
      </w:r>
    </w:p>
    <w:p w:rsidR="009946C0" w:rsidRDefault="007764F0" w:rsidP="009946C0">
      <w:pPr>
        <w:ind w:left="2160" w:hanging="2160"/>
      </w:pPr>
      <w:r w:rsidRPr="00F60D71">
        <w:rPr>
          <w:rStyle w:val="FileNames"/>
        </w:rPr>
        <w:t>filename.ext</w:t>
      </w:r>
      <w:r>
        <w:t xml:space="preserve"> </w:t>
      </w:r>
      <w:r w:rsidR="00F60D71">
        <w:tab/>
      </w:r>
      <w:r>
        <w:t>specific file or directory names or functions</w:t>
      </w:r>
      <w:r w:rsidR="00F60D71">
        <w:t xml:space="preserve"> using character style FileNames.</w:t>
      </w:r>
      <w:r w:rsidR="009946C0" w:rsidRPr="009946C0">
        <w:t xml:space="preserve"> </w:t>
      </w:r>
    </w:p>
    <w:p w:rsidR="009946C0" w:rsidRDefault="007764F0" w:rsidP="009946C0">
      <w:pPr>
        <w:ind w:left="2160" w:hanging="2160"/>
      </w:pPr>
      <w:r w:rsidRPr="00F60D71">
        <w:rPr>
          <w:rStyle w:val="Variables"/>
        </w:rPr>
        <w:t>Variables</w:t>
      </w:r>
      <w:r w:rsidR="00F60D71">
        <w:tab/>
      </w:r>
      <w:r>
        <w:t>variable and parameter names</w:t>
      </w:r>
      <w:r w:rsidR="00F60D71">
        <w:t xml:space="preserve"> using character style Variables.</w:t>
      </w:r>
      <w:r w:rsidR="009946C0" w:rsidRPr="009946C0">
        <w:t xml:space="preserve"> </w:t>
      </w:r>
    </w:p>
    <w:p w:rsidR="009946C0" w:rsidRDefault="00F60D71" w:rsidP="009946C0">
      <w:pPr>
        <w:ind w:left="2160" w:hanging="2160"/>
      </w:pPr>
      <w:r w:rsidRPr="00F60D71">
        <w:rPr>
          <w:rStyle w:val="Variables"/>
        </w:rPr>
        <w:t>Code</w:t>
      </w:r>
      <w:r>
        <w:tab/>
      </w:r>
      <w:r w:rsidR="009946C0">
        <w:t>s</w:t>
      </w:r>
      <w:r>
        <w:t>ource code using paragraph style Code.</w:t>
      </w:r>
      <w:r w:rsidR="009946C0" w:rsidRPr="009946C0">
        <w:t xml:space="preserve"> </w:t>
      </w:r>
    </w:p>
    <w:p w:rsidR="009946C0" w:rsidRDefault="006C03DE" w:rsidP="009946C0">
      <w:pPr>
        <w:ind w:left="2160" w:hanging="2160"/>
      </w:pPr>
      <w:r w:rsidRPr="006C03DE">
        <w:rPr>
          <w:rStyle w:val="Menu"/>
        </w:rPr>
        <w:t>Menu Commands</w:t>
      </w:r>
      <w:r>
        <w:tab/>
        <w:t xml:space="preserve">menu and/or button presses in dialogs and programs shown using </w:t>
      </w:r>
      <w:r w:rsidR="00DB7DB4">
        <w:t>M</w:t>
      </w:r>
      <w:r>
        <w:t xml:space="preserve">enu </w:t>
      </w:r>
      <w:r w:rsidR="0002225D">
        <w:t xml:space="preserve">character </w:t>
      </w:r>
      <w:r>
        <w:t>style</w:t>
      </w:r>
      <w:r w:rsidR="0002225D">
        <w:t>.</w:t>
      </w:r>
      <w:r w:rsidR="009946C0" w:rsidRPr="009946C0">
        <w:t xml:space="preserve"> </w:t>
      </w:r>
    </w:p>
    <w:p w:rsidR="009946C0" w:rsidRDefault="009946C0" w:rsidP="009946C0"/>
    <w:p w:rsidR="00FE4CB3" w:rsidRDefault="00E930E4" w:rsidP="00981A73">
      <w:pPr>
        <w:pStyle w:val="Heading1"/>
      </w:pPr>
      <w:bookmarkStart w:id="3" w:name="_Ref452038534"/>
      <w:bookmarkStart w:id="4" w:name="_Toc525132056"/>
      <w:r>
        <w:t xml:space="preserve">Obtaining and Installing the </w:t>
      </w:r>
      <w:r w:rsidR="00FE4CB3">
        <w:t>Software</w:t>
      </w:r>
      <w:bookmarkEnd w:id="3"/>
      <w:bookmarkEnd w:id="4"/>
      <w:r w:rsidR="00FE4CB3">
        <w:t xml:space="preserve"> </w:t>
      </w:r>
    </w:p>
    <w:p w:rsidR="00FE4CB3" w:rsidRDefault="00FE4CB3" w:rsidP="00FE4CB3">
      <w:r>
        <w:t>The software can be downloaded from Github</w:t>
      </w:r>
      <w:r w:rsidR="008354FA">
        <w:t xml:space="preserve"> (</w:t>
      </w:r>
      <w:r w:rsidR="008354FA" w:rsidRPr="008354FA">
        <w:t>https://g</w:t>
      </w:r>
      <w:r w:rsidR="008354FA">
        <w:t>ithub.com/pjumppanen/</w:t>
      </w:r>
      <w:r w:rsidR="00825C6F">
        <w:t>ni</w:t>
      </w:r>
      <w:r w:rsidR="008354FA" w:rsidRPr="008354FA">
        <w:t>MSE-IO-BET-YFT</w:t>
      </w:r>
      <w:r w:rsidR="008354FA">
        <w:t>)</w:t>
      </w:r>
      <w:r>
        <w:t xml:space="preserve">.  This software was developed under Windows 7 (Service Pack 1), 64 bit Operating System.  The code and documentation is publicly accessible </w:t>
      </w:r>
      <w:r w:rsidR="00E87178">
        <w:t xml:space="preserve">(independent developers should </w:t>
      </w:r>
      <w:r w:rsidR="0075178A">
        <w:t>fork</w:t>
      </w:r>
      <w:r w:rsidR="00825C6F">
        <w:t xml:space="preserve"> </w:t>
      </w:r>
      <w:r w:rsidR="00E87178">
        <w:t xml:space="preserve">their own version of the code and </w:t>
      </w:r>
      <w:r w:rsidR="00825C6F">
        <w:t>propose extensions to be re-integrated into the master via the normal GitHub pull request mechanism</w:t>
      </w:r>
      <w:r w:rsidR="00E87178">
        <w:t>).</w:t>
      </w:r>
      <w:r>
        <w:t xml:space="preserve"> The following steps are required before an MSE can be set-up and run:</w:t>
      </w:r>
    </w:p>
    <w:p w:rsidR="00FE4CB3" w:rsidRDefault="00FE4CB3" w:rsidP="000A1ADE">
      <w:pPr>
        <w:pStyle w:val="ListParagraph"/>
        <w:numPr>
          <w:ilvl w:val="0"/>
          <w:numId w:val="20"/>
        </w:numPr>
        <w:ind w:left="360"/>
      </w:pPr>
      <w:r>
        <w:t xml:space="preserve">Install R </w:t>
      </w:r>
      <w:r w:rsidR="00015F3D">
        <w:t xml:space="preserve">from </w:t>
      </w:r>
      <w:hyperlink r:id="rId10" w:history="1">
        <w:r w:rsidR="00015F3D" w:rsidRPr="00041419">
          <w:rPr>
            <w:rStyle w:val="Hyperlink"/>
          </w:rPr>
          <w:t>https://cloud.r-project.org/</w:t>
        </w:r>
      </w:hyperlink>
      <w:r w:rsidR="001B08B9">
        <w:t xml:space="preserve">. </w:t>
      </w:r>
      <w:r>
        <w:t xml:space="preserve">We recommend that new R-users </w:t>
      </w:r>
      <w:r w:rsidR="001B08B9">
        <w:t xml:space="preserve">should consider an R tutorial, and install </w:t>
      </w:r>
      <w:r>
        <w:t>an Interactive Development Envir</w:t>
      </w:r>
      <w:r w:rsidR="001B08B9">
        <w:t>onment (e.g. Rstudio or TINN-R) to navigate the source files</w:t>
      </w:r>
      <w:r w:rsidR="00B14B98">
        <w:t xml:space="preserve"> and scripts</w:t>
      </w:r>
      <w:r w:rsidR="001B08B9">
        <w:t>.</w:t>
      </w:r>
      <w:r w:rsidR="00FD561A">
        <w:t xml:space="preserve"> </w:t>
      </w:r>
    </w:p>
    <w:p w:rsidR="001B08B9" w:rsidRDefault="001B08B9" w:rsidP="000A1ADE">
      <w:pPr>
        <w:pStyle w:val="ListParagraph"/>
        <w:ind w:left="360"/>
      </w:pPr>
    </w:p>
    <w:p w:rsidR="00FE4CB3" w:rsidRDefault="00FE4CB3" w:rsidP="000A1ADE">
      <w:pPr>
        <w:pStyle w:val="ListParagraph"/>
        <w:numPr>
          <w:ilvl w:val="0"/>
          <w:numId w:val="20"/>
        </w:numPr>
        <w:ind w:left="360"/>
      </w:pPr>
      <w:r>
        <w:t xml:space="preserve">Install the following R packages from CRAN: </w:t>
      </w:r>
    </w:p>
    <w:p w:rsidR="00FE4CB3" w:rsidRPr="001B08B9" w:rsidRDefault="001B08B9" w:rsidP="000A1ADE">
      <w:pPr>
        <w:pStyle w:val="ListParagraph"/>
        <w:numPr>
          <w:ilvl w:val="1"/>
          <w:numId w:val="20"/>
        </w:numPr>
        <w:ind w:left="1080"/>
        <w:rPr>
          <w:i/>
        </w:rPr>
      </w:pPr>
      <w:r w:rsidRPr="001B08B9">
        <w:rPr>
          <w:i/>
        </w:rPr>
        <w:t>k</w:t>
      </w:r>
      <w:r w:rsidR="00675A54">
        <w:rPr>
          <w:i/>
        </w:rPr>
        <w:t>eep</w:t>
      </w:r>
    </w:p>
    <w:p w:rsidR="001B08B9" w:rsidRPr="00AA745C" w:rsidRDefault="00AA79D2" w:rsidP="000A1ADE">
      <w:pPr>
        <w:pStyle w:val="ListParagraph"/>
        <w:numPr>
          <w:ilvl w:val="1"/>
          <w:numId w:val="20"/>
        </w:numPr>
        <w:ind w:left="1080"/>
        <w:rPr>
          <w:i/>
        </w:rPr>
      </w:pPr>
      <w:r w:rsidRPr="00AA745C">
        <w:rPr>
          <w:i/>
        </w:rPr>
        <w:t>stringr</w:t>
      </w:r>
    </w:p>
    <w:p w:rsidR="00AA79D2" w:rsidRPr="00AA745C" w:rsidRDefault="00AA79D2" w:rsidP="000A1ADE">
      <w:pPr>
        <w:pStyle w:val="ListParagraph"/>
        <w:numPr>
          <w:ilvl w:val="1"/>
          <w:numId w:val="20"/>
        </w:numPr>
        <w:ind w:left="1080"/>
        <w:rPr>
          <w:i/>
        </w:rPr>
      </w:pPr>
      <w:r w:rsidRPr="00AA745C">
        <w:rPr>
          <w:i/>
        </w:rPr>
        <w:t>r4ss</w:t>
      </w:r>
    </w:p>
    <w:p w:rsidR="00AA79D2" w:rsidRPr="00AA745C" w:rsidRDefault="00AA79D2" w:rsidP="000A1ADE">
      <w:pPr>
        <w:pStyle w:val="ListParagraph"/>
        <w:numPr>
          <w:ilvl w:val="1"/>
          <w:numId w:val="20"/>
        </w:numPr>
        <w:ind w:left="1080"/>
        <w:rPr>
          <w:i/>
        </w:rPr>
      </w:pPr>
      <w:r w:rsidRPr="00AA745C">
        <w:rPr>
          <w:i/>
        </w:rPr>
        <w:t>ggplot2</w:t>
      </w:r>
    </w:p>
    <w:p w:rsidR="00AA79D2" w:rsidRDefault="00AA745C" w:rsidP="000A1ADE">
      <w:pPr>
        <w:pStyle w:val="ListParagraph"/>
        <w:numPr>
          <w:ilvl w:val="1"/>
          <w:numId w:val="20"/>
        </w:numPr>
        <w:ind w:left="1080"/>
        <w:rPr>
          <w:i/>
        </w:rPr>
      </w:pPr>
      <w:r w:rsidRPr="00AA745C">
        <w:rPr>
          <w:i/>
        </w:rPr>
        <w:t>reshape2</w:t>
      </w:r>
    </w:p>
    <w:p w:rsidR="00825C6F" w:rsidRDefault="00825C6F" w:rsidP="000A1ADE">
      <w:pPr>
        <w:pStyle w:val="ListParagraph"/>
        <w:numPr>
          <w:ilvl w:val="1"/>
          <w:numId w:val="20"/>
        </w:numPr>
        <w:ind w:left="1080"/>
        <w:rPr>
          <w:i/>
        </w:rPr>
      </w:pPr>
      <w:r>
        <w:rPr>
          <w:i/>
        </w:rPr>
        <w:t>parallel</w:t>
      </w:r>
    </w:p>
    <w:p w:rsidR="00825C6F" w:rsidRDefault="00825C6F" w:rsidP="000A1ADE">
      <w:pPr>
        <w:pStyle w:val="ListParagraph"/>
        <w:numPr>
          <w:ilvl w:val="1"/>
          <w:numId w:val="20"/>
        </w:numPr>
        <w:ind w:left="1080"/>
        <w:rPr>
          <w:i/>
        </w:rPr>
      </w:pPr>
      <w:r>
        <w:rPr>
          <w:i/>
        </w:rPr>
        <w:t>abind</w:t>
      </w:r>
    </w:p>
    <w:p w:rsidR="00825C6F" w:rsidRDefault="00825C6F" w:rsidP="000A1ADE">
      <w:pPr>
        <w:pStyle w:val="ListParagraph"/>
        <w:numPr>
          <w:ilvl w:val="1"/>
          <w:numId w:val="20"/>
        </w:numPr>
        <w:ind w:left="1080"/>
        <w:rPr>
          <w:i/>
        </w:rPr>
      </w:pPr>
      <w:r>
        <w:rPr>
          <w:i/>
        </w:rPr>
        <w:t>data.table</w:t>
      </w:r>
    </w:p>
    <w:p w:rsidR="00825C6F" w:rsidRDefault="00825C6F" w:rsidP="000A1ADE">
      <w:pPr>
        <w:pStyle w:val="ListParagraph"/>
        <w:numPr>
          <w:ilvl w:val="1"/>
          <w:numId w:val="20"/>
        </w:numPr>
        <w:ind w:left="1080"/>
        <w:rPr>
          <w:i/>
        </w:rPr>
      </w:pPr>
      <w:r>
        <w:rPr>
          <w:i/>
        </w:rPr>
        <w:t>mseviz</w:t>
      </w:r>
    </w:p>
    <w:p w:rsidR="00825C6F" w:rsidRPr="00AA745C" w:rsidRDefault="00825C6F" w:rsidP="000A1ADE">
      <w:pPr>
        <w:pStyle w:val="ListParagraph"/>
        <w:numPr>
          <w:ilvl w:val="1"/>
          <w:numId w:val="20"/>
        </w:numPr>
        <w:ind w:left="1080"/>
        <w:rPr>
          <w:i/>
        </w:rPr>
      </w:pPr>
      <w:r>
        <w:rPr>
          <w:i/>
        </w:rPr>
        <w:t>ggstance</w:t>
      </w:r>
    </w:p>
    <w:p w:rsidR="00FE4CB3" w:rsidRDefault="00675A54" w:rsidP="000A1ADE">
      <w:pPr>
        <w:pStyle w:val="ListParagraph"/>
        <w:numPr>
          <w:ilvl w:val="1"/>
          <w:numId w:val="20"/>
        </w:numPr>
        <w:ind w:left="1080"/>
      </w:pPr>
      <w:r>
        <w:t>plus any</w:t>
      </w:r>
      <w:r w:rsidR="001B08B9">
        <w:t xml:space="preserve"> others that </w:t>
      </w:r>
      <w:r>
        <w:t>are noted to be missing when running the software</w:t>
      </w:r>
    </w:p>
    <w:p w:rsidR="001B08B9" w:rsidRDefault="001B08B9" w:rsidP="000A1ADE">
      <w:pPr>
        <w:pStyle w:val="ListParagraph"/>
        <w:ind w:left="360"/>
      </w:pPr>
    </w:p>
    <w:p w:rsidR="007044F2" w:rsidRDefault="007044F2" w:rsidP="004D6515">
      <w:pPr>
        <w:pStyle w:val="ListParagraph"/>
        <w:numPr>
          <w:ilvl w:val="0"/>
          <w:numId w:val="20"/>
        </w:numPr>
        <w:ind w:left="360"/>
      </w:pPr>
      <w:r>
        <w:t>Go to</w:t>
      </w:r>
      <w:r w:rsidR="00825C6F">
        <w:t xml:space="preserve"> </w:t>
      </w:r>
      <w:hyperlink r:id="rId11" w:history="1">
        <w:r w:rsidR="00825C6F" w:rsidRPr="00281983">
          <w:rPr>
            <w:rStyle w:val="Hyperlink"/>
          </w:rPr>
          <w:t>https://github.com/pjumppanen/niMSE-IO-BET-YFT</w:t>
        </w:r>
      </w:hyperlink>
      <w:r w:rsidR="00825C6F">
        <w:t xml:space="preserve"> </w:t>
      </w:r>
      <w:r>
        <w:t xml:space="preserve">and click on the </w:t>
      </w:r>
      <w:r w:rsidRPr="00D4307B">
        <w:rPr>
          <w:rStyle w:val="Menu"/>
        </w:rPr>
        <w:t>clone or download</w:t>
      </w:r>
      <w:r>
        <w:t xml:space="preserve"> button, then press the </w:t>
      </w:r>
      <w:r w:rsidRPr="00D4307B">
        <w:rPr>
          <w:rStyle w:val="Menu"/>
        </w:rPr>
        <w:t xml:space="preserve">download zip </w:t>
      </w:r>
      <w:r>
        <w:t xml:space="preserve">button. </w:t>
      </w:r>
    </w:p>
    <w:p w:rsidR="00015F3D" w:rsidRDefault="00015F3D" w:rsidP="000A1ADE">
      <w:pPr>
        <w:pStyle w:val="ListParagraph"/>
        <w:ind w:left="360"/>
      </w:pPr>
    </w:p>
    <w:p w:rsidR="007044F2" w:rsidRDefault="007044F2" w:rsidP="000A1ADE">
      <w:pPr>
        <w:pStyle w:val="ListParagraph"/>
        <w:numPr>
          <w:ilvl w:val="0"/>
          <w:numId w:val="20"/>
        </w:numPr>
        <w:ind w:left="360"/>
      </w:pPr>
      <w:r>
        <w:t xml:space="preserve">Extract the </w:t>
      </w:r>
      <w:r w:rsidR="0075178A">
        <w:rPr>
          <w:rStyle w:val="FileNames"/>
        </w:rPr>
        <w:t>niM</w:t>
      </w:r>
      <w:r w:rsidRPr="007044F2">
        <w:rPr>
          <w:rStyle w:val="FileNames"/>
        </w:rPr>
        <w:t>SE-IO-BET-YFT-master.zip</w:t>
      </w:r>
      <w:r>
        <w:t xml:space="preserve"> file to a drive / directory of your choice. </w:t>
      </w:r>
    </w:p>
    <w:p w:rsidR="007044F2" w:rsidRDefault="007044F2" w:rsidP="000A1ADE">
      <w:pPr>
        <w:pStyle w:val="ListParagraph"/>
        <w:ind w:left="360"/>
      </w:pPr>
    </w:p>
    <w:p w:rsidR="00FE4CB3" w:rsidRDefault="004A794A" w:rsidP="00FE4CB3">
      <w:r>
        <w:t xml:space="preserve">The R code and control files, scripts, etc. are ASCII files and can </w:t>
      </w:r>
      <w:r w:rsidR="00BB0328">
        <w:t xml:space="preserve">simply be </w:t>
      </w:r>
      <w:r>
        <w:t xml:space="preserve">edited with </w:t>
      </w:r>
      <w:r w:rsidR="00BB0328">
        <w:t xml:space="preserve">standard </w:t>
      </w:r>
      <w:r>
        <w:t xml:space="preserve">text editors </w:t>
      </w:r>
      <w:r w:rsidR="00BB0328">
        <w:t>(o</w:t>
      </w:r>
      <w:r>
        <w:t xml:space="preserve">r within </w:t>
      </w:r>
      <w:r w:rsidR="00BB0328">
        <w:t xml:space="preserve">an </w:t>
      </w:r>
      <w:r>
        <w:t>R IDE</w:t>
      </w:r>
      <w:r w:rsidR="00BB0328">
        <w:t>), and submitted to an active R session to update the MSE</w:t>
      </w:r>
      <w:r>
        <w:t xml:space="preserve">.  </w:t>
      </w:r>
      <w:r w:rsidR="004078DD">
        <w:t xml:space="preserve">There </w:t>
      </w:r>
      <w:r w:rsidR="00F76E6F">
        <w:t>are also R callable</w:t>
      </w:r>
      <w:r w:rsidR="004078DD">
        <w:t xml:space="preserve"> C++ </w:t>
      </w:r>
      <w:r w:rsidR="00F76E6F">
        <w:t xml:space="preserve">routines implementing the Baranov </w:t>
      </w:r>
      <w:r w:rsidR="00D979F5">
        <w:t xml:space="preserve">catch equation </w:t>
      </w:r>
      <w:r w:rsidR="00F76E6F">
        <w:t>projection code in a</w:t>
      </w:r>
      <w:r w:rsidR="004078DD">
        <w:t xml:space="preserve"> DLL</w:t>
      </w:r>
      <w:r w:rsidR="00F60167">
        <w:t xml:space="preserve">. </w:t>
      </w:r>
      <w:r w:rsidR="00F60167">
        <w:rPr>
          <w:rFonts w:cs="Times New Roman"/>
        </w:rPr>
        <w:t>W</w:t>
      </w:r>
      <w:r w:rsidR="00F60167" w:rsidRPr="00807966">
        <w:rPr>
          <w:rFonts w:cs="Times New Roman"/>
        </w:rPr>
        <w:t xml:space="preserve">e provide the source code, including the CSIRO-developed ADT software (Automatic Differentiation </w:t>
      </w:r>
      <w:r w:rsidR="00F60167" w:rsidRPr="00807966">
        <w:rPr>
          <w:rFonts w:cs="Times New Roman"/>
        </w:rPr>
        <w:lastRenderedPageBreak/>
        <w:t>with Tapenade)</w:t>
      </w:r>
      <w:r w:rsidR="00F76E6F">
        <w:rPr>
          <w:rFonts w:cs="Times New Roman"/>
        </w:rPr>
        <w:t xml:space="preserve"> and ancillary libraries</w:t>
      </w:r>
      <w:r w:rsidR="00F60167" w:rsidRPr="00807966">
        <w:rPr>
          <w:rFonts w:cs="Times New Roman"/>
        </w:rPr>
        <w:t>, and</w:t>
      </w:r>
      <w:r w:rsidR="00F60167">
        <w:rPr>
          <w:rFonts w:cs="Times New Roman"/>
        </w:rPr>
        <w:t xml:space="preserve"> the fully functional DLL</w:t>
      </w:r>
      <w:r w:rsidR="00F60167" w:rsidRPr="00807966">
        <w:rPr>
          <w:rFonts w:cs="Times New Roman"/>
        </w:rPr>
        <w:t xml:space="preserve">.  </w:t>
      </w:r>
      <w:r w:rsidR="004F7C95">
        <w:rPr>
          <w:rFonts w:cs="Times New Roman"/>
        </w:rPr>
        <w:t>Any change to the C++ code involving the objective functions will require updated differentials</w:t>
      </w:r>
      <w:r w:rsidR="004F7C95">
        <w:t xml:space="preserve">.  </w:t>
      </w:r>
      <w:r w:rsidR="00F60167">
        <w:rPr>
          <w:rFonts w:cs="Times New Roman"/>
        </w:rPr>
        <w:t>Although the C++ code is freely modifiable, the step of creating differentials through the use of T</w:t>
      </w:r>
      <w:r w:rsidR="00B14B98">
        <w:rPr>
          <w:rFonts w:cs="Times New Roman"/>
        </w:rPr>
        <w:t>APENADE</w:t>
      </w:r>
      <w:r w:rsidR="00F76E6F">
        <w:rPr>
          <w:rFonts w:cs="Times New Roman"/>
        </w:rPr>
        <w:t xml:space="preserve"> (</w:t>
      </w:r>
      <w:r w:rsidR="003836B3">
        <w:rPr>
          <w:rFonts w:cs="Times New Roman"/>
        </w:rPr>
        <w:t>INRIA, France</w:t>
      </w:r>
      <w:r w:rsidR="00F76E6F">
        <w:rPr>
          <w:rFonts w:cs="Times New Roman"/>
        </w:rPr>
        <w:t>)</w:t>
      </w:r>
      <w:r w:rsidR="00F60167">
        <w:rPr>
          <w:rFonts w:cs="Times New Roman"/>
        </w:rPr>
        <w:t xml:space="preserve"> requires a license</w:t>
      </w:r>
      <w:r w:rsidR="003836B3">
        <w:rPr>
          <w:rFonts w:cs="Times New Roman"/>
        </w:rPr>
        <w:t xml:space="preserve"> (</w:t>
      </w:r>
      <w:r w:rsidR="004F7C95">
        <w:rPr>
          <w:rFonts w:cs="Times New Roman"/>
        </w:rPr>
        <w:t xml:space="preserve">as of Sep 2016, an annual license is once again </w:t>
      </w:r>
      <w:r w:rsidR="00675A54">
        <w:rPr>
          <w:rFonts w:cs="Times New Roman"/>
        </w:rPr>
        <w:t>free for academic use</w:t>
      </w:r>
      <w:r w:rsidR="003836B3">
        <w:rPr>
          <w:rFonts w:cs="Times New Roman"/>
        </w:rPr>
        <w:t>)</w:t>
      </w:r>
      <w:r w:rsidR="00B14B98">
        <w:rPr>
          <w:rFonts w:cs="Times New Roman"/>
        </w:rPr>
        <w:t xml:space="preserve">.  </w:t>
      </w:r>
    </w:p>
    <w:p w:rsidR="005B1F61" w:rsidRDefault="006A39EF" w:rsidP="00981A73">
      <w:pPr>
        <w:pStyle w:val="Heading1"/>
      </w:pPr>
      <w:bookmarkStart w:id="5" w:name="_Toc525132057"/>
      <w:r>
        <w:t xml:space="preserve">Software </w:t>
      </w:r>
      <w:r w:rsidR="002D4A6E">
        <w:t>O</w:t>
      </w:r>
      <w:r w:rsidR="00036FB3">
        <w:t>rganization</w:t>
      </w:r>
      <w:bookmarkEnd w:id="5"/>
    </w:p>
    <w:p w:rsidR="006110B9" w:rsidRDefault="00AE331F" w:rsidP="003F7577">
      <w:r>
        <w:fldChar w:fldCharType="begin"/>
      </w:r>
      <w:r>
        <w:instrText xml:space="preserve"> REF _Ref525120542 \h </w:instrText>
      </w:r>
      <w:r>
        <w:fldChar w:fldCharType="separate"/>
      </w:r>
      <w:r w:rsidR="00351A24">
        <w:t xml:space="preserve">Figure </w:t>
      </w:r>
      <w:r w:rsidR="00351A24">
        <w:rPr>
          <w:noProof/>
        </w:rPr>
        <w:t>1</w:t>
      </w:r>
      <w:r>
        <w:fldChar w:fldCharType="end"/>
      </w:r>
      <w:r>
        <w:t xml:space="preserve"> </w:t>
      </w:r>
      <w:r w:rsidR="00870664">
        <w:t xml:space="preserve">shows </w:t>
      </w:r>
      <w:r w:rsidR="00E048EC">
        <w:t xml:space="preserve">the </w:t>
      </w:r>
      <w:r w:rsidR="006110B9">
        <w:t xml:space="preserve">class hierarchy </w:t>
      </w:r>
      <w:r w:rsidR="00870664">
        <w:t>i</w:t>
      </w:r>
      <w:r w:rsidR="006110B9">
        <w:t xml:space="preserve">n the </w:t>
      </w:r>
      <w:r w:rsidR="006110B9" w:rsidRPr="00287865">
        <w:rPr>
          <w:rStyle w:val="FileNames"/>
        </w:rPr>
        <w:t>niMSE-IO-BET-YFT</w:t>
      </w:r>
      <w:r w:rsidR="006110B9">
        <w:t xml:space="preserve"> software</w:t>
      </w:r>
      <w:r w:rsidR="00870664">
        <w:t>. The</w:t>
      </w:r>
      <w:r w:rsidR="006110B9">
        <w:t xml:space="preserve"> </w:t>
      </w:r>
      <w:r w:rsidR="00521E30" w:rsidRPr="00521E30">
        <w:rPr>
          <w:rStyle w:val="Variables"/>
        </w:rPr>
        <w:t>MseDefinition</w:t>
      </w:r>
      <w:r w:rsidR="00521E30">
        <w:t xml:space="preserve"> class is a placeholder for all the parameters required to define an </w:t>
      </w:r>
      <w:r w:rsidR="00C77097">
        <w:t xml:space="preserve">instance of the </w:t>
      </w:r>
      <w:r w:rsidR="00521E30" w:rsidRPr="0098681A">
        <w:rPr>
          <w:rStyle w:val="Variables"/>
        </w:rPr>
        <w:t>MseFramework</w:t>
      </w:r>
      <w:r w:rsidR="00C77097">
        <w:t xml:space="preserve"> class.</w:t>
      </w:r>
      <w:r w:rsidR="0098681A">
        <w:t xml:space="preserve"> This includes information naming the Stock Synthesis derived assessment model outputs to use, how to weight them and how many simulations to run, operating model stochasticity, year range of projection and starting year of MP management.</w:t>
      </w:r>
      <w:r w:rsidR="00C77097">
        <w:t xml:space="preserve"> The</w:t>
      </w:r>
      <w:r w:rsidR="0098681A">
        <w:t xml:space="preserve"> </w:t>
      </w:r>
      <w:r w:rsidR="0098681A" w:rsidRPr="0098681A">
        <w:rPr>
          <w:rStyle w:val="Variables"/>
        </w:rPr>
        <w:t>MseFramework</w:t>
      </w:r>
      <w:r w:rsidR="0098681A">
        <w:t xml:space="preserve"> </w:t>
      </w:r>
      <w:r w:rsidR="00C77097">
        <w:t xml:space="preserve">class </w:t>
      </w:r>
      <w:r w:rsidR="0098681A">
        <w:t xml:space="preserve">in turn holds one instance of </w:t>
      </w:r>
      <w:r w:rsidR="00C77097">
        <w:t xml:space="preserve">the </w:t>
      </w:r>
      <w:r w:rsidR="0098681A" w:rsidRPr="004C0070">
        <w:rPr>
          <w:rStyle w:val="Variables"/>
        </w:rPr>
        <w:t>StockSynthesisModel</w:t>
      </w:r>
      <w:r w:rsidR="0098681A">
        <w:t xml:space="preserve"> </w:t>
      </w:r>
      <w:r w:rsidR="00C77097">
        <w:t xml:space="preserve">class </w:t>
      </w:r>
      <w:r w:rsidR="0098681A">
        <w:t xml:space="preserve">per Stock Synthesis assessment </w:t>
      </w:r>
      <w:r w:rsidR="00034BDB">
        <w:t xml:space="preserve">result set. </w:t>
      </w:r>
      <w:r w:rsidR="00C77097">
        <w:t xml:space="preserve">The </w:t>
      </w:r>
      <w:r w:rsidR="00C77097" w:rsidRPr="004C0070">
        <w:rPr>
          <w:rStyle w:val="Variables"/>
        </w:rPr>
        <w:t>StockSynthesisModel</w:t>
      </w:r>
      <w:r w:rsidR="00C77097">
        <w:t xml:space="preserve"> class contains one instance of the </w:t>
      </w:r>
      <w:r w:rsidR="00C77097" w:rsidRPr="004C0070">
        <w:rPr>
          <w:rStyle w:val="Variables"/>
        </w:rPr>
        <w:t>StockSynthesisModelData</w:t>
      </w:r>
      <w:r w:rsidR="00C77097">
        <w:t xml:space="preserve"> class, which serves as a storage location for the model data used in projections. It exists to allow the data needed to run a projection to be marshalled across process boundaries (when using cluster processing) in a memory efficient manner. The single instance of the </w:t>
      </w:r>
      <w:r w:rsidR="00C77097" w:rsidRPr="004C0070">
        <w:rPr>
          <w:rStyle w:val="Variables"/>
        </w:rPr>
        <w:t>ReferenceVars</w:t>
      </w:r>
      <w:r w:rsidR="00C77097">
        <w:t xml:space="preserve"> class in </w:t>
      </w:r>
      <w:r w:rsidR="00C77097" w:rsidRPr="004C0070">
        <w:rPr>
          <w:rStyle w:val="Variables"/>
        </w:rPr>
        <w:t>StockSynthesisModel</w:t>
      </w:r>
      <w:r w:rsidR="00C77097">
        <w:t xml:space="preserve"> contains the MSY projection data needed to produce the normalised reporting statistics for MP projections. The </w:t>
      </w:r>
      <w:r w:rsidR="00C77097" w:rsidRPr="004C0070">
        <w:rPr>
          <w:rStyle w:val="Variables"/>
        </w:rPr>
        <w:t>ManagementVars</w:t>
      </w:r>
      <w:r w:rsidR="00C77097">
        <w:t xml:space="preserve"> class, on the other hand, contains the performance data from a model run. </w:t>
      </w:r>
      <w:r w:rsidR="00C77097" w:rsidRPr="004C0070">
        <w:rPr>
          <w:rStyle w:val="Variables"/>
        </w:rPr>
        <w:t>StockSynthesisModel</w:t>
      </w:r>
      <w:r w:rsidR="00C77097">
        <w:t xml:space="preserve"> contains one instance of </w:t>
      </w:r>
      <w:r w:rsidR="00C77097" w:rsidRPr="004C0070">
        <w:rPr>
          <w:rStyle w:val="Variables"/>
        </w:rPr>
        <w:t>ManagementVars</w:t>
      </w:r>
      <w:r w:rsidR="00C77097">
        <w:t xml:space="preserve"> for the historic data </w:t>
      </w:r>
      <w:r w:rsidR="00C623AB">
        <w:t>from Stock Synthesis, and one instance per MP projection that contains the projected performance data.</w:t>
      </w:r>
      <w:r w:rsidR="004C0070">
        <w:t xml:space="preserve"> The </w:t>
      </w:r>
      <w:r w:rsidR="004C0070" w:rsidRPr="004C0070">
        <w:rPr>
          <w:rStyle w:val="Variables"/>
        </w:rPr>
        <w:t>Projection</w:t>
      </w:r>
      <w:r w:rsidR="004C0070">
        <w:t xml:space="preserve"> class is a helper class that centralises the code implementing the projection process, and is used </w:t>
      </w:r>
      <w:r w:rsidR="0017797A">
        <w:t>to</w:t>
      </w:r>
      <w:r w:rsidR="004C0070">
        <w:t xml:space="preserve"> perform the MSY and MP projections for a given Stock Synthesis model. </w:t>
      </w:r>
    </w:p>
    <w:p w:rsidR="00870664" w:rsidRDefault="00870664" w:rsidP="00870664">
      <w:r>
        <w:rPr>
          <w:noProof/>
          <w:lang w:eastAsia="en-AU"/>
        </w:rPr>
        <w:drawing>
          <wp:inline distT="0" distB="0" distL="0" distR="0" wp14:anchorId="17AEDB82" wp14:editId="2A27C665">
            <wp:extent cx="3914775" cy="3438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ass-Hierarchy.png"/>
                    <pic:cNvPicPr/>
                  </pic:nvPicPr>
                  <pic:blipFill>
                    <a:blip r:embed="rId12">
                      <a:extLst>
                        <a:ext uri="{28A0092B-C50C-407E-A947-70E740481C1C}">
                          <a14:useLocalDpi xmlns:a14="http://schemas.microsoft.com/office/drawing/2010/main" val="0"/>
                        </a:ext>
                      </a:extLst>
                    </a:blip>
                    <a:stretch>
                      <a:fillRect/>
                    </a:stretch>
                  </pic:blipFill>
                  <pic:spPr>
                    <a:xfrm>
                      <a:off x="0" y="0"/>
                      <a:ext cx="3914775" cy="3438525"/>
                    </a:xfrm>
                    <a:prstGeom prst="rect">
                      <a:avLst/>
                    </a:prstGeom>
                  </pic:spPr>
                </pic:pic>
              </a:graphicData>
            </a:graphic>
          </wp:inline>
        </w:drawing>
      </w:r>
    </w:p>
    <w:p w:rsidR="00870664" w:rsidRDefault="00870664" w:rsidP="00870664">
      <w:pPr>
        <w:pStyle w:val="Caption"/>
      </w:pPr>
      <w:bookmarkStart w:id="6" w:name="_Ref525120542"/>
      <w:r>
        <w:t xml:space="preserve">Figure </w:t>
      </w:r>
      <w:r>
        <w:rPr>
          <w:noProof/>
        </w:rPr>
        <w:fldChar w:fldCharType="begin"/>
      </w:r>
      <w:r>
        <w:rPr>
          <w:noProof/>
        </w:rPr>
        <w:instrText xml:space="preserve"> SEQ Figure \* ARABIC </w:instrText>
      </w:r>
      <w:r>
        <w:rPr>
          <w:noProof/>
        </w:rPr>
        <w:fldChar w:fldCharType="separate"/>
      </w:r>
      <w:r w:rsidR="00351A24">
        <w:rPr>
          <w:noProof/>
        </w:rPr>
        <w:t>1</w:t>
      </w:r>
      <w:r>
        <w:rPr>
          <w:noProof/>
        </w:rPr>
        <w:fldChar w:fldCharType="end"/>
      </w:r>
      <w:bookmarkEnd w:id="6"/>
      <w:r>
        <w:t>.  Class diagram for niMSE-IO-BET-YFT software.</w:t>
      </w:r>
    </w:p>
    <w:p w:rsidR="006110B9" w:rsidRDefault="006110B9" w:rsidP="003F7577"/>
    <w:p w:rsidR="006A412C" w:rsidRDefault="006A412C" w:rsidP="003F7577">
      <w:r>
        <w:lastRenderedPageBreak/>
        <w:fldChar w:fldCharType="begin"/>
      </w:r>
      <w:r>
        <w:instrText xml:space="preserve"> REF _Ref449690270 \h </w:instrText>
      </w:r>
      <w:r>
        <w:fldChar w:fldCharType="separate"/>
      </w:r>
      <w:r w:rsidR="00351A24">
        <w:t xml:space="preserve">Figure </w:t>
      </w:r>
      <w:r w:rsidR="00351A24">
        <w:rPr>
          <w:noProof/>
        </w:rPr>
        <w:t>2</w:t>
      </w:r>
      <w:r>
        <w:fldChar w:fldCharType="end"/>
      </w:r>
      <w:r>
        <w:t xml:space="preserve"> shows the sequence of operations in setting up and running a complete MSE using the </w:t>
      </w:r>
      <w:r w:rsidRPr="006A412C">
        <w:t>IOTC yellowfin and bigeye MSE</w:t>
      </w:r>
      <w:r>
        <w:t xml:space="preserve"> software. Functionally, it is divided into two parts, (1) Conditioning and (2) Model setup and running. </w:t>
      </w:r>
    </w:p>
    <w:p w:rsidR="006A412C" w:rsidRDefault="006A412C" w:rsidP="003F7577">
      <w:r>
        <w:t xml:space="preserve">The </w:t>
      </w:r>
      <w:r w:rsidR="00D52731" w:rsidRPr="00D52731">
        <w:rPr>
          <w:i/>
        </w:rPr>
        <w:t>“Operating Model C</w:t>
      </w:r>
      <w:r w:rsidRPr="00D52731">
        <w:rPr>
          <w:i/>
        </w:rPr>
        <w:t>onditioning</w:t>
      </w:r>
      <w:r w:rsidR="00D52731" w:rsidRPr="00D52731">
        <w:rPr>
          <w:i/>
        </w:rPr>
        <w:t>”</w:t>
      </w:r>
      <w:r>
        <w:t xml:space="preserve"> phase involves fitting a suite of Stock Synthesis assessment models to estimate parameters and states that are consistent with the historical data and general understanding of the fishery through the stock assessment process.  In this application, conditioning is carried out using Stock Synthesis. The operating model implemented in </w:t>
      </w:r>
      <w:r w:rsidRPr="00287865">
        <w:rPr>
          <w:rStyle w:val="FileNames"/>
        </w:rPr>
        <w:t>niMSE-IO-BET-YFT</w:t>
      </w:r>
      <w:r>
        <w:t xml:space="preserve"> is structurally consistent with the Stock Synthesis implementation</w:t>
      </w:r>
      <w:r w:rsidR="00880C3C">
        <w:t xml:space="preserve">. This ensures that when the identified model parameters from conditioning are </w:t>
      </w:r>
      <w:r w:rsidR="00D52731">
        <w:t xml:space="preserve">transferred </w:t>
      </w:r>
      <w:r w:rsidR="00880C3C">
        <w:t xml:space="preserve">into the </w:t>
      </w:r>
      <w:r w:rsidR="00880C3C" w:rsidRPr="00287865">
        <w:rPr>
          <w:rStyle w:val="FileNames"/>
        </w:rPr>
        <w:t>niMSE-IO-BET-YFT</w:t>
      </w:r>
      <w:r w:rsidR="00880C3C">
        <w:t xml:space="preserve"> operating model, the observed dynamics will be consistent with Stock Synthesis. </w:t>
      </w:r>
    </w:p>
    <w:p w:rsidR="00927D5F" w:rsidRDefault="00927D5F" w:rsidP="00927D5F">
      <w:r w:rsidRPr="00E048EC">
        <w:t xml:space="preserve">Simple R functions automate the process of setting up an array of stock synthesis analyses using template SS control and data files.  Batch files are produced to automate the running of the SS analyses, and additional R functions are provided for exploring and evaluating the suite of assessment results.  These tools </w:t>
      </w:r>
      <w:r w:rsidR="00E048EC" w:rsidRPr="00E048EC">
        <w:t xml:space="preserve">form </w:t>
      </w:r>
      <w:r w:rsidRPr="00E048EC">
        <w:t>a template to help automate parts of the OM conditioning process, but the end-user must decide which models to retain or reject from the ensemble</w:t>
      </w:r>
      <w:r w:rsidR="00E048EC" w:rsidRPr="00E048EC">
        <w:t xml:space="preserve"> </w:t>
      </w:r>
      <w:r w:rsidR="00B14B98">
        <w:t xml:space="preserve">using their own judgement, and </w:t>
      </w:r>
      <w:r w:rsidR="00E048EC" w:rsidRPr="00E048EC">
        <w:t xml:space="preserve">modify the </w:t>
      </w:r>
      <w:r w:rsidRPr="00E048EC">
        <w:t>template files accordingly.</w:t>
      </w:r>
      <w:r w:rsidR="00583881">
        <w:t xml:space="preserve">  These functions are ad hoc tools that worked for the specific cases described</w:t>
      </w:r>
      <w:r w:rsidR="00D979F5">
        <w:t xml:space="preserve"> and are included because they may be useful</w:t>
      </w:r>
      <w:r w:rsidR="00583881">
        <w:t xml:space="preserve">, but </w:t>
      </w:r>
      <w:r w:rsidR="00D979F5">
        <w:t xml:space="preserve">they </w:t>
      </w:r>
      <w:r w:rsidR="00583881">
        <w:t>were n</w:t>
      </w:r>
      <w:r w:rsidR="00D979F5">
        <w:t>ever</w:t>
      </w:r>
      <w:r w:rsidR="00583881">
        <w:t xml:space="preserve"> intended to be robust </w:t>
      </w:r>
      <w:r w:rsidR="00D979F5">
        <w:t>all</w:t>
      </w:r>
      <w:r w:rsidR="00583881">
        <w:t>-purpose tools</w:t>
      </w:r>
      <w:r w:rsidR="00B14B98">
        <w:t>.  U</w:t>
      </w:r>
      <w:r w:rsidR="00583881">
        <w:t>sers will need to know enough about R to modify them for their own purposes.</w:t>
      </w:r>
    </w:p>
    <w:p w:rsidR="00D52731" w:rsidRDefault="00D52731" w:rsidP="00927D5F">
      <w:r>
        <w:t xml:space="preserve">In the case of the </w:t>
      </w:r>
      <w:r w:rsidRPr="00D52731">
        <w:rPr>
          <w:i/>
        </w:rPr>
        <w:t>“Setup and run MSE”</w:t>
      </w:r>
      <w:r>
        <w:t xml:space="preserve"> phase</w:t>
      </w:r>
      <w:r w:rsidR="006D04B3">
        <w:t>,</w:t>
      </w:r>
      <w:r>
        <w:t xml:space="preserve"> R scripts are used to firstly define </w:t>
      </w:r>
      <w:r w:rsidR="004B269F">
        <w:t xml:space="preserve">the MSE, then with that definition, create an </w:t>
      </w:r>
      <w:r w:rsidR="004B269F" w:rsidRPr="004B269F">
        <w:rPr>
          <w:rStyle w:val="Variables"/>
        </w:rPr>
        <w:t>MseFramework</w:t>
      </w:r>
      <w:r w:rsidR="004B269F">
        <w:t xml:space="preserve"> object instance which then forms the basis for tuning and testing MP’s. The </w:t>
      </w:r>
      <w:r w:rsidR="004B269F" w:rsidRPr="004B269F">
        <w:rPr>
          <w:rStyle w:val="Variables"/>
        </w:rPr>
        <w:t>runMse()</w:t>
      </w:r>
      <w:r w:rsidR="004B269F">
        <w:t xml:space="preserve"> method is used to invoke both MP tuning and MP testing and a number of other methods are available to query statistics and plot performance data for those runs. </w:t>
      </w:r>
    </w:p>
    <w:p w:rsidR="00D979F5" w:rsidRDefault="0097410D" w:rsidP="00D979F5">
      <w:r>
        <w:rPr>
          <w:noProof/>
          <w:lang w:eastAsia="en-AU"/>
        </w:rPr>
        <w:lastRenderedPageBreak/>
        <w:drawing>
          <wp:inline distT="0" distB="0" distL="0" distR="0">
            <wp:extent cx="5731510" cy="75907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ww.draw.io.softwareFlow.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7590790"/>
                    </a:xfrm>
                    <a:prstGeom prst="rect">
                      <a:avLst/>
                    </a:prstGeom>
                  </pic:spPr>
                </pic:pic>
              </a:graphicData>
            </a:graphic>
          </wp:inline>
        </w:drawing>
      </w:r>
    </w:p>
    <w:p w:rsidR="00D979F5" w:rsidRDefault="00D979F5" w:rsidP="00D979F5">
      <w:pPr>
        <w:pStyle w:val="Caption"/>
      </w:pPr>
      <w:bookmarkStart w:id="7" w:name="_Ref449690270"/>
      <w:r>
        <w:t xml:space="preserve">Figure </w:t>
      </w:r>
      <w:r w:rsidR="008850D4">
        <w:rPr>
          <w:noProof/>
        </w:rPr>
        <w:fldChar w:fldCharType="begin"/>
      </w:r>
      <w:r w:rsidR="008850D4">
        <w:rPr>
          <w:noProof/>
        </w:rPr>
        <w:instrText xml:space="preserve"> SEQ Figure \* ARABIC </w:instrText>
      </w:r>
      <w:r w:rsidR="008850D4">
        <w:rPr>
          <w:noProof/>
        </w:rPr>
        <w:fldChar w:fldCharType="separate"/>
      </w:r>
      <w:r w:rsidR="00351A24">
        <w:rPr>
          <w:noProof/>
        </w:rPr>
        <w:t>2</w:t>
      </w:r>
      <w:r w:rsidR="008850D4">
        <w:rPr>
          <w:noProof/>
        </w:rPr>
        <w:fldChar w:fldCharType="end"/>
      </w:r>
      <w:bookmarkEnd w:id="7"/>
      <w:r>
        <w:t xml:space="preserve">.  </w:t>
      </w:r>
      <w:r w:rsidR="006110B9">
        <w:t xml:space="preserve">Flowchart illustrating the sequence of processing performed in running </w:t>
      </w:r>
      <w:r>
        <w:t>the IOTC yellowfin and bigeye MSE.  Square boxes represent R-based code.</w:t>
      </w:r>
    </w:p>
    <w:p w:rsidR="00D979F5" w:rsidRDefault="00D979F5" w:rsidP="00927D5F"/>
    <w:p w:rsidR="00621181" w:rsidRPr="00621181" w:rsidRDefault="00621181" w:rsidP="00621181">
      <w:pPr>
        <w:pStyle w:val="Heading2"/>
      </w:pPr>
      <w:bookmarkStart w:id="8" w:name="_Ref452038053"/>
      <w:bookmarkStart w:id="9" w:name="_Toc525132058"/>
      <w:r>
        <w:lastRenderedPageBreak/>
        <w:t xml:space="preserve">OM </w:t>
      </w:r>
      <w:r w:rsidR="003E05F7">
        <w:t>Conditioning</w:t>
      </w:r>
      <w:r w:rsidR="009D71E4">
        <w:t xml:space="preserve"> with Stock Synthesis</w:t>
      </w:r>
      <w:bookmarkEnd w:id="8"/>
      <w:bookmarkEnd w:id="9"/>
    </w:p>
    <w:p w:rsidR="00EA7269" w:rsidRDefault="0076678D" w:rsidP="00384229">
      <w:r>
        <w:t xml:space="preserve">Conditioning is the process of estimating OM parameters that are consistent with (conditional on) historical data and assumptions about the dynamics of the fishery and population.  </w:t>
      </w:r>
      <w:r w:rsidR="00621181">
        <w:t xml:space="preserve">The approach to conditioning </w:t>
      </w:r>
      <w:r>
        <w:t xml:space="preserve">used here </w:t>
      </w:r>
      <w:r w:rsidR="00621181">
        <w:t xml:space="preserve">involves fitting a suite of Stock Synthesis </w:t>
      </w:r>
      <w:r w:rsidR="003D1198">
        <w:t xml:space="preserve">(SS) </w:t>
      </w:r>
      <w:r w:rsidR="00621181">
        <w:t xml:space="preserve">assessment models </w:t>
      </w:r>
      <w:r w:rsidR="002E7E3A">
        <w:t xml:space="preserve">(Methot and Wetzel 2013) </w:t>
      </w:r>
      <w:r w:rsidR="00621181">
        <w:t>that encompass a range of parameter, data and/or structural uncertainties relative to the most recent stock assessment.</w:t>
      </w:r>
      <w:r w:rsidR="00B24856">
        <w:t xml:space="preserve">  </w:t>
      </w:r>
      <w:r w:rsidR="004A028C">
        <w:t xml:space="preserve">Note that this step can be skipped if the desired OM has already been created and saved.  In that case, one can jump to the next section and simply </w:t>
      </w:r>
      <w:r w:rsidR="004A028C" w:rsidRPr="004A028C">
        <w:rPr>
          <w:rStyle w:val="Variables"/>
        </w:rPr>
        <w:t>load()</w:t>
      </w:r>
      <w:r w:rsidR="004A028C">
        <w:t xml:space="preserve"> the OM from within R (as indicated in </w:t>
      </w:r>
      <w:r w:rsidR="004B269F">
        <w:rPr>
          <w:b/>
        </w:rPr>
        <w:t>YFTandBET_demo_</w:t>
      </w:r>
      <w:r w:rsidR="004A028C" w:rsidRPr="007E093B">
        <w:rPr>
          <w:b/>
        </w:rPr>
        <w:t>script.R</w:t>
      </w:r>
      <w:r w:rsidR="004A028C">
        <w:t>)</w:t>
      </w:r>
    </w:p>
    <w:p w:rsidR="00EA7269" w:rsidRDefault="00B24856" w:rsidP="00384229">
      <w:r>
        <w:t xml:space="preserve">We refer to the </w:t>
      </w:r>
      <w:r w:rsidR="00EA7269">
        <w:t xml:space="preserve">combination of models as a </w:t>
      </w:r>
      <w:r w:rsidR="00EA7269" w:rsidRPr="004B269F">
        <w:rPr>
          <w:i/>
        </w:rPr>
        <w:t>"grid"</w:t>
      </w:r>
      <w:r w:rsidR="00EA7269">
        <w:t xml:space="preserve">, which is usually a balanced factorial design of all possible assumption interactions (e.g. 3 levels of steepness, 3 levels of </w:t>
      </w:r>
      <w:r w:rsidR="00EA7269" w:rsidRPr="00D102C1">
        <w:rPr>
          <w:i/>
        </w:rPr>
        <w:t>M</w:t>
      </w:r>
      <w:r w:rsidR="00EA7269">
        <w:t xml:space="preserve"> and 3 alternative catch history scenarios would form a grid of 3 X 3 X 3 = 27 models).  </w:t>
      </w:r>
      <w:r w:rsidR="001B1F35">
        <w:t xml:space="preserve">We usually refer to the combination of models comprising an OM as an ensemble, which could </w:t>
      </w:r>
      <w:r w:rsidR="00D102C1">
        <w:t xml:space="preserve">be the same as a grid, or </w:t>
      </w:r>
      <w:r w:rsidR="001B1F35">
        <w:t xml:space="preserve">include models from multiple grids, </w:t>
      </w:r>
      <w:r w:rsidR="00D102C1">
        <w:t>or</w:t>
      </w:r>
      <w:r w:rsidR="001B1F35">
        <w:t xml:space="preserve"> may exclude some models from a grid (e.g. if they are judged to be biologically implausible, or redundant).   </w:t>
      </w:r>
    </w:p>
    <w:p w:rsidR="00384229" w:rsidRDefault="00384229" w:rsidP="00384229">
      <w:r>
        <w:fldChar w:fldCharType="begin"/>
      </w:r>
      <w:r>
        <w:instrText xml:space="preserve"> REF _Ref451939731 \h </w:instrText>
      </w:r>
      <w:r>
        <w:fldChar w:fldCharType="separate"/>
      </w:r>
      <w:r w:rsidR="00351A24">
        <w:t xml:space="preserve">Table </w:t>
      </w:r>
      <w:r w:rsidR="00351A24">
        <w:rPr>
          <w:noProof/>
        </w:rPr>
        <w:t>1</w:t>
      </w:r>
      <w:r>
        <w:fldChar w:fldCharType="end"/>
      </w:r>
      <w:r>
        <w:t xml:space="preserve"> lists the main scripts and functions used for the conditioning for the demonstration case yellowfin and bigeye OMs. </w:t>
      </w:r>
    </w:p>
    <w:p w:rsidR="00384229" w:rsidRDefault="00384229" w:rsidP="00D41D42"/>
    <w:p w:rsidR="00EB0868" w:rsidRDefault="00EB0868" w:rsidP="00EB0868">
      <w:pPr>
        <w:pStyle w:val="Caption"/>
      </w:pPr>
      <w:bookmarkStart w:id="10" w:name="_Ref451939731"/>
      <w:bookmarkStart w:id="11" w:name="_Ref452037464"/>
      <w:r>
        <w:t xml:space="preserve">Table </w:t>
      </w:r>
      <w:r w:rsidR="008850D4">
        <w:rPr>
          <w:noProof/>
        </w:rPr>
        <w:fldChar w:fldCharType="begin"/>
      </w:r>
      <w:r w:rsidR="008850D4">
        <w:rPr>
          <w:noProof/>
        </w:rPr>
        <w:instrText xml:space="preserve"> SEQ Table \* ARABIC </w:instrText>
      </w:r>
      <w:r w:rsidR="008850D4">
        <w:rPr>
          <w:noProof/>
        </w:rPr>
        <w:fldChar w:fldCharType="separate"/>
      </w:r>
      <w:r w:rsidR="00351A24">
        <w:rPr>
          <w:noProof/>
        </w:rPr>
        <w:t>1</w:t>
      </w:r>
      <w:r w:rsidR="008850D4">
        <w:rPr>
          <w:noProof/>
        </w:rPr>
        <w:fldChar w:fldCharType="end"/>
      </w:r>
      <w:bookmarkEnd w:id="10"/>
      <w:r>
        <w:t xml:space="preserve">.  Main </w:t>
      </w:r>
      <w:r w:rsidR="00C25811">
        <w:t xml:space="preserve">scripts </w:t>
      </w:r>
      <w:r>
        <w:t>and functions used to conduct the SS conditioning for the demonstration case Indian Ocean yellowfin and bigeye operating models.</w:t>
      </w:r>
      <w:bookmarkEnd w:id="1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42"/>
        <w:gridCol w:w="5384"/>
      </w:tblGrid>
      <w:tr w:rsidR="006D14FE" w:rsidTr="00CE1E71">
        <w:tc>
          <w:tcPr>
            <w:tcW w:w="3652" w:type="dxa"/>
            <w:tcBorders>
              <w:top w:val="single" w:sz="4" w:space="0" w:color="auto"/>
              <w:bottom w:val="single" w:sz="4" w:space="0" w:color="auto"/>
            </w:tcBorders>
            <w:shd w:val="clear" w:color="auto" w:fill="EEECE1" w:themeFill="background2"/>
          </w:tcPr>
          <w:p w:rsidR="006D14FE" w:rsidRDefault="002F279B" w:rsidP="005E5CF9">
            <w:r>
              <w:t xml:space="preserve">R </w:t>
            </w:r>
            <w:r w:rsidR="006D14FE">
              <w:t>Script</w:t>
            </w:r>
          </w:p>
        </w:tc>
        <w:tc>
          <w:tcPr>
            <w:tcW w:w="5590" w:type="dxa"/>
            <w:tcBorders>
              <w:top w:val="single" w:sz="4" w:space="0" w:color="auto"/>
              <w:bottom w:val="single" w:sz="4" w:space="0" w:color="auto"/>
            </w:tcBorders>
            <w:shd w:val="clear" w:color="auto" w:fill="EEECE1" w:themeFill="background2"/>
          </w:tcPr>
          <w:p w:rsidR="006D14FE" w:rsidRDefault="006D14FE" w:rsidP="005E5CF9"/>
        </w:tc>
      </w:tr>
      <w:tr w:rsidR="006D14FE" w:rsidTr="00CE1E71">
        <w:tc>
          <w:tcPr>
            <w:tcW w:w="3652" w:type="dxa"/>
          </w:tcPr>
          <w:p w:rsidR="006D14FE" w:rsidRPr="00F60D71" w:rsidRDefault="006D14FE" w:rsidP="006D14FE">
            <w:pPr>
              <w:rPr>
                <w:rStyle w:val="FileNames"/>
              </w:rPr>
            </w:pPr>
            <w:r w:rsidRPr="00F60D71">
              <w:rPr>
                <w:rStyle w:val="FileNames"/>
              </w:rPr>
              <w:t>make_YFTOMGridScript.R</w:t>
            </w:r>
          </w:p>
        </w:tc>
        <w:tc>
          <w:tcPr>
            <w:tcW w:w="5590" w:type="dxa"/>
          </w:tcPr>
          <w:p w:rsidR="006D14FE" w:rsidRDefault="009A7ACC" w:rsidP="009A7ACC">
            <w:r>
              <w:t>YFT conditioning</w:t>
            </w:r>
          </w:p>
        </w:tc>
      </w:tr>
      <w:tr w:rsidR="006D14FE" w:rsidTr="00CE1E71">
        <w:tc>
          <w:tcPr>
            <w:tcW w:w="3652" w:type="dxa"/>
          </w:tcPr>
          <w:p w:rsidR="006D14FE" w:rsidRPr="00F60D71" w:rsidRDefault="006D14FE" w:rsidP="006D14FE">
            <w:pPr>
              <w:rPr>
                <w:rStyle w:val="FileNames"/>
              </w:rPr>
            </w:pPr>
            <w:r w:rsidRPr="00F60D71">
              <w:rPr>
                <w:rStyle w:val="FileNames"/>
              </w:rPr>
              <w:t>make_BETOMGridScript.R</w:t>
            </w:r>
          </w:p>
        </w:tc>
        <w:tc>
          <w:tcPr>
            <w:tcW w:w="5590" w:type="dxa"/>
          </w:tcPr>
          <w:p w:rsidR="006D14FE" w:rsidRDefault="009A7ACC" w:rsidP="009A7ACC">
            <w:r>
              <w:t>BET conditioning</w:t>
            </w:r>
          </w:p>
        </w:tc>
      </w:tr>
      <w:tr w:rsidR="006D14FE" w:rsidTr="00CE1E71">
        <w:tc>
          <w:tcPr>
            <w:tcW w:w="3652" w:type="dxa"/>
          </w:tcPr>
          <w:p w:rsidR="006D14FE" w:rsidRPr="00F60D71" w:rsidRDefault="006D14FE" w:rsidP="006D14FE">
            <w:pPr>
              <w:rPr>
                <w:rStyle w:val="FileNames"/>
              </w:rPr>
            </w:pPr>
            <w:r w:rsidRPr="00F60D71">
              <w:rPr>
                <w:rStyle w:val="FileNames"/>
              </w:rPr>
              <w:t>seasAsYrToDecYr.f.R</w:t>
            </w:r>
          </w:p>
        </w:tc>
        <w:tc>
          <w:tcPr>
            <w:tcW w:w="5590" w:type="dxa"/>
          </w:tcPr>
          <w:p w:rsidR="006D14FE" w:rsidRDefault="009A7ACC" w:rsidP="002F279B">
            <w:r>
              <w:t xml:space="preserve">Functions for converting </w:t>
            </w:r>
            <w:r w:rsidR="002F279B">
              <w:t>date formats</w:t>
            </w:r>
            <w:r>
              <w:t xml:space="preserve"> </w:t>
            </w:r>
          </w:p>
        </w:tc>
      </w:tr>
      <w:tr w:rsidR="006D14FE" w:rsidTr="00CE1E71">
        <w:tc>
          <w:tcPr>
            <w:tcW w:w="3652" w:type="dxa"/>
          </w:tcPr>
          <w:p w:rsidR="006D14FE" w:rsidRPr="00F60D71" w:rsidRDefault="006D14FE" w:rsidP="006D14FE">
            <w:pPr>
              <w:rPr>
                <w:rStyle w:val="FileNames"/>
              </w:rPr>
            </w:pPr>
          </w:p>
        </w:tc>
        <w:tc>
          <w:tcPr>
            <w:tcW w:w="5590" w:type="dxa"/>
          </w:tcPr>
          <w:p w:rsidR="006D14FE" w:rsidRDefault="006D14FE" w:rsidP="006D14FE"/>
        </w:tc>
      </w:tr>
      <w:tr w:rsidR="006D14FE" w:rsidTr="00CE1E71">
        <w:tc>
          <w:tcPr>
            <w:tcW w:w="3652" w:type="dxa"/>
            <w:tcBorders>
              <w:top w:val="single" w:sz="4" w:space="0" w:color="auto"/>
              <w:bottom w:val="single" w:sz="4" w:space="0" w:color="auto"/>
            </w:tcBorders>
            <w:shd w:val="clear" w:color="auto" w:fill="EEECE1" w:themeFill="background2"/>
          </w:tcPr>
          <w:p w:rsidR="006D14FE" w:rsidRDefault="002F279B" w:rsidP="005E5CF9">
            <w:r>
              <w:t xml:space="preserve">R </w:t>
            </w:r>
            <w:r w:rsidR="006D14FE">
              <w:t>Function</w:t>
            </w:r>
          </w:p>
        </w:tc>
        <w:tc>
          <w:tcPr>
            <w:tcW w:w="5590" w:type="dxa"/>
            <w:tcBorders>
              <w:top w:val="single" w:sz="4" w:space="0" w:color="auto"/>
              <w:bottom w:val="single" w:sz="4" w:space="0" w:color="auto"/>
            </w:tcBorders>
            <w:shd w:val="clear" w:color="auto" w:fill="EEECE1" w:themeFill="background2"/>
          </w:tcPr>
          <w:p w:rsidR="006D14FE" w:rsidRDefault="006D14FE" w:rsidP="005E5CF9"/>
        </w:tc>
      </w:tr>
      <w:tr w:rsidR="006D14FE" w:rsidTr="00CE1E71">
        <w:tc>
          <w:tcPr>
            <w:tcW w:w="3652" w:type="dxa"/>
          </w:tcPr>
          <w:p w:rsidR="006D14FE" w:rsidRPr="00F60D71" w:rsidRDefault="006D14FE" w:rsidP="005E5CF9">
            <w:pPr>
              <w:rPr>
                <w:rStyle w:val="Variables"/>
              </w:rPr>
            </w:pPr>
            <w:r w:rsidRPr="00F60D71">
              <w:rPr>
                <w:rStyle w:val="Variables"/>
              </w:rPr>
              <w:t>makeGridY2.f()</w:t>
            </w:r>
          </w:p>
        </w:tc>
        <w:tc>
          <w:tcPr>
            <w:tcW w:w="5590" w:type="dxa"/>
          </w:tcPr>
          <w:p w:rsidR="006D14FE" w:rsidRDefault="002F279B" w:rsidP="005E5CF9">
            <w:r>
              <w:t>Make YFT grid</w:t>
            </w:r>
          </w:p>
        </w:tc>
      </w:tr>
      <w:tr w:rsidR="006D14FE" w:rsidTr="00CE1E71">
        <w:tc>
          <w:tcPr>
            <w:tcW w:w="3652" w:type="dxa"/>
          </w:tcPr>
          <w:p w:rsidR="006D14FE" w:rsidRPr="00F60D71" w:rsidRDefault="006D14FE" w:rsidP="005E5CF9">
            <w:pPr>
              <w:rPr>
                <w:rStyle w:val="Variables"/>
              </w:rPr>
            </w:pPr>
            <w:r w:rsidRPr="00F60D71">
              <w:rPr>
                <w:rStyle w:val="Variables"/>
              </w:rPr>
              <w:t>makeGridB1.f()</w:t>
            </w:r>
          </w:p>
        </w:tc>
        <w:tc>
          <w:tcPr>
            <w:tcW w:w="5590" w:type="dxa"/>
          </w:tcPr>
          <w:p w:rsidR="006D14FE" w:rsidRDefault="002F279B" w:rsidP="005E5CF9">
            <w:r>
              <w:t>Make BET grid</w:t>
            </w:r>
          </w:p>
        </w:tc>
      </w:tr>
      <w:tr w:rsidR="006D14FE" w:rsidTr="00CE1E71">
        <w:tc>
          <w:tcPr>
            <w:tcW w:w="3652" w:type="dxa"/>
          </w:tcPr>
          <w:p w:rsidR="006D14FE" w:rsidRPr="00F60D71" w:rsidRDefault="006D14FE" w:rsidP="00F60D71">
            <w:pPr>
              <w:rPr>
                <w:rStyle w:val="Variables"/>
              </w:rPr>
            </w:pPr>
            <w:r w:rsidRPr="00F60D71">
              <w:rPr>
                <w:rStyle w:val="Variables"/>
              </w:rPr>
              <w:t>importGrid</w:t>
            </w:r>
            <w:r w:rsidR="00F60D71">
              <w:rPr>
                <w:rStyle w:val="Variables"/>
              </w:rPr>
              <w:t>.</w:t>
            </w:r>
            <w:r w:rsidRPr="00F60D71">
              <w:rPr>
                <w:rStyle w:val="Variables"/>
              </w:rPr>
              <w:t>f()</w:t>
            </w:r>
          </w:p>
        </w:tc>
        <w:tc>
          <w:tcPr>
            <w:tcW w:w="5590" w:type="dxa"/>
          </w:tcPr>
          <w:p w:rsidR="006D14FE" w:rsidRDefault="002F279B" w:rsidP="005E5CF9">
            <w:r>
              <w:t>Import  grid of SS output files  into R</w:t>
            </w:r>
          </w:p>
        </w:tc>
      </w:tr>
      <w:tr w:rsidR="006D14FE" w:rsidTr="00CE1E71">
        <w:tc>
          <w:tcPr>
            <w:tcW w:w="3652" w:type="dxa"/>
          </w:tcPr>
          <w:p w:rsidR="006D14FE" w:rsidRPr="00F60D71" w:rsidRDefault="00CE1E71" w:rsidP="00CE1E71">
            <w:pPr>
              <w:rPr>
                <w:rStyle w:val="Variables"/>
              </w:rPr>
            </w:pPr>
            <w:r w:rsidRPr="00CE1E71">
              <w:rPr>
                <w:rStyle w:val="Variables"/>
              </w:rPr>
              <w:t>seasAsYrToMSEYrSeas.f</w:t>
            </w:r>
            <w:r w:rsidR="006D14FE" w:rsidRPr="00F60D71">
              <w:rPr>
                <w:rStyle w:val="Variables"/>
              </w:rPr>
              <w:t>()</w:t>
            </w:r>
          </w:p>
        </w:tc>
        <w:tc>
          <w:tcPr>
            <w:tcW w:w="5590" w:type="dxa"/>
          </w:tcPr>
          <w:p w:rsidR="006D14FE" w:rsidRPr="006D14FE" w:rsidRDefault="006D14FE" w:rsidP="002F279B">
            <w:r w:rsidRPr="006D14FE">
              <w:t xml:space="preserve">Function for converting between </w:t>
            </w:r>
            <w:r>
              <w:t xml:space="preserve">SS seasons-defined-as-years and calendar years (in file </w:t>
            </w:r>
            <w:r w:rsidRPr="00F60D71">
              <w:rPr>
                <w:rStyle w:val="FileNames"/>
              </w:rPr>
              <w:t>seasAsYrToDecYr.f.R</w:t>
            </w:r>
            <w:r w:rsidR="002F279B">
              <w:rPr>
                <w:rStyle w:val="FileNames"/>
              </w:rPr>
              <w:t>)</w:t>
            </w:r>
          </w:p>
        </w:tc>
      </w:tr>
      <w:tr w:rsidR="002F279B" w:rsidTr="002D3538">
        <w:tc>
          <w:tcPr>
            <w:tcW w:w="3652" w:type="dxa"/>
          </w:tcPr>
          <w:p w:rsidR="002F279B" w:rsidRPr="00F60D71" w:rsidRDefault="002F279B" w:rsidP="002D3538">
            <w:pPr>
              <w:rPr>
                <w:rStyle w:val="Variables"/>
              </w:rPr>
            </w:pPr>
            <w:r w:rsidRPr="00F60D71">
              <w:rPr>
                <w:rStyle w:val="Variables"/>
              </w:rPr>
              <w:t>plotIndices.f()</w:t>
            </w:r>
          </w:p>
        </w:tc>
        <w:tc>
          <w:tcPr>
            <w:tcW w:w="5590" w:type="dxa"/>
          </w:tcPr>
          <w:p w:rsidR="002F279B" w:rsidRDefault="002F279B" w:rsidP="002D3538">
            <w:r>
              <w:t>Plot some summary SS output statistics partitioned by grid assumptions</w:t>
            </w:r>
          </w:p>
        </w:tc>
      </w:tr>
      <w:tr w:rsidR="002F279B" w:rsidTr="002D3538">
        <w:tc>
          <w:tcPr>
            <w:tcW w:w="3652" w:type="dxa"/>
          </w:tcPr>
          <w:p w:rsidR="002F279B" w:rsidRPr="00F60D71" w:rsidRDefault="002F279B" w:rsidP="002D3538">
            <w:pPr>
              <w:rPr>
                <w:rStyle w:val="Variables"/>
              </w:rPr>
            </w:pPr>
            <w:r>
              <w:rPr>
                <w:rStyle w:val="Variables"/>
              </w:rPr>
              <w:t>timeSeriesPlots</w:t>
            </w:r>
            <w:r w:rsidRPr="00F60D71">
              <w:rPr>
                <w:rStyle w:val="Variables"/>
              </w:rPr>
              <w:t>.f()</w:t>
            </w:r>
          </w:p>
        </w:tc>
        <w:tc>
          <w:tcPr>
            <w:tcW w:w="5590" w:type="dxa"/>
          </w:tcPr>
          <w:p w:rsidR="002F279B" w:rsidRDefault="002F279B" w:rsidP="002F279B">
            <w:r>
              <w:t>Plot time series of some SS output statistics as summary distribution percentiles</w:t>
            </w:r>
          </w:p>
        </w:tc>
      </w:tr>
      <w:tr w:rsidR="006D14FE" w:rsidTr="00CE1E71">
        <w:tc>
          <w:tcPr>
            <w:tcW w:w="3652" w:type="dxa"/>
            <w:tcBorders>
              <w:bottom w:val="single" w:sz="4" w:space="0" w:color="auto"/>
            </w:tcBorders>
          </w:tcPr>
          <w:p w:rsidR="006D14FE" w:rsidRDefault="006D14FE" w:rsidP="005E5CF9"/>
        </w:tc>
        <w:tc>
          <w:tcPr>
            <w:tcW w:w="5590" w:type="dxa"/>
            <w:tcBorders>
              <w:bottom w:val="single" w:sz="4" w:space="0" w:color="auto"/>
            </w:tcBorders>
          </w:tcPr>
          <w:p w:rsidR="006D14FE" w:rsidRDefault="006D14FE" w:rsidP="005E5CF9"/>
        </w:tc>
      </w:tr>
    </w:tbl>
    <w:p w:rsidR="006D14FE" w:rsidRDefault="006D14FE" w:rsidP="00D41D42"/>
    <w:p w:rsidR="00384229" w:rsidRDefault="00384229" w:rsidP="00384229">
      <w:r>
        <w:t xml:space="preserve">For the demonstration cases, we used SS version 3.24Y (included in the bundled files as </w:t>
      </w:r>
      <w:r w:rsidRPr="00D979F5">
        <w:rPr>
          <w:rStyle w:val="FileNames"/>
        </w:rPr>
        <w:t>ss3.24Y.exe</w:t>
      </w:r>
      <w:r>
        <w:t>).  Earlier versions of SS may fail because of a change to the growth parameterization, or provide incorrect results, due to a bug in the spawning biomass calculations</w:t>
      </w:r>
      <w:r w:rsidR="00B24856">
        <w:t xml:space="preserve"> (discussed in the phase 1 project report)</w:t>
      </w:r>
      <w:r>
        <w:t>.  The</w:t>
      </w:r>
      <w:r w:rsidRPr="00E87178">
        <w:t xml:space="preserve"> file</w:t>
      </w:r>
      <w:r w:rsidRPr="00577A75">
        <w:rPr>
          <w:rStyle w:val="FileNames"/>
        </w:rPr>
        <w:t xml:space="preserve"> make_YFTOMGridScript.R</w:t>
      </w:r>
      <w:r>
        <w:t xml:space="preserve"> reproduces the yellowfin results from the final report which is the example case discussed below (</w:t>
      </w:r>
      <w:r w:rsidRPr="00577A75">
        <w:rPr>
          <w:rStyle w:val="FileNames"/>
        </w:rPr>
        <w:t>make_BETOMGridScript.R</w:t>
      </w:r>
      <w:r>
        <w:t xml:space="preserve"> is the analogous file for bigeye).  Key steps</w:t>
      </w:r>
      <w:r w:rsidR="00B24856">
        <w:t xml:space="preserve"> (following software installation described in section </w:t>
      </w:r>
      <w:r w:rsidR="00B24856">
        <w:fldChar w:fldCharType="begin"/>
      </w:r>
      <w:r w:rsidR="00B24856">
        <w:instrText xml:space="preserve"> REF _Ref452038534 \r \h </w:instrText>
      </w:r>
      <w:r w:rsidR="00B24856">
        <w:fldChar w:fldCharType="separate"/>
      </w:r>
      <w:r w:rsidR="00351A24">
        <w:t>2</w:t>
      </w:r>
      <w:r w:rsidR="00B24856">
        <w:fldChar w:fldCharType="end"/>
      </w:r>
      <w:r w:rsidR="00B24856">
        <w:t>):</w:t>
      </w:r>
    </w:p>
    <w:p w:rsidR="00384229" w:rsidRPr="00F62A80" w:rsidRDefault="00384229" w:rsidP="000A1ADE">
      <w:pPr>
        <w:pStyle w:val="ListParagraph"/>
        <w:numPr>
          <w:ilvl w:val="0"/>
          <w:numId w:val="37"/>
        </w:numPr>
      </w:pPr>
      <w:r>
        <w:lastRenderedPageBreak/>
        <w:t xml:space="preserve">Prior to running </w:t>
      </w:r>
      <w:r w:rsidRPr="00577A75">
        <w:rPr>
          <w:rStyle w:val="FileNames"/>
        </w:rPr>
        <w:t>make_YFTOM_script.R</w:t>
      </w:r>
      <w:r>
        <w:t xml:space="preserve">, it is necessary to create the root dir </w:t>
      </w:r>
      <w:r w:rsidR="001B1F35">
        <w:rPr>
          <w:rStyle w:val="FileNames"/>
        </w:rPr>
        <w:t>gridY3</w:t>
      </w:r>
      <w:r w:rsidRPr="00FA7940">
        <w:t xml:space="preserve">, which </w:t>
      </w:r>
      <w:r>
        <w:t xml:space="preserve">must </w:t>
      </w:r>
      <w:r w:rsidRPr="00FA7940">
        <w:t xml:space="preserve">contain </w:t>
      </w:r>
      <w:r>
        <w:t>a</w:t>
      </w:r>
      <w:r w:rsidRPr="00FA7940">
        <w:t xml:space="preserve"> </w:t>
      </w:r>
      <w:r w:rsidRPr="00577A75">
        <w:rPr>
          <w:rStyle w:val="FileNames"/>
        </w:rPr>
        <w:t>gridTemplate</w:t>
      </w:r>
      <w:r>
        <w:t xml:space="preserve"> folder and SS executable</w:t>
      </w:r>
      <w:r w:rsidR="002F279B">
        <w:t xml:space="preserve"> (see</w:t>
      </w:r>
      <w:r w:rsidR="002F279B" w:rsidRPr="002F279B">
        <w:t>:</w:t>
      </w:r>
      <w:r w:rsidR="002F279B">
        <w:t xml:space="preserve"> ...</w:t>
      </w:r>
      <w:r w:rsidR="002F279B" w:rsidRPr="002F279B">
        <w:rPr>
          <w:rStyle w:val="FileNames"/>
        </w:rPr>
        <w:t>\MSE-IO-BET-YFT\OMconditioning\YFT\gridY3\gridTemplate</w:t>
      </w:r>
      <w:r w:rsidR="002F279B">
        <w:t>)</w:t>
      </w:r>
      <w:r>
        <w:t xml:space="preserve">.  </w:t>
      </w:r>
      <w:r w:rsidRPr="00577A75">
        <w:rPr>
          <w:rStyle w:val="FileNames"/>
        </w:rPr>
        <w:t>gridTemplate</w:t>
      </w:r>
      <w:r w:rsidRPr="00D36ED7">
        <w:t xml:space="preserve"> includes </w:t>
      </w:r>
      <w:r>
        <w:t xml:space="preserve">all </w:t>
      </w:r>
      <w:r w:rsidRPr="00D36ED7">
        <w:t xml:space="preserve">the </w:t>
      </w:r>
      <w:r>
        <w:t xml:space="preserve">files required to conduct an SS model fitting (e,g, </w:t>
      </w:r>
      <w:r w:rsidR="00B24856">
        <w:t xml:space="preserve">control, data and </w:t>
      </w:r>
      <w:r>
        <w:t>forecast</w:t>
      </w:r>
      <w:r w:rsidR="00B24856">
        <w:t xml:space="preserve"> files</w:t>
      </w:r>
      <w:r>
        <w:t xml:space="preserve">).  The files </w:t>
      </w:r>
      <w:r w:rsidRPr="00577A75">
        <w:rPr>
          <w:rStyle w:val="FileNames"/>
        </w:rPr>
        <w:t>templateYFT.dat</w:t>
      </w:r>
      <w:r>
        <w:t xml:space="preserve"> and/or </w:t>
      </w:r>
      <w:r w:rsidRPr="00577A75">
        <w:rPr>
          <w:rStyle w:val="FileNames"/>
        </w:rPr>
        <w:t>templateYFT.ctl</w:t>
      </w:r>
      <w:r>
        <w:t xml:space="preserve"> need to be modified to include all assessment model options </w:t>
      </w:r>
      <w:r w:rsidR="008467CC">
        <w:t xml:space="preserve">required for </w:t>
      </w:r>
      <w:r>
        <w:t xml:space="preserve">the grid.  This is accomplished with character string option flags. </w:t>
      </w:r>
      <w:r w:rsidR="00CE1E71">
        <w:t>For example</w:t>
      </w:r>
      <w:r w:rsidR="008467CC">
        <w:t xml:space="preserve">, </w:t>
      </w:r>
      <w:r w:rsidR="00CE1E71">
        <w:t>t</w:t>
      </w:r>
      <w:r>
        <w:t xml:space="preserve">o represent three levels of stock recruit steepness, </w:t>
      </w:r>
      <w:r w:rsidRPr="00577A75">
        <w:rPr>
          <w:rStyle w:val="FileNames"/>
        </w:rPr>
        <w:t>templateYFT.ctl</w:t>
      </w:r>
      <w:r>
        <w:t xml:space="preserve"> contains the following lines: </w:t>
      </w:r>
    </w:p>
    <w:p w:rsidR="00384229" w:rsidRDefault="00384229" w:rsidP="000A1ADE">
      <w:pPr>
        <w:pStyle w:val="Code"/>
        <w:ind w:firstLine="360"/>
      </w:pPr>
      <w:r>
        <w:t># steepness switches</w:t>
      </w:r>
    </w:p>
    <w:p w:rsidR="00384229" w:rsidRDefault="00384229" w:rsidP="000A1ADE">
      <w:pPr>
        <w:pStyle w:val="Code"/>
        <w:ind w:firstLine="360"/>
      </w:pPr>
      <w:r>
        <w:t xml:space="preserve"># xxx h70 0.2 1 0.7 0.7 0 0.2 -1 # SR_steep  </w:t>
      </w:r>
    </w:p>
    <w:p w:rsidR="00384229" w:rsidRDefault="00384229" w:rsidP="000A1ADE">
      <w:pPr>
        <w:pStyle w:val="Code"/>
        <w:ind w:firstLine="360"/>
      </w:pPr>
      <w:r>
        <w:t xml:space="preserve"># xxx h80 0.2 1 0.8 0.8 0 0.2 -1 # SR_steep  </w:t>
      </w:r>
    </w:p>
    <w:p w:rsidR="00384229" w:rsidRDefault="00384229" w:rsidP="000A1ADE">
      <w:pPr>
        <w:pStyle w:val="Code"/>
        <w:ind w:firstLine="360"/>
      </w:pPr>
      <w:r>
        <w:t xml:space="preserve"># xxx h90 0.2 1 0.9 0.9 0 0.2 -1 # SR_steep  </w:t>
      </w:r>
    </w:p>
    <w:p w:rsidR="00384229" w:rsidRDefault="00384229" w:rsidP="000A1ADE"/>
    <w:p w:rsidR="00384229" w:rsidRDefault="00384229" w:rsidP="000A1ADE">
      <w:pPr>
        <w:ind w:left="426"/>
      </w:pPr>
      <w:r>
        <w:t xml:space="preserve">Each line starts with a character string identifier e.g. </w:t>
      </w:r>
      <w:r w:rsidRPr="00577A75">
        <w:rPr>
          <w:rStyle w:val="Variables"/>
        </w:rPr>
        <w:t># xxx h70</w:t>
      </w:r>
      <w:r>
        <w:t xml:space="preserve">, where the first character is the Stock Synthesis comment character </w:t>
      </w:r>
      <w:r w:rsidRPr="00577A75">
        <w:rPr>
          <w:rStyle w:val="Variables"/>
        </w:rPr>
        <w:t>#</w:t>
      </w:r>
      <w:r>
        <w:t xml:space="preserve"> that causes SS to ignore the remainder of the line.  </w:t>
      </w:r>
    </w:p>
    <w:p w:rsidR="00384229" w:rsidRDefault="00384229" w:rsidP="000A1ADE">
      <w:pPr>
        <w:ind w:left="426" w:hanging="426"/>
      </w:pPr>
      <w:r>
        <w:t xml:space="preserve">2) </w:t>
      </w:r>
      <w:r w:rsidR="000A1ADE">
        <w:tab/>
      </w:r>
      <w:r>
        <w:t xml:space="preserve">The function </w:t>
      </w:r>
      <w:r w:rsidR="001B1F35" w:rsidRPr="00C816CC">
        <w:rPr>
          <w:rStyle w:val="Variables"/>
        </w:rPr>
        <w:t>makeGridY3</w:t>
      </w:r>
      <w:r w:rsidRPr="00C816CC">
        <w:rPr>
          <w:rStyle w:val="Variables"/>
        </w:rPr>
        <w:t>.f()</w:t>
      </w:r>
      <w:r>
        <w:rPr>
          <w:b/>
        </w:rPr>
        <w:t xml:space="preserve"> </w:t>
      </w:r>
      <w:r w:rsidRPr="00F62A80">
        <w:t>then</w:t>
      </w:r>
      <w:r>
        <w:rPr>
          <w:b/>
        </w:rPr>
        <w:t xml:space="preserve"> </w:t>
      </w:r>
      <w:r>
        <w:t>creates a file structure in which a separate SS model is assigned to its own directory</w:t>
      </w:r>
      <w:r w:rsidR="008467CC">
        <w:t>,</w:t>
      </w:r>
      <w:r>
        <w:t xml:space="preserve"> which contains all of the required SS inputs.  A </w:t>
      </w:r>
      <w:r w:rsidR="00C45F24">
        <w:t>model sub-</w:t>
      </w:r>
      <w:r>
        <w:t xml:space="preserve">folder is created for every combination of model options </w:t>
      </w:r>
      <w:r w:rsidR="00C45F24">
        <w:t xml:space="preserve">and the options are </w:t>
      </w:r>
      <w:r>
        <w:t>captured in the folder name</w:t>
      </w:r>
      <w:r w:rsidR="00C45F24">
        <w:t xml:space="preserve">. That is, folder </w:t>
      </w:r>
      <w:r w:rsidRPr="00577A75">
        <w:rPr>
          <w:rStyle w:val="FileNames"/>
        </w:rPr>
        <w:t>GridY</w:t>
      </w:r>
      <w:r w:rsidR="001B1F35">
        <w:rPr>
          <w:rStyle w:val="FileNames"/>
        </w:rPr>
        <w:t>3</w:t>
      </w:r>
      <w:r>
        <w:t xml:space="preserve"> contains </w:t>
      </w:r>
      <w:r w:rsidR="001B1F35">
        <w:t>54</w:t>
      </w:r>
      <w:r>
        <w:t xml:space="preserve"> model configurations, across 5 dimensions, each given a </w:t>
      </w:r>
      <w:r w:rsidR="00C45F24">
        <w:t>sub-</w:t>
      </w:r>
      <w:r>
        <w:t xml:space="preserve">folder with a name resembling </w:t>
      </w:r>
      <w:r w:rsidRPr="00577A75">
        <w:rPr>
          <w:rStyle w:val="FileNames"/>
        </w:rPr>
        <w:t>R</w:t>
      </w:r>
      <w:r w:rsidR="001B1F35">
        <w:rPr>
          <w:rStyle w:val="FileNames"/>
        </w:rPr>
        <w:t>4MvEst</w:t>
      </w:r>
      <w:r w:rsidRPr="00577A75">
        <w:rPr>
          <w:rStyle w:val="FileNames"/>
        </w:rPr>
        <w:t>_h70_M06_t00_q0</w:t>
      </w:r>
      <w:r w:rsidR="00C45F24">
        <w:t>.</w:t>
      </w:r>
      <w:r>
        <w:t xml:space="preserve">  In this case, the first dimension </w:t>
      </w:r>
      <w:r w:rsidR="001B1F35" w:rsidRPr="00577A75">
        <w:rPr>
          <w:rStyle w:val="FileNames"/>
        </w:rPr>
        <w:t>R</w:t>
      </w:r>
      <w:r w:rsidR="001B1F35">
        <w:rPr>
          <w:rStyle w:val="FileNames"/>
        </w:rPr>
        <w:t>4MvEst</w:t>
      </w:r>
      <w:r>
        <w:t xml:space="preserve"> refers to spatial and population structure </w:t>
      </w:r>
      <w:r w:rsidR="008467CC">
        <w:t xml:space="preserve">(4 regions, movement estimated) </w:t>
      </w:r>
      <w:r>
        <w:t xml:space="preserve">and is actually identical for all models in this grid. The other 4 dimensions have 2-3 levels each (see the phase 1 project report for details), where </w:t>
      </w:r>
      <w:r w:rsidRPr="00577A75">
        <w:rPr>
          <w:rStyle w:val="FileNames"/>
        </w:rPr>
        <w:t>h70</w:t>
      </w:r>
      <w:r>
        <w:t xml:space="preserve"> refers to the stock recruit steepness option (</w:t>
      </w:r>
      <w:r w:rsidRPr="00C5013C">
        <w:rPr>
          <w:i/>
        </w:rPr>
        <w:t>h</w:t>
      </w:r>
      <w:r>
        <w:t xml:space="preserve"> = 0.7), while the other options include </w:t>
      </w:r>
      <w:r w:rsidRPr="00577A75">
        <w:rPr>
          <w:rStyle w:val="FileNames"/>
        </w:rPr>
        <w:t>h80</w:t>
      </w:r>
      <w:r>
        <w:t xml:space="preserve"> and </w:t>
      </w:r>
      <w:r w:rsidRPr="00577A75">
        <w:rPr>
          <w:rStyle w:val="FileNames"/>
        </w:rPr>
        <w:t>h90</w:t>
      </w:r>
      <w:r>
        <w:t xml:space="preserve"> (</w:t>
      </w:r>
      <w:r w:rsidRPr="00C5013C">
        <w:rPr>
          <w:i/>
        </w:rPr>
        <w:t>h</w:t>
      </w:r>
      <w:r>
        <w:rPr>
          <w:i/>
        </w:rPr>
        <w:t xml:space="preserve"> = </w:t>
      </w:r>
      <w:r>
        <w:t xml:space="preserve">0.8 and 0.9 respectively). </w:t>
      </w:r>
    </w:p>
    <w:p w:rsidR="00384229" w:rsidRDefault="003B3EAA" w:rsidP="000A1ADE">
      <w:pPr>
        <w:ind w:left="426"/>
      </w:pPr>
      <w:r w:rsidRPr="00C816CC">
        <w:rPr>
          <w:rStyle w:val="Variables"/>
        </w:rPr>
        <w:t>makeGridY3.f()</w:t>
      </w:r>
      <w:r w:rsidRPr="003B3EAA">
        <w:t>copies over the requisite template files</w:t>
      </w:r>
      <w:r>
        <w:t xml:space="preserve">, and </w:t>
      </w:r>
      <w:r w:rsidR="00384229">
        <w:t>modifie</w:t>
      </w:r>
      <w:r>
        <w:t xml:space="preserve">s them </w:t>
      </w:r>
      <w:r w:rsidR="00384229">
        <w:t xml:space="preserve">by stripping out the relevant option flags </w:t>
      </w:r>
      <w:r w:rsidR="00C45F24">
        <w:t>(r</w:t>
      </w:r>
      <w:r w:rsidR="00384229">
        <w:t xml:space="preserve">emoving the </w:t>
      </w:r>
      <w:r w:rsidR="00384229" w:rsidRPr="00577A75">
        <w:rPr>
          <w:rStyle w:val="Variables"/>
        </w:rPr>
        <w:t># xxx h70</w:t>
      </w:r>
      <w:r w:rsidR="00384229">
        <w:t xml:space="preserve"> comment above activates the first line of the .</w:t>
      </w:r>
      <w:r w:rsidR="00384229" w:rsidRPr="00577A75">
        <w:rPr>
          <w:rStyle w:val="FileNames"/>
        </w:rPr>
        <w:t>ctl</w:t>
      </w:r>
      <w:r w:rsidR="00384229">
        <w:t xml:space="preserve"> file above, while the other options remain as inactive comments</w:t>
      </w:r>
      <w:r w:rsidR="00C45F24">
        <w:t>)</w:t>
      </w:r>
      <w:r w:rsidR="00384229">
        <w:t xml:space="preserve">.  </w:t>
      </w:r>
    </w:p>
    <w:p w:rsidR="00384229" w:rsidRDefault="00384229" w:rsidP="000A1ADE">
      <w:pPr>
        <w:ind w:left="426"/>
      </w:pPr>
      <w:r>
        <w:t xml:space="preserve">The function also creates a DOS batch file within each new directory to run the </w:t>
      </w:r>
      <w:r w:rsidR="003B3EAA">
        <w:t xml:space="preserve">individual </w:t>
      </w:r>
      <w:r>
        <w:t xml:space="preserve">SS analysis.  There are two batch file options, with or without the inverse Hessian calculation.  Including the calculation can greatly increase the SS run time, but may provide useful information about parameter estimation uncertainty or convergence problems.  A master batch file at the </w:t>
      </w:r>
      <w:r w:rsidRPr="00C74F89">
        <w:rPr>
          <w:rStyle w:val="FileNames"/>
        </w:rPr>
        <w:t>GridY</w:t>
      </w:r>
      <w:r w:rsidR="001B1F35">
        <w:rPr>
          <w:rStyle w:val="FileNames"/>
        </w:rPr>
        <w:t>3</w:t>
      </w:r>
      <w:r>
        <w:t xml:space="preserve"> root, </w:t>
      </w:r>
      <w:r w:rsidRPr="00C74F89">
        <w:rPr>
          <w:rStyle w:val="FileNames"/>
        </w:rPr>
        <w:t>gridY</w:t>
      </w:r>
      <w:r w:rsidR="001B1F35">
        <w:rPr>
          <w:rStyle w:val="FileNames"/>
        </w:rPr>
        <w:t>3</w:t>
      </w:r>
      <w:r w:rsidRPr="00C74F89">
        <w:rPr>
          <w:rStyle w:val="FileNames"/>
        </w:rPr>
        <w:t>.bat</w:t>
      </w:r>
      <w:r>
        <w:t xml:space="preserve"> is also created</w:t>
      </w:r>
      <w:r w:rsidR="0058745F">
        <w:t>,</w:t>
      </w:r>
      <w:r>
        <w:t xml:space="preserve"> </w:t>
      </w:r>
      <w:r w:rsidR="0058745F">
        <w:t>which</w:t>
      </w:r>
      <w:r>
        <w:t xml:space="preserve"> sequentially calls all of the individual batch files.  By default, 4 smaller non-overlapping batch files are also created that can be run instead of the master batch file (in parallel to take advantage of multiple CPUs).  </w:t>
      </w:r>
    </w:p>
    <w:p w:rsidR="00384229" w:rsidRPr="00A30790" w:rsidRDefault="00384229" w:rsidP="000A1ADE">
      <w:pPr>
        <w:ind w:left="426" w:hanging="426"/>
      </w:pPr>
      <w:r>
        <w:t xml:space="preserve">3) </w:t>
      </w:r>
      <w:r w:rsidR="000A1ADE">
        <w:tab/>
      </w:r>
      <w:r>
        <w:t xml:space="preserve">After running </w:t>
      </w:r>
      <w:r w:rsidR="001B1F35">
        <w:rPr>
          <w:rStyle w:val="Variables"/>
        </w:rPr>
        <w:t>makeGridY3</w:t>
      </w:r>
      <w:r w:rsidRPr="00C74F89">
        <w:rPr>
          <w:rStyle w:val="Variables"/>
        </w:rPr>
        <w:t>.f()</w:t>
      </w:r>
      <w:r>
        <w:t xml:space="preserve">, pause in the </w:t>
      </w:r>
      <w:r w:rsidRPr="00C74F89">
        <w:rPr>
          <w:rStyle w:val="FileNames"/>
        </w:rPr>
        <w:t>make_YFTOM_script.R</w:t>
      </w:r>
      <w:r w:rsidRPr="00A30790">
        <w:t xml:space="preserve"> script</w:t>
      </w:r>
      <w:r>
        <w:t xml:space="preserve">, open a DOS </w:t>
      </w:r>
      <w:r w:rsidR="00EA7269">
        <w:t xml:space="preserve">command </w:t>
      </w:r>
      <w:r>
        <w:t xml:space="preserve">windows and call </w:t>
      </w:r>
      <w:r w:rsidRPr="00C74F89">
        <w:rPr>
          <w:rStyle w:val="FileNames"/>
        </w:rPr>
        <w:t>gridY</w:t>
      </w:r>
      <w:r w:rsidR="001B1F35">
        <w:rPr>
          <w:rStyle w:val="FileNames"/>
        </w:rPr>
        <w:t>3</w:t>
      </w:r>
      <w:r w:rsidRPr="00C74F89">
        <w:rPr>
          <w:rStyle w:val="FileNames"/>
        </w:rPr>
        <w:t>.bat</w:t>
      </w:r>
      <w:r>
        <w:t xml:space="preserve">.  This runs </w:t>
      </w:r>
      <w:r w:rsidR="00EA7269">
        <w:t>a</w:t>
      </w:r>
      <w:r w:rsidR="003B5BE6">
        <w:t xml:space="preserve"> </w:t>
      </w:r>
      <w:r w:rsidR="00EA7269">
        <w:t xml:space="preserve">SS analysis </w:t>
      </w:r>
      <w:r w:rsidR="001B1F35">
        <w:t xml:space="preserve">(fits an assessment model) </w:t>
      </w:r>
      <w:r w:rsidR="00EA7269">
        <w:t xml:space="preserve">for </w:t>
      </w:r>
      <w:r>
        <w:t xml:space="preserve">each </w:t>
      </w:r>
      <w:r w:rsidR="00EA7269">
        <w:t>element of the grid</w:t>
      </w:r>
      <w:r w:rsidR="008467CC">
        <w:t>,</w:t>
      </w:r>
      <w:r w:rsidR="00EA7269">
        <w:t xml:space="preserve"> </w:t>
      </w:r>
      <w:r w:rsidR="008467CC">
        <w:t>and</w:t>
      </w:r>
      <w:r>
        <w:t xml:space="preserve"> could take many hours, depending on the size of the grid and complexity of the models. </w:t>
      </w:r>
    </w:p>
    <w:p w:rsidR="00384229" w:rsidRDefault="00384229" w:rsidP="000A1ADE">
      <w:pPr>
        <w:ind w:left="426" w:hanging="426"/>
      </w:pPr>
      <w:r>
        <w:t xml:space="preserve">4) </w:t>
      </w:r>
      <w:r w:rsidR="000A1ADE">
        <w:tab/>
      </w:r>
      <w:r>
        <w:t xml:space="preserve">Function </w:t>
      </w:r>
      <w:r w:rsidRPr="00C74F89">
        <w:rPr>
          <w:rStyle w:val="Variables"/>
        </w:rPr>
        <w:t>importGrid.f()</w:t>
      </w:r>
      <w:r>
        <w:rPr>
          <w:b/>
        </w:rPr>
        <w:t xml:space="preserve"> </w:t>
      </w:r>
      <w:r>
        <w:t xml:space="preserve">imports each SS model output as an individual R object.  </w:t>
      </w:r>
    </w:p>
    <w:p w:rsidR="00384229" w:rsidRDefault="00384229" w:rsidP="000A1ADE">
      <w:pPr>
        <w:ind w:left="426" w:hanging="426"/>
      </w:pPr>
      <w:r>
        <w:lastRenderedPageBreak/>
        <w:t xml:space="preserve">5) </w:t>
      </w:r>
      <w:r w:rsidR="000A1ADE">
        <w:tab/>
      </w:r>
      <w:r>
        <w:t xml:space="preserve">Function </w:t>
      </w:r>
      <w:r w:rsidRPr="00C74F89">
        <w:rPr>
          <w:rStyle w:val="Variables"/>
        </w:rPr>
        <w:t>plotIndices.f()</w:t>
      </w:r>
      <w:r>
        <w:t xml:space="preserve"> plots some </w:t>
      </w:r>
      <w:r w:rsidR="00EA7269">
        <w:t xml:space="preserve">simple summary distribution statistics across </w:t>
      </w:r>
      <w:r>
        <w:t xml:space="preserve">the grid to rapidly inspect for outlier behaviour in terms of convergence, gross fit </w:t>
      </w:r>
      <w:r w:rsidR="00EA7269">
        <w:t xml:space="preserve">between predictions and observations, </w:t>
      </w:r>
      <w:r>
        <w:t xml:space="preserve">recruitment trends, general stock status inferences, etc.  Each index is disaggregated according to assessment </w:t>
      </w:r>
      <w:r w:rsidRPr="00D4307B">
        <w:t>option</w:t>
      </w:r>
      <w:r>
        <w:t>, and the distribution (boxplot) is plotted with the other options marginalized, (e.g.</w:t>
      </w:r>
      <w:r w:rsidR="008467CC">
        <w:t xml:space="preserve"> see the phase 1 final report</w:t>
      </w:r>
      <w:r>
        <w:t xml:space="preserve">).  Function </w:t>
      </w:r>
      <w:r w:rsidRPr="00C74F89">
        <w:rPr>
          <w:rStyle w:val="Variables"/>
        </w:rPr>
        <w:t>plotTimeSeries.f()</w:t>
      </w:r>
      <w:r>
        <w:t xml:space="preserve"> can be used to plot </w:t>
      </w:r>
      <w:r w:rsidR="00EA7269">
        <w:t xml:space="preserve">the distribution of </w:t>
      </w:r>
      <w:r>
        <w:t xml:space="preserve">some of the standard time series, e.g. </w:t>
      </w:r>
      <w:r w:rsidRPr="00E15282">
        <w:rPr>
          <w:i/>
        </w:rPr>
        <w:t>B</w:t>
      </w:r>
      <w:r w:rsidR="0038403B" w:rsidRPr="0038403B">
        <w:rPr>
          <w:i/>
          <w:vertAlign w:val="subscript"/>
        </w:rPr>
        <w:t>t</w:t>
      </w:r>
      <w:r w:rsidRPr="00E15282">
        <w:rPr>
          <w:i/>
        </w:rPr>
        <w:t>/B</w:t>
      </w:r>
      <w:r w:rsidRPr="00E15282">
        <w:rPr>
          <w:i/>
          <w:vertAlign w:val="subscript"/>
        </w:rPr>
        <w:t>MSY</w:t>
      </w:r>
      <w:r>
        <w:t xml:space="preserve"> </w:t>
      </w:r>
      <w:r w:rsidR="00EA7269">
        <w:t>(</w:t>
      </w:r>
      <w:r w:rsidR="001212C0">
        <w:t>see phase 1 final report)</w:t>
      </w:r>
      <w:r>
        <w:t xml:space="preserve">.  </w:t>
      </w:r>
    </w:p>
    <w:p w:rsidR="00384229" w:rsidRDefault="00384229" w:rsidP="000A1ADE">
      <w:pPr>
        <w:ind w:left="426"/>
      </w:pPr>
      <w:r>
        <w:t xml:space="preserve">The procedure outlined in this R-script does not constitute a comprehensive </w:t>
      </w:r>
      <w:r w:rsidR="001212C0">
        <w:t xml:space="preserve">stock assessment </w:t>
      </w:r>
      <w:r>
        <w:t>model evaluation, but provides a useful way to set-up and review a substantial number of models.  The demonstration grid</w:t>
      </w:r>
      <w:r w:rsidR="0038403B">
        <w:t>s</w:t>
      </w:r>
      <w:r>
        <w:t xml:space="preserve"> </w:t>
      </w:r>
      <w:r w:rsidR="0038403B">
        <w:t xml:space="preserve">for both bigeye and yellowfin are </w:t>
      </w:r>
      <w:r>
        <w:t>very well-behaved, and reasonably consistent with the inferences from the recent stock assessment</w:t>
      </w:r>
      <w:r w:rsidR="0038403B">
        <w:t>s</w:t>
      </w:r>
      <w:r>
        <w:t xml:space="preserve">.  However, a large grid with interesting contrast in a large number of dimensions </w:t>
      </w:r>
      <w:r w:rsidR="00490AF8">
        <w:t xml:space="preserve">can be expected to </w:t>
      </w:r>
      <w:r>
        <w:t xml:space="preserve">produce implausible dynamics, and subjective decisions about what options to include in the grid, and how to weight (or reject) individual models are always required, and may involve several iterations.  </w:t>
      </w:r>
      <w:r w:rsidR="00E15282">
        <w:t xml:space="preserve">Detailed results from </w:t>
      </w:r>
      <w:r w:rsidR="008467CC">
        <w:t xml:space="preserve">some </w:t>
      </w:r>
      <w:r w:rsidR="00E15282">
        <w:t xml:space="preserve">individual models can </w:t>
      </w:r>
      <w:r w:rsidR="008467CC">
        <w:t xml:space="preserve">and should </w:t>
      </w:r>
      <w:r w:rsidR="00E15282">
        <w:t xml:space="preserve">be examined using the </w:t>
      </w:r>
      <w:r w:rsidR="00E15282" w:rsidRPr="005A0F27">
        <w:rPr>
          <w:rStyle w:val="FileNames"/>
        </w:rPr>
        <w:t>r4ss</w:t>
      </w:r>
      <w:r w:rsidR="00E15282">
        <w:t xml:space="preserve"> package (version 1.24.0, from CRAN) functions </w:t>
      </w:r>
      <w:r w:rsidR="00E15282" w:rsidRPr="00C74F89">
        <w:rPr>
          <w:rStyle w:val="Variables"/>
        </w:rPr>
        <w:t>SS_outputs()</w:t>
      </w:r>
      <w:r w:rsidR="00E15282">
        <w:t xml:space="preserve"> and </w:t>
      </w:r>
      <w:r w:rsidR="00E15282" w:rsidRPr="00C74F89">
        <w:rPr>
          <w:rStyle w:val="Variables"/>
        </w:rPr>
        <w:t>SS_plots()</w:t>
      </w:r>
      <w:r w:rsidR="00E15282" w:rsidRPr="007031B1">
        <w:t xml:space="preserve">, as in a </w:t>
      </w:r>
      <w:r w:rsidR="00E15282">
        <w:t xml:space="preserve">traditional SS </w:t>
      </w:r>
      <w:r w:rsidR="00E15282" w:rsidRPr="007031B1">
        <w:t>stock asses</w:t>
      </w:r>
      <w:r w:rsidR="00E15282">
        <w:t>s</w:t>
      </w:r>
      <w:r w:rsidR="00E15282" w:rsidRPr="007031B1">
        <w:t>ment</w:t>
      </w:r>
      <w:r w:rsidR="00E15282">
        <w:rPr>
          <w:b/>
        </w:rPr>
        <w:t>.</w:t>
      </w:r>
    </w:p>
    <w:p w:rsidR="00384229" w:rsidRDefault="00384229" w:rsidP="000A1ADE">
      <w:pPr>
        <w:ind w:left="426"/>
      </w:pPr>
      <w:r>
        <w:t xml:space="preserve">In this MSE software, </w:t>
      </w:r>
      <w:r w:rsidR="008467CC">
        <w:t xml:space="preserve">differential </w:t>
      </w:r>
      <w:r>
        <w:t xml:space="preserve">weighting </w:t>
      </w:r>
      <w:r w:rsidR="008467CC">
        <w:t xml:space="preserve">of SS models </w:t>
      </w:r>
      <w:r w:rsidR="0038403B">
        <w:t xml:space="preserve">within the OM </w:t>
      </w:r>
      <w:r w:rsidR="008467CC">
        <w:t xml:space="preserve">ensemble is achieved by </w:t>
      </w:r>
      <w:r w:rsidR="0038403B">
        <w:t xml:space="preserve">the number of </w:t>
      </w:r>
      <w:r w:rsidR="00E15282">
        <w:t xml:space="preserve">stochastic simulations </w:t>
      </w:r>
      <w:r w:rsidR="0038403B">
        <w:t xml:space="preserve">for each set of SS parameters </w:t>
      </w:r>
      <w:r>
        <w:t>(</w:t>
      </w:r>
      <w:r w:rsidR="0038403B">
        <w:t>i.e. number of simulations is proportional to the weight)</w:t>
      </w:r>
      <w:r>
        <w:t xml:space="preserve">.  Most OM model specifications are adopted directly from the SS outputs, including the </w:t>
      </w:r>
      <w:r w:rsidR="00E15282">
        <w:t xml:space="preserve">initial </w:t>
      </w:r>
      <w:r>
        <w:t xml:space="preserve">numbers-at-age for the first year of the projections, key </w:t>
      </w:r>
      <w:r w:rsidR="00E15282">
        <w:t xml:space="preserve">biological parameters </w:t>
      </w:r>
      <w:r>
        <w:t xml:space="preserve">(M, stock recruit steepness, size-at-age, etc.) and fishery selectivity.  However, a number of additional parameters are required to fully specify an OM as detailed in the </w:t>
      </w:r>
      <w:r w:rsidR="0058745F" w:rsidRPr="0058745F">
        <w:rPr>
          <w:rStyle w:val="Variables"/>
        </w:rPr>
        <w:t>MseD</w:t>
      </w:r>
      <w:r w:rsidRPr="0058745F">
        <w:rPr>
          <w:rStyle w:val="Variables"/>
        </w:rPr>
        <w:t>efinition</w:t>
      </w:r>
      <w:r>
        <w:t xml:space="preserve"> and </w:t>
      </w:r>
      <w:r w:rsidR="0058745F" w:rsidRPr="0058745F">
        <w:rPr>
          <w:rStyle w:val="Variables"/>
        </w:rPr>
        <w:t>MseFramework</w:t>
      </w:r>
      <w:r>
        <w:t xml:space="preserve"> objects below.</w:t>
      </w:r>
    </w:p>
    <w:p w:rsidR="00CA7454" w:rsidRDefault="00CA7454" w:rsidP="000A1ADE">
      <w:pPr>
        <w:ind w:left="426"/>
      </w:pPr>
      <w:r>
        <w:t xml:space="preserve">The full suite of SS output files required to populate the demonstration case OMs in the phase 1 report are not provided on </w:t>
      </w:r>
      <w:r w:rsidR="00CE1E71">
        <w:t>G</w:t>
      </w:r>
      <w:r>
        <w:t>it</w:t>
      </w:r>
      <w:r w:rsidR="00CE1E71">
        <w:t>H</w:t>
      </w:r>
      <w:r>
        <w:t>ub (because of the large number and size of files)</w:t>
      </w:r>
      <w:r w:rsidR="0038403B">
        <w:t>.  They can be recreated using the scripts above, however, the full demonstration case OMs are supplied as R objects that can be loaded to run the MSE.</w:t>
      </w:r>
      <w:r>
        <w:t xml:space="preserve"> </w:t>
      </w:r>
      <w:r w:rsidR="0038403B">
        <w:t xml:space="preserve"> </w:t>
      </w:r>
      <w:r>
        <w:t xml:space="preserve">The SS output files are only provided for a couple of models to demonstrate the OM loading.  </w:t>
      </w:r>
    </w:p>
    <w:p w:rsidR="00384229" w:rsidRDefault="00384229" w:rsidP="007E5ED1"/>
    <w:p w:rsidR="004166B8" w:rsidRDefault="000D0435" w:rsidP="000D0435">
      <w:pPr>
        <w:pStyle w:val="Heading2"/>
      </w:pPr>
      <w:bookmarkStart w:id="12" w:name="_Ref452038064"/>
      <w:bookmarkStart w:id="13" w:name="_Toc525132059"/>
      <w:r>
        <w:t>MSE Control and Projection software</w:t>
      </w:r>
      <w:bookmarkEnd w:id="12"/>
      <w:bookmarkEnd w:id="13"/>
      <w:r>
        <w:t xml:space="preserve"> </w:t>
      </w:r>
    </w:p>
    <w:p w:rsidR="005A0F27" w:rsidRPr="005A0F27" w:rsidRDefault="005A0F27" w:rsidP="005A0F27">
      <w:r>
        <w:t>Once the conditioned assessment models have run and the grid of YFT and BET model results created</w:t>
      </w:r>
      <w:r w:rsidR="004A028C">
        <w:t>,</w:t>
      </w:r>
      <w:r>
        <w:t xml:space="preserve"> the demo script </w:t>
      </w:r>
      <w:r w:rsidRPr="00C74F89">
        <w:rPr>
          <w:rStyle w:val="FileNames"/>
        </w:rPr>
        <w:t>YFT</w:t>
      </w:r>
      <w:r>
        <w:rPr>
          <w:rStyle w:val="FileNames"/>
        </w:rPr>
        <w:t>andBET</w:t>
      </w:r>
      <w:r w:rsidRPr="00C74F89">
        <w:rPr>
          <w:rStyle w:val="FileNames"/>
        </w:rPr>
        <w:t>_</w:t>
      </w:r>
      <w:r>
        <w:rPr>
          <w:rStyle w:val="FileNames"/>
        </w:rPr>
        <w:t>d</w:t>
      </w:r>
      <w:r w:rsidRPr="00C74F89">
        <w:rPr>
          <w:rStyle w:val="FileNames"/>
        </w:rPr>
        <w:t>emo_script.R</w:t>
      </w:r>
      <w:r w:rsidRPr="005A0F27">
        <w:t xml:space="preserve"> </w:t>
      </w:r>
      <w:r>
        <w:t xml:space="preserve">can be </w:t>
      </w:r>
      <w:r w:rsidR="008928BE">
        <w:t>run</w:t>
      </w:r>
      <w:r>
        <w:t xml:space="preserve">. </w:t>
      </w:r>
      <w:r w:rsidR="00090702">
        <w:t>To do so</w:t>
      </w:r>
      <w:r w:rsidR="001212C0">
        <w:t>,</w:t>
      </w:r>
      <w:r w:rsidR="00090702">
        <w:t xml:space="preserve"> run </w:t>
      </w:r>
      <w:r w:rsidR="00090702" w:rsidRPr="00090702">
        <w:rPr>
          <w:rStyle w:val="FileNames"/>
        </w:rPr>
        <w:t>Rgui</w:t>
      </w:r>
      <w:r w:rsidR="00090702">
        <w:rPr>
          <w:rStyle w:val="FileNames"/>
        </w:rPr>
        <w:t xml:space="preserve"> (64 bit)</w:t>
      </w:r>
      <w:r w:rsidR="00090702">
        <w:t xml:space="preserve">, </w:t>
      </w:r>
      <w:r w:rsidR="008928BE">
        <w:t xml:space="preserve">then </w:t>
      </w:r>
      <w:r w:rsidR="00090702">
        <w:t xml:space="preserve">change the working directory to the folder </w:t>
      </w:r>
      <w:r w:rsidR="00090702" w:rsidRPr="00090702">
        <w:rPr>
          <w:rStyle w:val="FileNames"/>
        </w:rPr>
        <w:t>YFT-MSE</w:t>
      </w:r>
      <w:r w:rsidR="00090702">
        <w:t xml:space="preserve"> </w:t>
      </w:r>
      <w:r w:rsidR="000A50BB">
        <w:t>(</w:t>
      </w:r>
      <w:r w:rsidR="00090702">
        <w:t xml:space="preserve">which is a subfolder of the </w:t>
      </w:r>
      <w:r w:rsidR="00287865">
        <w:rPr>
          <w:rStyle w:val="FileNames"/>
        </w:rPr>
        <w:t>niM</w:t>
      </w:r>
      <w:r w:rsidR="00090702" w:rsidRPr="00090702">
        <w:rPr>
          <w:rStyle w:val="FileNames"/>
        </w:rPr>
        <w:t>SE-IO-BET-YFT-master</w:t>
      </w:r>
      <w:r w:rsidR="00090702">
        <w:t xml:space="preserve"> project that you downloaded and extracted from GitHub</w:t>
      </w:r>
      <w:r w:rsidR="000A50BB">
        <w:t>)</w:t>
      </w:r>
      <w:r w:rsidR="00090702">
        <w:t xml:space="preserve">. </w:t>
      </w:r>
      <w:r w:rsidR="003011C7">
        <w:t>D</w:t>
      </w:r>
      <w:r w:rsidR="00090702">
        <w:t xml:space="preserve">o </w:t>
      </w:r>
      <w:r w:rsidR="003011C7">
        <w:t>so</w:t>
      </w:r>
      <w:r w:rsidR="00090702">
        <w:t xml:space="preserve"> by selecting the </w:t>
      </w:r>
      <w:r w:rsidR="00090702" w:rsidRPr="00D4307B">
        <w:rPr>
          <w:rStyle w:val="Menu"/>
        </w:rPr>
        <w:t>File/Change Dir…</w:t>
      </w:r>
      <w:r w:rsidR="00090702">
        <w:t xml:space="preserve"> menu item</w:t>
      </w:r>
      <w:r w:rsidR="008928BE">
        <w:t xml:space="preserve"> and navigate to, and select</w:t>
      </w:r>
      <w:r w:rsidR="00090702">
        <w:t xml:space="preserve"> the </w:t>
      </w:r>
      <w:r w:rsidR="00090702" w:rsidRPr="00D4307B">
        <w:rPr>
          <w:rStyle w:val="FileNames"/>
        </w:rPr>
        <w:t>YFT-MSE</w:t>
      </w:r>
      <w:r w:rsidR="00090702">
        <w:t xml:space="preserve"> fo</w:t>
      </w:r>
      <w:r w:rsidR="008928BE">
        <w:t>lder and press</w:t>
      </w:r>
      <w:r w:rsidR="00090702">
        <w:t xml:space="preserve"> </w:t>
      </w:r>
      <w:r w:rsidR="00090702" w:rsidRPr="00D4307B">
        <w:rPr>
          <w:rStyle w:val="Menu"/>
        </w:rPr>
        <w:t>O</w:t>
      </w:r>
      <w:r w:rsidR="00D4307B" w:rsidRPr="00D4307B">
        <w:rPr>
          <w:rStyle w:val="Menu"/>
        </w:rPr>
        <w:t>K</w:t>
      </w:r>
      <w:r w:rsidR="00090702">
        <w:t xml:space="preserve">. </w:t>
      </w:r>
      <w:r w:rsidR="003011C7">
        <w:t>T</w:t>
      </w:r>
      <w:r w:rsidR="00090702">
        <w:t>he demonstration case</w:t>
      </w:r>
      <w:r w:rsidR="000A50BB">
        <w:t>s</w:t>
      </w:r>
      <w:r w:rsidR="00090702">
        <w:t xml:space="preserve"> can be run by selecting the </w:t>
      </w:r>
      <w:r w:rsidR="00090702" w:rsidRPr="00D4307B">
        <w:rPr>
          <w:rStyle w:val="Menu"/>
        </w:rPr>
        <w:t>File/Source R Code…</w:t>
      </w:r>
      <w:r w:rsidR="00090702">
        <w:t xml:space="preserve"> menu</w:t>
      </w:r>
      <w:r w:rsidR="007E093B">
        <w:t>,</w:t>
      </w:r>
      <w:r w:rsidR="00090702">
        <w:t xml:space="preserve"> navigating to the </w:t>
      </w:r>
      <w:r w:rsidR="00090702" w:rsidRPr="007E093B">
        <w:rPr>
          <w:rStyle w:val="FileNames"/>
        </w:rPr>
        <w:t>RScripts</w:t>
      </w:r>
      <w:r w:rsidR="00090702">
        <w:t xml:space="preserve"> subfolder</w:t>
      </w:r>
      <w:r w:rsidR="008928BE">
        <w:t>,</w:t>
      </w:r>
      <w:r w:rsidR="00090702">
        <w:t xml:space="preserve"> select</w:t>
      </w:r>
      <w:r w:rsidR="008928BE">
        <w:t>ing</w:t>
      </w:r>
      <w:r w:rsidR="00090702">
        <w:t xml:space="preserve"> the </w:t>
      </w:r>
      <w:r w:rsidR="00090702" w:rsidRPr="007E093B">
        <w:rPr>
          <w:b/>
        </w:rPr>
        <w:t>YFTandBET_demo_script.R</w:t>
      </w:r>
      <w:r w:rsidR="00090702">
        <w:t xml:space="preserve"> and press</w:t>
      </w:r>
      <w:r w:rsidR="005762DB">
        <w:t>ing</w:t>
      </w:r>
      <w:r w:rsidR="007E093B">
        <w:t xml:space="preserve"> </w:t>
      </w:r>
      <w:r w:rsidR="00090702">
        <w:t xml:space="preserve">the </w:t>
      </w:r>
      <w:r w:rsidR="00090702" w:rsidRPr="00D4307B">
        <w:rPr>
          <w:rStyle w:val="Menu"/>
        </w:rPr>
        <w:t>OK</w:t>
      </w:r>
      <w:r w:rsidR="00090702">
        <w:t xml:space="preserve"> button.</w:t>
      </w:r>
      <w:r w:rsidR="008C6B64">
        <w:t xml:space="preserve">  It may be preferable to step through the R script by submitting the code line by line or in small blocks.</w:t>
      </w:r>
      <w:r w:rsidR="00490AF8">
        <w:t xml:space="preserve"> Using an IDE for R is a preferable way to work with the R script files.</w:t>
      </w:r>
    </w:p>
    <w:p w:rsidR="003011C7" w:rsidRDefault="00C00430" w:rsidP="00392756">
      <w:r>
        <w:lastRenderedPageBreak/>
        <w:t xml:space="preserve">The R script </w:t>
      </w:r>
      <w:r w:rsidRPr="000E0029">
        <w:rPr>
          <w:rStyle w:val="FileNames"/>
        </w:rPr>
        <w:t>YFT</w:t>
      </w:r>
      <w:r w:rsidR="004D6F9E">
        <w:rPr>
          <w:rStyle w:val="FileNames"/>
        </w:rPr>
        <w:t>andBET</w:t>
      </w:r>
      <w:r w:rsidRPr="000E0029">
        <w:rPr>
          <w:rStyle w:val="FileNames"/>
        </w:rPr>
        <w:t>_demoScript.R</w:t>
      </w:r>
      <w:r>
        <w:t xml:space="preserve"> </w:t>
      </w:r>
      <w:r w:rsidR="0042071E">
        <w:t>demonstrat</w:t>
      </w:r>
      <w:r>
        <w:t>es</w:t>
      </w:r>
      <w:r w:rsidR="0042071E">
        <w:t xml:space="preserve"> </w:t>
      </w:r>
      <w:r w:rsidR="00B76098">
        <w:t xml:space="preserve">several </w:t>
      </w:r>
      <w:r w:rsidR="0042071E">
        <w:t>MSE</w:t>
      </w:r>
      <w:r>
        <w:t xml:space="preserve"> application</w:t>
      </w:r>
      <w:r w:rsidR="00B76098">
        <w:t>s</w:t>
      </w:r>
      <w:r w:rsidR="0066235C">
        <w:t xml:space="preserve"> (lower portion of </w:t>
      </w:r>
      <w:r w:rsidR="0066235C">
        <w:fldChar w:fldCharType="begin"/>
      </w:r>
      <w:r w:rsidR="0066235C">
        <w:instrText xml:space="preserve"> REF _Ref449690270 \h </w:instrText>
      </w:r>
      <w:r w:rsidR="0066235C">
        <w:fldChar w:fldCharType="separate"/>
      </w:r>
      <w:r w:rsidR="00351A24">
        <w:t xml:space="preserve">Figure </w:t>
      </w:r>
      <w:r w:rsidR="00351A24">
        <w:rPr>
          <w:noProof/>
        </w:rPr>
        <w:t>2</w:t>
      </w:r>
      <w:r w:rsidR="0066235C">
        <w:fldChar w:fldCharType="end"/>
      </w:r>
      <w:r w:rsidR="0066235C">
        <w:t>)</w:t>
      </w:r>
      <w:r w:rsidR="004D6F9E">
        <w:t xml:space="preserve"> and </w:t>
      </w:r>
      <w:r>
        <w:t>assum</w:t>
      </w:r>
      <w:r w:rsidR="004D6F9E">
        <w:t xml:space="preserve">es </w:t>
      </w:r>
      <w:r>
        <w:t xml:space="preserve">that the grid of SS models </w:t>
      </w:r>
      <w:r w:rsidR="004D6F9E">
        <w:t xml:space="preserve">for the YFT and BET cases have </w:t>
      </w:r>
      <w:r>
        <w:t>been created</w:t>
      </w:r>
      <w:r w:rsidR="004D6F9E">
        <w:t xml:space="preserve">. </w:t>
      </w:r>
      <w:r w:rsidR="0042071E">
        <w:t xml:space="preserve"> </w:t>
      </w:r>
      <w:r w:rsidR="003011C7">
        <w:t>The line of code,</w:t>
      </w:r>
    </w:p>
    <w:p w:rsidR="003011C7" w:rsidRDefault="003011C7" w:rsidP="003011C7">
      <w:pPr>
        <w:pStyle w:val="Code"/>
      </w:pPr>
      <w:r w:rsidRPr="003011C7">
        <w:t>source("Source/MseMain.R")</w:t>
      </w:r>
      <w:r>
        <w:br/>
      </w:r>
    </w:p>
    <w:p w:rsidR="003011C7" w:rsidRDefault="003011C7" w:rsidP="00392756">
      <w:r>
        <w:t>loads all the source code required for the application into the R session.  The code in,</w:t>
      </w:r>
    </w:p>
    <w:p w:rsidR="003011C7" w:rsidRDefault="003011C7" w:rsidP="003011C7">
      <w:pPr>
        <w:pStyle w:val="Code"/>
      </w:pPr>
      <w:r w:rsidRPr="003011C7">
        <w:t>source("RScripts/Build OMyftNEr.R")</w:t>
      </w:r>
      <w:r>
        <w:br/>
      </w:r>
    </w:p>
    <w:p w:rsidR="003011C7" w:rsidRDefault="009F1CF6" w:rsidP="009F1CF6">
      <w:r>
        <w:t xml:space="preserve">defines an </w:t>
      </w:r>
      <w:r w:rsidRPr="00924143">
        <w:rPr>
          <w:rStyle w:val="Variables"/>
        </w:rPr>
        <w:t>MseDefinition</w:t>
      </w:r>
      <w:r>
        <w:t xml:space="preserve"> object which, in this case, is a demonstration definition with minimal process or observation error, 2 stock synthesis models, and one replicate for each model. From this definition</w:t>
      </w:r>
      <w:r w:rsidR="00924143">
        <w:t>,</w:t>
      </w:r>
      <w:r>
        <w:t xml:space="preserve"> we create an </w:t>
      </w:r>
      <w:r w:rsidRPr="00924143">
        <w:rPr>
          <w:rStyle w:val="Variables"/>
        </w:rPr>
        <w:t>MseFramework</w:t>
      </w:r>
      <w:r>
        <w:t xml:space="preserve"> instance with,</w:t>
      </w:r>
    </w:p>
    <w:p w:rsidR="009F1CF6" w:rsidRDefault="009F1CF6" w:rsidP="009F1CF6">
      <w:pPr>
        <w:pStyle w:val="Code"/>
      </w:pPr>
      <w:r w:rsidRPr="009F1CF6">
        <w:t>OMyftNEr &lt;- createMseFramework(MseDef, UseCluster=0)</w:t>
      </w:r>
      <w:r>
        <w:br/>
      </w:r>
    </w:p>
    <w:p w:rsidR="009F1CF6" w:rsidRDefault="009F1CF6" w:rsidP="009F1CF6">
      <w:r>
        <w:t xml:space="preserve">The </w:t>
      </w:r>
      <w:r w:rsidRPr="00924143">
        <w:rPr>
          <w:rStyle w:val="Variables"/>
        </w:rPr>
        <w:t>MseFramework</w:t>
      </w:r>
      <w:r>
        <w:t xml:space="preserve"> at this point is initialised and ready to perform MP evaluation. All historic series are stored in the object instance and the MSY projections carried out. For large grids of stock synthesis models the time required to carry out the MSY projection can be large so it can be useful to save the resulting </w:t>
      </w:r>
      <w:r w:rsidRPr="00924143">
        <w:rPr>
          <w:rStyle w:val="Variables"/>
        </w:rPr>
        <w:t>MseFramework</w:t>
      </w:r>
      <w:r>
        <w:t xml:space="preserve"> object </w:t>
      </w:r>
      <w:r w:rsidR="00924143">
        <w:t>f</w:t>
      </w:r>
      <w:r>
        <w:t>o</w:t>
      </w:r>
      <w:r w:rsidR="00924143">
        <w:t>r</w:t>
      </w:r>
      <w:r>
        <w:t xml:space="preserve"> later u</w:t>
      </w:r>
      <w:r w:rsidR="00924143">
        <w:t>se in MP evaluation and testing, as with,</w:t>
      </w:r>
    </w:p>
    <w:p w:rsidR="00ED11CF" w:rsidRDefault="00ED11CF" w:rsidP="00924143">
      <w:pPr>
        <w:pStyle w:val="Code"/>
      </w:pPr>
      <w:r w:rsidRPr="00ED11CF">
        <w:t># Save the MseFramework</w:t>
      </w:r>
    </w:p>
    <w:p w:rsidR="00924143" w:rsidRDefault="00924143" w:rsidP="00924143">
      <w:pPr>
        <w:pStyle w:val="Code"/>
      </w:pPr>
      <w:r>
        <w:t xml:space="preserve">save(OMyftNEr, </w:t>
      </w:r>
      <w:r w:rsidR="00ED11CF">
        <w:br/>
        <w:t xml:space="preserve">     </w:t>
      </w:r>
      <w:r>
        <w:t>file=paste(getwd(),"/Objects/OMyftNEr.RDA",sep=""))</w:t>
      </w:r>
    </w:p>
    <w:p w:rsidR="00924143" w:rsidRDefault="00924143" w:rsidP="00924143">
      <w:pPr>
        <w:pStyle w:val="Code"/>
      </w:pPr>
    </w:p>
    <w:p w:rsidR="00924143" w:rsidRDefault="00924143" w:rsidP="00924143">
      <w:pPr>
        <w:pStyle w:val="Code"/>
      </w:pPr>
      <w:r>
        <w:t># Load the previously created MseFramework</w:t>
      </w:r>
    </w:p>
    <w:p w:rsidR="00924143" w:rsidRDefault="00924143" w:rsidP="00924143">
      <w:pPr>
        <w:pStyle w:val="Code"/>
      </w:pPr>
      <w:r>
        <w:t>load(file=paste(getwd(),"/Objects/OMyftNEr.RDA",sep=""))</w:t>
      </w:r>
      <w:r>
        <w:br/>
      </w:r>
    </w:p>
    <w:p w:rsidR="00924143" w:rsidRDefault="00924143" w:rsidP="009F1CF6">
      <w:r>
        <w:t xml:space="preserve">To run a management strategy evaluation we call the </w:t>
      </w:r>
      <w:r w:rsidRPr="00243A18">
        <w:rPr>
          <w:rStyle w:val="Variables"/>
        </w:rPr>
        <w:t>runMse()</w:t>
      </w:r>
      <w:r>
        <w:t xml:space="preserve"> method of </w:t>
      </w:r>
      <w:r w:rsidRPr="00243A18">
        <w:rPr>
          <w:rStyle w:val="Variables"/>
        </w:rPr>
        <w:t>MseFramework</w:t>
      </w:r>
      <w:r>
        <w:t>. The method prototype is,</w:t>
      </w:r>
    </w:p>
    <w:p w:rsidR="00924143" w:rsidRDefault="00924143" w:rsidP="00924143">
      <w:pPr>
        <w:pStyle w:val="Code"/>
      </w:pPr>
      <w:r w:rsidRPr="00924143">
        <w:t xml:space="preserve">function(.Object, </w:t>
      </w:r>
    </w:p>
    <w:p w:rsidR="00924143" w:rsidRDefault="00924143" w:rsidP="00924143">
      <w:pPr>
        <w:pStyle w:val="Code"/>
      </w:pPr>
      <w:r>
        <w:t xml:space="preserve">         </w:t>
      </w:r>
      <w:r w:rsidRPr="00924143">
        <w:t xml:space="preserve">MPs, </w:t>
      </w:r>
    </w:p>
    <w:p w:rsidR="00924143" w:rsidRDefault="00924143" w:rsidP="00924143">
      <w:pPr>
        <w:pStyle w:val="Code"/>
      </w:pPr>
      <w:r>
        <w:t xml:space="preserve">         </w:t>
      </w:r>
      <w:r w:rsidRPr="00924143">
        <w:t xml:space="preserve">TuningPars=NA, </w:t>
      </w:r>
    </w:p>
    <w:p w:rsidR="00924143" w:rsidRDefault="00924143" w:rsidP="00924143">
      <w:pPr>
        <w:pStyle w:val="Code"/>
      </w:pPr>
      <w:r>
        <w:t xml:space="preserve">         </w:t>
      </w:r>
      <w:r w:rsidRPr="00924143">
        <w:t xml:space="preserve">interval=3, </w:t>
      </w:r>
    </w:p>
    <w:p w:rsidR="00924143" w:rsidRDefault="00924143" w:rsidP="00924143">
      <w:pPr>
        <w:pStyle w:val="Code"/>
      </w:pPr>
      <w:r>
        <w:t xml:space="preserve">         </w:t>
      </w:r>
      <w:r w:rsidRPr="00924143">
        <w:t xml:space="preserve">Report=FALSE, </w:t>
      </w:r>
    </w:p>
    <w:p w:rsidR="00924143" w:rsidRDefault="00924143" w:rsidP="00924143">
      <w:pPr>
        <w:pStyle w:val="Code"/>
      </w:pPr>
      <w:r>
        <w:t xml:space="preserve">         </w:t>
      </w:r>
      <w:r w:rsidRPr="00924143">
        <w:t xml:space="preserve">CppMethod=NA, </w:t>
      </w:r>
    </w:p>
    <w:p w:rsidR="00924143" w:rsidRDefault="00924143" w:rsidP="00924143">
      <w:pPr>
        <w:pStyle w:val="Code"/>
      </w:pPr>
      <w:r>
        <w:t xml:space="preserve">         </w:t>
      </w:r>
      <w:r w:rsidRPr="00924143">
        <w:t xml:space="preserve">UseCluster=NA, </w:t>
      </w:r>
    </w:p>
    <w:p w:rsidR="00924143" w:rsidRDefault="00924143" w:rsidP="00924143">
      <w:pPr>
        <w:pStyle w:val="Code"/>
      </w:pPr>
      <w:r>
        <w:t xml:space="preserve">         </w:t>
      </w:r>
      <w:r w:rsidRPr="00924143">
        <w:t xml:space="preserve">EffortCeiling = as.double(20.0), </w:t>
      </w:r>
    </w:p>
    <w:p w:rsidR="00924143" w:rsidRDefault="00924143" w:rsidP="00924143">
      <w:pPr>
        <w:pStyle w:val="Code"/>
      </w:pPr>
      <w:r>
        <w:t xml:space="preserve">         </w:t>
      </w:r>
      <w:r w:rsidRPr="00924143">
        <w:t xml:space="preserve">TACTime = 0.5, </w:t>
      </w:r>
    </w:p>
    <w:p w:rsidR="00924143" w:rsidRDefault="00924143" w:rsidP="00924143">
      <w:pPr>
        <w:pStyle w:val="Code"/>
      </w:pPr>
      <w:r>
        <w:t xml:space="preserve">         </w:t>
      </w:r>
      <w:r w:rsidRPr="00924143">
        <w:t>rULim = 0.5)</w:t>
      </w:r>
      <w:r>
        <w:br/>
      </w:r>
    </w:p>
    <w:p w:rsidR="00924143" w:rsidRDefault="00243A18" w:rsidP="009F1CF6">
      <w:r w:rsidRPr="00243A18">
        <w:rPr>
          <w:rStyle w:val="Variables"/>
        </w:rPr>
        <w:t>MPs</w:t>
      </w:r>
      <w:r>
        <w:t xml:space="preserve"> is a list of MPs to use in the projection. MPs can be specified in a number of ways, depending on requirements. In the simplest approach, an R collection of MP class names can be used, as in,</w:t>
      </w:r>
    </w:p>
    <w:p w:rsidR="00243A18" w:rsidRDefault="00243A18" w:rsidP="00243A18">
      <w:pPr>
        <w:pStyle w:val="Code"/>
      </w:pPr>
      <w:r w:rsidRPr="00243A18">
        <w:t>MP</w:t>
      </w:r>
      <w:r>
        <w:t>s</w:t>
      </w:r>
      <w:r w:rsidRPr="00243A18">
        <w:t xml:space="preserve"> &lt;- c("CC200",</w:t>
      </w:r>
      <w:r>
        <w:br/>
      </w:r>
      <w:r w:rsidRPr="00243A18">
        <w:t xml:space="preserve"> </w:t>
      </w:r>
      <w:r>
        <w:t xml:space="preserve">        </w:t>
      </w:r>
      <w:r w:rsidRPr="00243A18">
        <w:t>"CC400",</w:t>
      </w:r>
      <w:r>
        <w:br/>
      </w:r>
      <w:r w:rsidRPr="00243A18">
        <w:lastRenderedPageBreak/>
        <w:t xml:space="preserve"> </w:t>
      </w:r>
      <w:r>
        <w:t xml:space="preserve">        </w:t>
      </w:r>
      <w:r w:rsidRPr="00243A18">
        <w:t>"IT1.50",</w:t>
      </w:r>
      <w:r>
        <w:br/>
      </w:r>
      <w:r w:rsidRPr="00243A18">
        <w:t xml:space="preserve"> </w:t>
      </w:r>
      <w:r>
        <w:t xml:space="preserve">        </w:t>
      </w:r>
      <w:r w:rsidRPr="00243A18">
        <w:t>"IT3.50",</w:t>
      </w:r>
      <w:r>
        <w:br/>
      </w:r>
      <w:r w:rsidRPr="00243A18">
        <w:t xml:space="preserve"> </w:t>
      </w:r>
      <w:r>
        <w:t xml:space="preserve">        </w:t>
      </w:r>
      <w:r w:rsidRPr="00243A18">
        <w:t>"PT41.100.2",</w:t>
      </w:r>
      <w:r>
        <w:br/>
      </w:r>
      <w:r w:rsidRPr="00243A18">
        <w:t xml:space="preserve"> </w:t>
      </w:r>
      <w:r>
        <w:t xml:space="preserve">        </w:t>
      </w:r>
      <w:r w:rsidRPr="00243A18">
        <w:t>"PT41.100.9")</w:t>
      </w:r>
      <w:r>
        <w:br/>
      </w:r>
    </w:p>
    <w:p w:rsidR="00924143" w:rsidRDefault="00243A18" w:rsidP="009F1CF6">
      <w:r>
        <w:t>Using this approach, the names</w:t>
      </w:r>
      <w:r w:rsidR="002C73A2">
        <w:t xml:space="preserve"> are</w:t>
      </w:r>
      <w:r>
        <w:t xml:space="preserve"> used to identify the MPs in the statistics summaries and graphical output is the MP class names. Alternat</w:t>
      </w:r>
      <w:r w:rsidR="002C73A2">
        <w:t>iv</w:t>
      </w:r>
      <w:r>
        <w:t>ely, the MP reporting names can be altered by using a named list, as in,</w:t>
      </w:r>
    </w:p>
    <w:p w:rsidR="00243A18" w:rsidRDefault="00243A18" w:rsidP="00243A18">
      <w:pPr>
        <w:pStyle w:val="Code"/>
      </w:pPr>
      <w:r w:rsidRPr="00243A18">
        <w:t>MP</w:t>
      </w:r>
      <w:r>
        <w:t>s</w:t>
      </w:r>
      <w:r w:rsidRPr="00243A18">
        <w:t xml:space="preserve"> &lt;- </w:t>
      </w:r>
      <w:r>
        <w:t>list</w:t>
      </w:r>
      <w:r w:rsidRPr="00243A18">
        <w:t>(</w:t>
      </w:r>
      <w:r>
        <w:t>MP1=</w:t>
      </w:r>
      <w:r w:rsidRPr="00243A18">
        <w:t>"CC200",</w:t>
      </w:r>
      <w:r>
        <w:br/>
      </w:r>
      <w:r w:rsidRPr="00243A18">
        <w:t xml:space="preserve"> </w:t>
      </w:r>
      <w:r>
        <w:t xml:space="preserve">           MP2=</w:t>
      </w:r>
      <w:r w:rsidRPr="00243A18">
        <w:t>"CC400",</w:t>
      </w:r>
      <w:r>
        <w:br/>
      </w:r>
      <w:r w:rsidRPr="00243A18">
        <w:t xml:space="preserve"> </w:t>
      </w:r>
      <w:r>
        <w:t xml:space="preserve">           MP3=</w:t>
      </w:r>
      <w:r w:rsidRPr="00243A18">
        <w:t>"IT1.50",</w:t>
      </w:r>
      <w:r>
        <w:br/>
      </w:r>
      <w:r w:rsidRPr="00243A18">
        <w:t xml:space="preserve"> </w:t>
      </w:r>
      <w:r>
        <w:t xml:space="preserve">           MP4=</w:t>
      </w:r>
      <w:r w:rsidRPr="00243A18">
        <w:t>"IT3.50",</w:t>
      </w:r>
      <w:r>
        <w:br/>
      </w:r>
      <w:r w:rsidRPr="00243A18">
        <w:t xml:space="preserve"> </w:t>
      </w:r>
      <w:r>
        <w:t xml:space="preserve">           MP5=</w:t>
      </w:r>
      <w:r w:rsidRPr="00243A18">
        <w:t>"PT41.100.2",</w:t>
      </w:r>
      <w:r>
        <w:br/>
      </w:r>
      <w:r w:rsidRPr="00243A18">
        <w:t xml:space="preserve"> </w:t>
      </w:r>
      <w:r>
        <w:t xml:space="preserve">           MP6=</w:t>
      </w:r>
      <w:r w:rsidRPr="00243A18">
        <w:t>"PT41.100.9")</w:t>
      </w:r>
      <w:r>
        <w:br/>
      </w:r>
    </w:p>
    <w:p w:rsidR="00243A18" w:rsidRDefault="00314730" w:rsidP="009F1CF6">
      <w:r>
        <w:t>In this case</w:t>
      </w:r>
      <w:r w:rsidR="00ED11CF">
        <w:t>,</w:t>
      </w:r>
      <w:r>
        <w:t xml:space="preserve"> the statistics will be summarised using the names MP1 through MP6. </w:t>
      </w:r>
      <w:r w:rsidR="00087908">
        <w:t xml:space="preserve">In addition, with a list, the elements can be of class </w:t>
      </w:r>
      <w:r w:rsidR="00087908" w:rsidRPr="00087908">
        <w:rPr>
          <w:rStyle w:val="Variables"/>
        </w:rPr>
        <w:t>MP_Spec</w:t>
      </w:r>
      <w:r w:rsidR="00087908">
        <w:t xml:space="preserve"> rather than simply character strings. This becomes important when wanting to use a tuned MP with a given tuning in an MSE. Typically, instances of this class are not created directly but result from conducting an MP tuning and obtaining the tuning by calling the method </w:t>
      </w:r>
      <w:r w:rsidR="00087908" w:rsidRPr="00087908">
        <w:rPr>
          <w:rStyle w:val="Variables"/>
        </w:rPr>
        <w:t>getMPs()</w:t>
      </w:r>
      <w:r w:rsidR="00087908">
        <w:t xml:space="preserve">. </w:t>
      </w:r>
    </w:p>
    <w:p w:rsidR="00924143" w:rsidRDefault="00087908" w:rsidP="009F1CF6">
      <w:r>
        <w:t xml:space="preserve">Returning to the </w:t>
      </w:r>
      <w:r w:rsidRPr="00DF7B74">
        <w:rPr>
          <w:rStyle w:val="Variables"/>
        </w:rPr>
        <w:t>runMse()</w:t>
      </w:r>
      <w:r>
        <w:t xml:space="preserve"> method parameters</w:t>
      </w:r>
      <w:r w:rsidR="00DF7B74">
        <w:t>,</w:t>
      </w:r>
      <w:r>
        <w:t xml:space="preserve"> the Report argument turns detailed reporting of the run on or off</w:t>
      </w:r>
      <w:r w:rsidR="00DF7B74">
        <w:t>.</w:t>
      </w:r>
      <w:r>
        <w:t xml:space="preserve"> </w:t>
      </w:r>
      <w:r w:rsidR="00DF7B74">
        <w:t>T</w:t>
      </w:r>
      <w:r>
        <w:t xml:space="preserve">he </w:t>
      </w:r>
      <w:r w:rsidRPr="00DF7B74">
        <w:rPr>
          <w:rStyle w:val="Variables"/>
        </w:rPr>
        <w:t>CppMethod</w:t>
      </w:r>
      <w:r>
        <w:t xml:space="preserve"> and </w:t>
      </w:r>
      <w:r w:rsidRPr="00DF7B74">
        <w:rPr>
          <w:rStyle w:val="Variables"/>
        </w:rPr>
        <w:t>UseCluster</w:t>
      </w:r>
      <w:r>
        <w:t xml:space="preserve"> parameters are over-rides of the corresponding class attributes in the </w:t>
      </w:r>
      <w:r w:rsidRPr="00DF7B74">
        <w:rPr>
          <w:rStyle w:val="Variables"/>
        </w:rPr>
        <w:t>MseDefinition</w:t>
      </w:r>
      <w:r>
        <w:t xml:space="preserve"> class</w:t>
      </w:r>
      <w:r w:rsidR="00DF7B74">
        <w:t xml:space="preserve">. The </w:t>
      </w:r>
      <w:r w:rsidR="00DF7B74" w:rsidRPr="00DF7B74">
        <w:rPr>
          <w:rStyle w:val="Variables"/>
        </w:rPr>
        <w:t>TACTime</w:t>
      </w:r>
      <w:r w:rsidR="00DF7B74">
        <w:t xml:space="preserve"> parameter sets the time in the annual cycle th</w:t>
      </w:r>
      <w:r w:rsidR="00ED11CF">
        <w:t>at th</w:t>
      </w:r>
      <w:r w:rsidR="00DF7B74">
        <w:t xml:space="preserve">e TAC catch is taken in the Pope approximate for TAC projections. The </w:t>
      </w:r>
      <w:r w:rsidR="00DF7B74" w:rsidRPr="00DF7B74">
        <w:rPr>
          <w:rStyle w:val="Variables"/>
        </w:rPr>
        <w:t>rULim</w:t>
      </w:r>
      <w:r w:rsidR="00DF7B74">
        <w:t xml:space="preserve"> parameter applies a limit to fishing effort in the Pope approximation for TAC projections. The </w:t>
      </w:r>
      <w:r w:rsidR="00DF7B74" w:rsidRPr="00DF7B74">
        <w:rPr>
          <w:rStyle w:val="Variables"/>
        </w:rPr>
        <w:t>EffortCeiling</w:t>
      </w:r>
      <w:r w:rsidR="00DF7B74">
        <w:t xml:space="preserve"> parameter applies a limit to maximum fishing effort in the solution </w:t>
      </w:r>
      <w:r w:rsidR="00ED11CF">
        <w:t>to</w:t>
      </w:r>
      <w:r w:rsidR="00DF7B74">
        <w:t xml:space="preserve"> the Baranov catch equation. </w:t>
      </w:r>
      <w:r w:rsidR="00994F5E">
        <w:t xml:space="preserve">The parameter </w:t>
      </w:r>
      <w:r w:rsidR="00994F5E" w:rsidRPr="00994F5E">
        <w:rPr>
          <w:rStyle w:val="Variables"/>
        </w:rPr>
        <w:t>interval</w:t>
      </w:r>
      <w:r w:rsidR="00994F5E">
        <w:t xml:space="preserve"> controls the </w:t>
      </w:r>
      <w:r w:rsidR="00ED11CF">
        <w:t>duration</w:t>
      </w:r>
      <w:r w:rsidR="00565C42">
        <w:t xml:space="preserve"> between MP management updates and defaults to every 3 years</w:t>
      </w:r>
      <w:r w:rsidR="00994F5E">
        <w:t xml:space="preserve">. Finally, the </w:t>
      </w:r>
      <w:r w:rsidR="00994F5E" w:rsidRPr="00994F5E">
        <w:rPr>
          <w:rStyle w:val="Variables"/>
        </w:rPr>
        <w:t>TuningPars</w:t>
      </w:r>
      <w:r w:rsidR="00994F5E">
        <w:t xml:space="preserve"> parameter specif</w:t>
      </w:r>
      <w:r w:rsidR="00ED11CF">
        <w:t>ies</w:t>
      </w:r>
      <w:r w:rsidR="00994F5E">
        <w:t xml:space="preserve"> the parameters that control MP tuning. When NA (or not explicitly specified) the MSE is run without MP tuning. </w:t>
      </w:r>
    </w:p>
    <w:p w:rsidR="00924143" w:rsidRDefault="00994F5E" w:rsidP="009F1CF6">
      <w:r>
        <w:t>Returning to the example script, the line,</w:t>
      </w:r>
    </w:p>
    <w:p w:rsidR="00ED11CF" w:rsidRDefault="00994F5E" w:rsidP="00994F5E">
      <w:pPr>
        <w:pStyle w:val="Code"/>
      </w:pPr>
      <w:r w:rsidRPr="00994F5E">
        <w:t xml:space="preserve">OMyftNEr &lt;- runMse(OMyftNEr, </w:t>
      </w:r>
    </w:p>
    <w:p w:rsidR="00ED11CF" w:rsidRDefault="00ED11CF" w:rsidP="00994F5E">
      <w:pPr>
        <w:pStyle w:val="Code"/>
      </w:pPr>
      <w:r>
        <w:t xml:space="preserve">                   </w:t>
      </w:r>
      <w:r w:rsidR="00994F5E" w:rsidRPr="00994F5E">
        <w:t xml:space="preserve">MPs="CC001", </w:t>
      </w:r>
    </w:p>
    <w:p w:rsidR="00ED11CF" w:rsidRDefault="00ED11CF" w:rsidP="00994F5E">
      <w:pPr>
        <w:pStyle w:val="Code"/>
      </w:pPr>
      <w:r>
        <w:t xml:space="preserve">                   </w:t>
      </w:r>
      <w:r w:rsidR="00994F5E" w:rsidRPr="00994F5E">
        <w:t xml:space="preserve">interval=3, </w:t>
      </w:r>
    </w:p>
    <w:p w:rsidR="00ED11CF" w:rsidRDefault="00ED11CF" w:rsidP="00994F5E">
      <w:pPr>
        <w:pStyle w:val="Code"/>
      </w:pPr>
      <w:r>
        <w:t xml:space="preserve">                   </w:t>
      </w:r>
      <w:r w:rsidR="00994F5E" w:rsidRPr="00994F5E">
        <w:t xml:space="preserve">Report=F, </w:t>
      </w:r>
    </w:p>
    <w:p w:rsidR="00994F5E" w:rsidRDefault="00ED11CF" w:rsidP="00994F5E">
      <w:pPr>
        <w:pStyle w:val="Code"/>
      </w:pPr>
      <w:r>
        <w:t xml:space="preserve">                   </w:t>
      </w:r>
      <w:r w:rsidR="00994F5E" w:rsidRPr="00994F5E">
        <w:t>UseCluster=0)</w:t>
      </w:r>
      <w:r w:rsidR="00994F5E">
        <w:br/>
      </w:r>
    </w:p>
    <w:p w:rsidR="00994F5E" w:rsidRDefault="00994F5E" w:rsidP="009F1CF6">
      <w:r>
        <w:t>runs an MSE projection using the MP CC001, which is constant catch of 1</w:t>
      </w:r>
      <w:r w:rsidR="002C73A2">
        <w:t xml:space="preserve"> metric</w:t>
      </w:r>
      <w:r>
        <w:t xml:space="preserve"> ton, or an approximation to a closed fishery. </w:t>
      </w:r>
      <w:r w:rsidR="00565C42">
        <w:t>The results of the project</w:t>
      </w:r>
      <w:r w:rsidR="002C73A2">
        <w:t>ion</w:t>
      </w:r>
      <w:r w:rsidR="00565C42">
        <w:t xml:space="preserve"> are stored within the returned class instance and in this case</w:t>
      </w:r>
      <w:r w:rsidR="006D2AB8">
        <w:t>,</w:t>
      </w:r>
      <w:r w:rsidR="00565C42">
        <w:t xml:space="preserve"> updates the original </w:t>
      </w:r>
      <w:r w:rsidR="00565C42" w:rsidRPr="00565C42">
        <w:rPr>
          <w:rStyle w:val="Variables"/>
        </w:rPr>
        <w:t>MseFramework</w:t>
      </w:r>
      <w:r w:rsidR="00565C42">
        <w:t xml:space="preserve"> object. However, it could assign to an entirely new </w:t>
      </w:r>
      <w:r w:rsidR="00565C42" w:rsidRPr="00565C42">
        <w:rPr>
          <w:rStyle w:val="Variables"/>
        </w:rPr>
        <w:t>MseFramework</w:t>
      </w:r>
      <w:r w:rsidR="00565C42">
        <w:t xml:space="preserve"> object, keeping the original intact. </w:t>
      </w:r>
    </w:p>
    <w:p w:rsidR="00E346B3" w:rsidRDefault="007856DE" w:rsidP="009F1CF6">
      <w:r>
        <w:t>Time series plots can be created using the mseviz R package (</w:t>
      </w:r>
      <w:hyperlink r:id="rId14" w:history="1">
        <w:r w:rsidRPr="00D26459">
          <w:rPr>
            <w:rStyle w:val="Hyperlink"/>
          </w:rPr>
          <w:t>https://github.com/iagomosqueira/mseviz</w:t>
        </w:r>
      </w:hyperlink>
      <w:r>
        <w:t xml:space="preserve">). The </w:t>
      </w:r>
      <w:r w:rsidRPr="00B933B4">
        <w:rPr>
          <w:rStyle w:val="Variables"/>
        </w:rPr>
        <w:t>MseFramework</w:t>
      </w:r>
      <w:r>
        <w:t xml:space="preserve"> methods </w:t>
      </w:r>
      <w:r w:rsidRPr="00B933B4">
        <w:rPr>
          <w:rStyle w:val="Variables"/>
        </w:rPr>
        <w:lastRenderedPageBreak/>
        <w:t>msevizHistoricTimeSeriesData()</w:t>
      </w:r>
      <w:r>
        <w:t xml:space="preserve"> and </w:t>
      </w:r>
      <w:r w:rsidRPr="00B933B4">
        <w:rPr>
          <w:rStyle w:val="Variables"/>
        </w:rPr>
        <w:t>msevizProjectedTimeSeriesData()</w:t>
      </w:r>
      <w:r>
        <w:t xml:space="preserve"> return the historic </w:t>
      </w:r>
      <w:r w:rsidR="00B933B4">
        <w:t xml:space="preserve">and projected time series data in the format required by the </w:t>
      </w:r>
      <w:r w:rsidR="00B933B4" w:rsidRPr="00B933B4">
        <w:rPr>
          <w:rStyle w:val="Variables"/>
        </w:rPr>
        <w:t>plotOMruns()</w:t>
      </w:r>
      <w:r w:rsidR="00B933B4">
        <w:t xml:space="preserve"> function in the mseviz package. Both these methods have the prototype,</w:t>
      </w:r>
    </w:p>
    <w:p w:rsidR="00B933B4" w:rsidRDefault="00B933B4" w:rsidP="00B933B4">
      <w:pPr>
        <w:pStyle w:val="Code"/>
      </w:pPr>
      <w:r w:rsidRPr="00B933B4">
        <w:t>function(.Object, prefix="", Indicators=NULL)</w:t>
      </w:r>
      <w:r>
        <w:br/>
      </w:r>
    </w:p>
    <w:p w:rsidR="00B933B4" w:rsidRDefault="00B933B4" w:rsidP="009F1CF6">
      <w:r>
        <w:t xml:space="preserve">where </w:t>
      </w:r>
      <w:r w:rsidRPr="00017E42">
        <w:rPr>
          <w:rStyle w:val="Variables"/>
        </w:rPr>
        <w:t>.Object</w:t>
      </w:r>
      <w:r>
        <w:t xml:space="preserve"> is the </w:t>
      </w:r>
      <w:r w:rsidRPr="00017E42">
        <w:rPr>
          <w:rStyle w:val="Variables"/>
        </w:rPr>
        <w:t>MseFramework</w:t>
      </w:r>
      <w:r>
        <w:t xml:space="preserve"> object instance, prefix is a string used to prefix the names of MPs in reported results, and </w:t>
      </w:r>
      <w:r w:rsidRPr="00017E42">
        <w:rPr>
          <w:rStyle w:val="Variables"/>
        </w:rPr>
        <w:t>Indicators</w:t>
      </w:r>
      <w:r>
        <w:t xml:space="preserve"> is a list of indicators to report and can be any combination of the indicators in </w:t>
      </w:r>
      <w:r>
        <w:fldChar w:fldCharType="begin"/>
      </w:r>
      <w:r>
        <w:instrText xml:space="preserve"> REF _Ref524096470 \h </w:instrText>
      </w:r>
      <w:r>
        <w:fldChar w:fldCharType="separate"/>
      </w:r>
      <w:r w:rsidR="00351A24">
        <w:t xml:space="preserve">Table </w:t>
      </w:r>
      <w:r w:rsidR="00351A24">
        <w:rPr>
          <w:noProof/>
        </w:rPr>
        <w:t>2</w:t>
      </w:r>
      <w:r>
        <w:fldChar w:fldCharType="end"/>
      </w:r>
      <w:r>
        <w:t xml:space="preserve">. </w:t>
      </w:r>
      <w:r w:rsidR="00017E42">
        <w:t xml:space="preserve">If </w:t>
      </w:r>
      <w:r w:rsidR="00017E42" w:rsidRPr="00017E42">
        <w:rPr>
          <w:rStyle w:val="Variables"/>
        </w:rPr>
        <w:t>Indicators</w:t>
      </w:r>
      <w:r w:rsidR="00017E42">
        <w:t xml:space="preserve"> is NULL then all the indicators in </w:t>
      </w:r>
      <w:r w:rsidR="00017E42">
        <w:fldChar w:fldCharType="begin"/>
      </w:r>
      <w:r w:rsidR="00017E42">
        <w:instrText xml:space="preserve"> REF _Ref524096470 \h </w:instrText>
      </w:r>
      <w:r w:rsidR="00017E42">
        <w:fldChar w:fldCharType="separate"/>
      </w:r>
      <w:r w:rsidR="00351A24">
        <w:t xml:space="preserve">Table </w:t>
      </w:r>
      <w:r w:rsidR="00351A24">
        <w:rPr>
          <w:noProof/>
        </w:rPr>
        <w:t>2</w:t>
      </w:r>
      <w:r w:rsidR="00017E42">
        <w:fldChar w:fldCharType="end"/>
      </w:r>
      <w:r w:rsidR="00017E42">
        <w:t xml:space="preserve"> are reported.</w:t>
      </w:r>
    </w:p>
    <w:p w:rsidR="00E47391" w:rsidRDefault="00E47391" w:rsidP="00E47391">
      <w:pPr>
        <w:pStyle w:val="Caption"/>
      </w:pPr>
      <w:bookmarkStart w:id="14" w:name="_Ref524096470"/>
      <w:bookmarkStart w:id="15" w:name="_Ref524096457"/>
      <w:r>
        <w:t xml:space="preserve">Table </w:t>
      </w:r>
      <w:r>
        <w:rPr>
          <w:noProof/>
        </w:rPr>
        <w:fldChar w:fldCharType="begin"/>
      </w:r>
      <w:r>
        <w:rPr>
          <w:noProof/>
        </w:rPr>
        <w:instrText xml:space="preserve"> SEQ Table \* ARABIC </w:instrText>
      </w:r>
      <w:r>
        <w:rPr>
          <w:noProof/>
        </w:rPr>
        <w:fldChar w:fldCharType="separate"/>
      </w:r>
      <w:r w:rsidR="00351A24">
        <w:rPr>
          <w:noProof/>
        </w:rPr>
        <w:t>2</w:t>
      </w:r>
      <w:r>
        <w:rPr>
          <w:noProof/>
        </w:rPr>
        <w:fldChar w:fldCharType="end"/>
      </w:r>
      <w:bookmarkEnd w:id="14"/>
      <w:r>
        <w:t xml:space="preserve">. </w:t>
      </w:r>
      <w:r w:rsidR="00017E42">
        <w:t>List of indicators supported by the msevizHistoricTimeSeriesData() and msevizProjectedTimeSeriesData() methods</w:t>
      </w:r>
      <w:bookmarkEnd w:id="15"/>
      <w:r w:rsidR="00017E42">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42"/>
        <w:gridCol w:w="5384"/>
      </w:tblGrid>
      <w:tr w:rsidR="00E46750" w:rsidTr="00E46750">
        <w:tc>
          <w:tcPr>
            <w:tcW w:w="3642" w:type="dxa"/>
            <w:tcBorders>
              <w:top w:val="single" w:sz="4" w:space="0" w:color="auto"/>
              <w:bottom w:val="single" w:sz="4" w:space="0" w:color="auto"/>
            </w:tcBorders>
            <w:shd w:val="clear" w:color="auto" w:fill="EEECE1" w:themeFill="background2"/>
          </w:tcPr>
          <w:p w:rsidR="00E46750" w:rsidRDefault="00E46750" w:rsidP="00E46750">
            <w:r>
              <w:t>R Statistic Name</w:t>
            </w:r>
          </w:p>
        </w:tc>
        <w:tc>
          <w:tcPr>
            <w:tcW w:w="5384" w:type="dxa"/>
            <w:tcBorders>
              <w:top w:val="single" w:sz="4" w:space="0" w:color="auto"/>
              <w:bottom w:val="single" w:sz="4" w:space="0" w:color="auto"/>
            </w:tcBorders>
            <w:shd w:val="clear" w:color="auto" w:fill="EEECE1" w:themeFill="background2"/>
          </w:tcPr>
          <w:p w:rsidR="00E46750" w:rsidRDefault="00E46750" w:rsidP="002C73A2">
            <w:r>
              <w:t>Meaning</w:t>
            </w:r>
          </w:p>
        </w:tc>
      </w:tr>
      <w:tr w:rsidR="00E46750" w:rsidTr="00E46750">
        <w:tc>
          <w:tcPr>
            <w:tcW w:w="3642" w:type="dxa"/>
          </w:tcPr>
          <w:p w:rsidR="00E46750" w:rsidRPr="00784EF9" w:rsidRDefault="00784EF9" w:rsidP="00784EF9">
            <w:pPr>
              <w:pStyle w:val="Code"/>
              <w:rPr>
                <w:rStyle w:val="FileNames"/>
                <w:b w:val="0"/>
              </w:rPr>
            </w:pPr>
            <w:r>
              <w:t>“</w:t>
            </w:r>
            <w:r w:rsidRPr="00E46750">
              <w:t>CPUE(aggregate)</w:t>
            </w:r>
            <w:r>
              <w:t>”</w:t>
            </w:r>
          </w:p>
        </w:tc>
        <w:tc>
          <w:tcPr>
            <w:tcW w:w="5384" w:type="dxa"/>
          </w:tcPr>
          <w:p w:rsidR="00E46750" w:rsidRDefault="00784EF9" w:rsidP="00624562">
            <w:r>
              <w:t xml:space="preserve">Annual catch per unit effort aggregated over all </w:t>
            </w:r>
            <w:r w:rsidR="00576E54">
              <w:t>fleet</w:t>
            </w:r>
            <w:r w:rsidR="00624562">
              <w:t>s</w:t>
            </w:r>
          </w:p>
        </w:tc>
      </w:tr>
      <w:tr w:rsidR="00E46750" w:rsidTr="00E46750">
        <w:tc>
          <w:tcPr>
            <w:tcW w:w="3642" w:type="dxa"/>
          </w:tcPr>
          <w:p w:rsidR="00E46750" w:rsidRPr="00784EF9" w:rsidRDefault="00784EF9" w:rsidP="00784EF9">
            <w:pPr>
              <w:pStyle w:val="Code"/>
              <w:rPr>
                <w:rStyle w:val="FileNames"/>
                <w:b w:val="0"/>
              </w:rPr>
            </w:pPr>
            <w:r>
              <w:t>“</w:t>
            </w:r>
            <w:r w:rsidRPr="00E46750">
              <w:t>Recruitment</w:t>
            </w:r>
            <w:r>
              <w:t>”</w:t>
            </w:r>
          </w:p>
        </w:tc>
        <w:tc>
          <w:tcPr>
            <w:tcW w:w="5384" w:type="dxa"/>
          </w:tcPr>
          <w:p w:rsidR="00E46750" w:rsidRDefault="00784EF9" w:rsidP="002C73A2">
            <w:r>
              <w:t>Annual recruitment</w:t>
            </w:r>
          </w:p>
        </w:tc>
      </w:tr>
      <w:tr w:rsidR="00E46750" w:rsidTr="00E46750">
        <w:tc>
          <w:tcPr>
            <w:tcW w:w="3642" w:type="dxa"/>
          </w:tcPr>
          <w:p w:rsidR="00E46750" w:rsidRPr="00784EF9" w:rsidRDefault="00784EF9" w:rsidP="00784EF9">
            <w:pPr>
              <w:pStyle w:val="Code"/>
              <w:rPr>
                <w:rStyle w:val="FileNames"/>
                <w:b w:val="0"/>
              </w:rPr>
            </w:pPr>
            <w:r>
              <w:t>“</w:t>
            </w:r>
            <w:r w:rsidRPr="00E46750">
              <w:t>B/B0</w:t>
            </w:r>
            <w:r>
              <w:t>”</w:t>
            </w:r>
          </w:p>
        </w:tc>
        <w:tc>
          <w:tcPr>
            <w:tcW w:w="5384" w:type="dxa"/>
          </w:tcPr>
          <w:p w:rsidR="00E46750" w:rsidRDefault="00784EF9" w:rsidP="00784EF9">
            <w:r>
              <w:t>Annual biomass over initial biomass</w:t>
            </w:r>
          </w:p>
        </w:tc>
      </w:tr>
      <w:tr w:rsidR="00E46750" w:rsidTr="00E46750">
        <w:tc>
          <w:tcPr>
            <w:tcW w:w="3642" w:type="dxa"/>
          </w:tcPr>
          <w:p w:rsidR="00E46750" w:rsidRPr="00784EF9" w:rsidRDefault="00784EF9" w:rsidP="00784EF9">
            <w:pPr>
              <w:pStyle w:val="Code"/>
              <w:rPr>
                <w:rStyle w:val="Variables"/>
              </w:rPr>
            </w:pPr>
            <w:r>
              <w:t>“</w:t>
            </w:r>
            <w:r w:rsidRPr="00E46750">
              <w:t>B/BMSY</w:t>
            </w:r>
            <w:r>
              <w:t>”</w:t>
            </w:r>
          </w:p>
        </w:tc>
        <w:tc>
          <w:tcPr>
            <w:tcW w:w="5384" w:type="dxa"/>
          </w:tcPr>
          <w:p w:rsidR="00E46750" w:rsidRDefault="00784EF9" w:rsidP="00784EF9">
            <w:r>
              <w:t>Annual biomass over biomass at MSY</w:t>
            </w:r>
          </w:p>
        </w:tc>
      </w:tr>
      <w:tr w:rsidR="00E46750" w:rsidTr="00E46750">
        <w:tc>
          <w:tcPr>
            <w:tcW w:w="3642" w:type="dxa"/>
          </w:tcPr>
          <w:p w:rsidR="00E46750" w:rsidRPr="00784EF9" w:rsidRDefault="00784EF9" w:rsidP="00784EF9">
            <w:pPr>
              <w:pStyle w:val="Code"/>
              <w:rPr>
                <w:rStyle w:val="Variables"/>
              </w:rPr>
            </w:pPr>
            <w:r>
              <w:t>“</w:t>
            </w:r>
            <w:r w:rsidRPr="00E46750">
              <w:t>SSB/SSB0</w:t>
            </w:r>
            <w:r>
              <w:t>”</w:t>
            </w:r>
          </w:p>
        </w:tc>
        <w:tc>
          <w:tcPr>
            <w:tcW w:w="5384" w:type="dxa"/>
          </w:tcPr>
          <w:p w:rsidR="00E46750" w:rsidRDefault="00784EF9" w:rsidP="00784EF9">
            <w:r>
              <w:t>Annual spawning stock biomass over initial spawning stock biomass</w:t>
            </w:r>
          </w:p>
        </w:tc>
      </w:tr>
      <w:tr w:rsidR="00E46750" w:rsidTr="00E46750">
        <w:tc>
          <w:tcPr>
            <w:tcW w:w="3642" w:type="dxa"/>
          </w:tcPr>
          <w:p w:rsidR="00E46750" w:rsidRPr="00784EF9" w:rsidRDefault="00784EF9" w:rsidP="00784EF9">
            <w:pPr>
              <w:pStyle w:val="Code"/>
              <w:rPr>
                <w:rStyle w:val="Variables"/>
              </w:rPr>
            </w:pPr>
            <w:r>
              <w:t>“</w:t>
            </w:r>
            <w:r w:rsidRPr="00E46750">
              <w:t>SSB/SSBMSY</w:t>
            </w:r>
            <w:r>
              <w:t>”</w:t>
            </w:r>
          </w:p>
        </w:tc>
        <w:tc>
          <w:tcPr>
            <w:tcW w:w="5384" w:type="dxa"/>
          </w:tcPr>
          <w:p w:rsidR="00E46750" w:rsidRPr="006D14FE" w:rsidRDefault="00784EF9" w:rsidP="00784EF9">
            <w:r>
              <w:t>Annual spawning stock biomass over spawning stock biomass at MSY</w:t>
            </w:r>
          </w:p>
        </w:tc>
      </w:tr>
      <w:tr w:rsidR="00E46750" w:rsidTr="00E46750">
        <w:tc>
          <w:tcPr>
            <w:tcW w:w="3642" w:type="dxa"/>
          </w:tcPr>
          <w:p w:rsidR="00E46750" w:rsidRPr="00784EF9" w:rsidRDefault="00784EF9" w:rsidP="00784EF9">
            <w:pPr>
              <w:pStyle w:val="Code"/>
              <w:rPr>
                <w:rStyle w:val="Variables"/>
              </w:rPr>
            </w:pPr>
            <w:r>
              <w:t>“</w:t>
            </w:r>
            <w:r w:rsidRPr="00E46750">
              <w:t>F/FMSY</w:t>
            </w:r>
            <w:r>
              <w:t>”</w:t>
            </w:r>
          </w:p>
        </w:tc>
        <w:tc>
          <w:tcPr>
            <w:tcW w:w="5384" w:type="dxa"/>
          </w:tcPr>
          <w:p w:rsidR="00E46750" w:rsidRDefault="00784EF9" w:rsidP="00624562">
            <w:r>
              <w:t xml:space="preserve">Annual effort (aggregated over all </w:t>
            </w:r>
            <w:r w:rsidR="00576E54">
              <w:t>fleets</w:t>
            </w:r>
            <w:r>
              <w:t>) over effort at MSY</w:t>
            </w:r>
          </w:p>
        </w:tc>
      </w:tr>
      <w:tr w:rsidR="00E46750" w:rsidTr="00E46750">
        <w:tc>
          <w:tcPr>
            <w:tcW w:w="3642" w:type="dxa"/>
          </w:tcPr>
          <w:p w:rsidR="00E46750" w:rsidRPr="00784EF9" w:rsidRDefault="00784EF9" w:rsidP="00784EF9">
            <w:pPr>
              <w:pStyle w:val="Code"/>
              <w:rPr>
                <w:rStyle w:val="Variables"/>
              </w:rPr>
            </w:pPr>
            <w:r>
              <w:t>“</w:t>
            </w:r>
            <w:r w:rsidRPr="00E46750">
              <w:t>C</w:t>
            </w:r>
            <w:r>
              <w:t>”</w:t>
            </w:r>
          </w:p>
        </w:tc>
        <w:tc>
          <w:tcPr>
            <w:tcW w:w="5384" w:type="dxa"/>
          </w:tcPr>
          <w:p w:rsidR="00E46750" w:rsidRDefault="00784EF9" w:rsidP="00624562">
            <w:r>
              <w:t xml:space="preserve">Annual catch aggregated over all </w:t>
            </w:r>
            <w:r w:rsidR="00576E54">
              <w:t>fleets</w:t>
            </w:r>
          </w:p>
        </w:tc>
      </w:tr>
      <w:tr w:rsidR="00E46750" w:rsidTr="00784EF9">
        <w:tc>
          <w:tcPr>
            <w:tcW w:w="3642" w:type="dxa"/>
          </w:tcPr>
          <w:p w:rsidR="00E46750" w:rsidRPr="00784EF9" w:rsidRDefault="00784EF9" w:rsidP="00784EF9">
            <w:pPr>
              <w:pStyle w:val="Code"/>
            </w:pPr>
            <w:r>
              <w:t>“</w:t>
            </w:r>
            <w:r w:rsidRPr="00E46750">
              <w:t>PrGreen</w:t>
            </w:r>
            <w:r>
              <w:t>”</w:t>
            </w:r>
          </w:p>
        </w:tc>
        <w:tc>
          <w:tcPr>
            <w:tcW w:w="5384" w:type="dxa"/>
          </w:tcPr>
          <w:p w:rsidR="00E46750" w:rsidRDefault="00576E54" w:rsidP="002C73A2">
            <w:r>
              <w:t>Annual probability of being in green Kobe</w:t>
            </w:r>
          </w:p>
        </w:tc>
      </w:tr>
      <w:tr w:rsidR="00784EF9" w:rsidTr="00784EF9">
        <w:tc>
          <w:tcPr>
            <w:tcW w:w="3642" w:type="dxa"/>
          </w:tcPr>
          <w:p w:rsidR="00784EF9" w:rsidRDefault="00784EF9" w:rsidP="00784EF9">
            <w:pPr>
              <w:pStyle w:val="Code"/>
            </w:pPr>
            <w:r>
              <w:t>“</w:t>
            </w:r>
            <w:r w:rsidRPr="00E46750">
              <w:t>PrRed</w:t>
            </w:r>
            <w:r>
              <w:t>”</w:t>
            </w:r>
          </w:p>
        </w:tc>
        <w:tc>
          <w:tcPr>
            <w:tcW w:w="5384" w:type="dxa"/>
          </w:tcPr>
          <w:p w:rsidR="00784EF9" w:rsidRDefault="00576E54" w:rsidP="00576E54">
            <w:r>
              <w:t>Annual probability of being in red Kobe</w:t>
            </w:r>
          </w:p>
        </w:tc>
      </w:tr>
      <w:tr w:rsidR="00784EF9" w:rsidTr="00784EF9">
        <w:tc>
          <w:tcPr>
            <w:tcW w:w="3642" w:type="dxa"/>
          </w:tcPr>
          <w:p w:rsidR="00784EF9" w:rsidRDefault="00784EF9" w:rsidP="00784EF9">
            <w:pPr>
              <w:pStyle w:val="Code"/>
            </w:pPr>
            <w:r>
              <w:t>“</w:t>
            </w:r>
            <w:r w:rsidRPr="00E46750">
              <w:t>PrOrange</w:t>
            </w:r>
            <w:r>
              <w:t>”</w:t>
            </w:r>
          </w:p>
        </w:tc>
        <w:tc>
          <w:tcPr>
            <w:tcW w:w="5384" w:type="dxa"/>
          </w:tcPr>
          <w:p w:rsidR="00784EF9" w:rsidRDefault="00576E54" w:rsidP="002C73A2">
            <w:r>
              <w:t>Annual probability of being in orange Kobe</w:t>
            </w:r>
          </w:p>
        </w:tc>
      </w:tr>
      <w:tr w:rsidR="00784EF9" w:rsidTr="00784EF9">
        <w:tc>
          <w:tcPr>
            <w:tcW w:w="3642" w:type="dxa"/>
          </w:tcPr>
          <w:p w:rsidR="00784EF9" w:rsidRDefault="00784EF9" w:rsidP="00784EF9">
            <w:pPr>
              <w:pStyle w:val="Code"/>
            </w:pPr>
            <w:r>
              <w:t>“</w:t>
            </w:r>
            <w:r w:rsidRPr="00E46750">
              <w:t>PrYellow</w:t>
            </w:r>
            <w:r>
              <w:t>”</w:t>
            </w:r>
          </w:p>
        </w:tc>
        <w:tc>
          <w:tcPr>
            <w:tcW w:w="5384" w:type="dxa"/>
          </w:tcPr>
          <w:p w:rsidR="00784EF9" w:rsidRDefault="00576E54" w:rsidP="002C73A2">
            <w:r>
              <w:t>Annual probability of being in yellow Kobe</w:t>
            </w:r>
          </w:p>
        </w:tc>
      </w:tr>
      <w:tr w:rsidR="00784EF9" w:rsidTr="00784EF9">
        <w:tc>
          <w:tcPr>
            <w:tcW w:w="3642" w:type="dxa"/>
          </w:tcPr>
          <w:p w:rsidR="00784EF9" w:rsidRDefault="00784EF9" w:rsidP="00784EF9">
            <w:pPr>
              <w:pStyle w:val="Code"/>
            </w:pPr>
            <w:r>
              <w:t>“</w:t>
            </w:r>
            <w:r w:rsidRPr="00E46750">
              <w:t>Recruitment by Qtr</w:t>
            </w:r>
            <w:r>
              <w:t>”</w:t>
            </w:r>
          </w:p>
        </w:tc>
        <w:tc>
          <w:tcPr>
            <w:tcW w:w="5384" w:type="dxa"/>
          </w:tcPr>
          <w:p w:rsidR="00784EF9" w:rsidRDefault="00576E54" w:rsidP="00576E54">
            <w:r>
              <w:t xml:space="preserve">Quarterly recruitment keyed by the quarter. Key names are </w:t>
            </w:r>
            <w:r w:rsidRPr="00576E54">
              <w:rPr>
                <w:rFonts w:ascii="Courier New" w:hAnsi="Courier New" w:cs="Courier New"/>
              </w:rPr>
              <w:t>“Recruitment Q1”</w:t>
            </w:r>
            <w:r>
              <w:t xml:space="preserve"> through to </w:t>
            </w:r>
            <w:r w:rsidRPr="00576E54">
              <w:rPr>
                <w:rFonts w:ascii="Courier New" w:hAnsi="Courier New" w:cs="Courier New"/>
              </w:rPr>
              <w:t>“Recruitment Q4”</w:t>
            </w:r>
          </w:p>
        </w:tc>
      </w:tr>
      <w:tr w:rsidR="00784EF9" w:rsidTr="00784EF9">
        <w:tc>
          <w:tcPr>
            <w:tcW w:w="3642" w:type="dxa"/>
          </w:tcPr>
          <w:p w:rsidR="00784EF9" w:rsidRDefault="00784EF9" w:rsidP="00784EF9">
            <w:pPr>
              <w:pStyle w:val="Code"/>
            </w:pPr>
            <w:r>
              <w:t>“</w:t>
            </w:r>
            <w:r w:rsidRPr="00E46750">
              <w:t>CbyRF</w:t>
            </w:r>
            <w:r>
              <w:t>”</w:t>
            </w:r>
          </w:p>
        </w:tc>
        <w:tc>
          <w:tcPr>
            <w:tcW w:w="5384" w:type="dxa"/>
          </w:tcPr>
          <w:p w:rsidR="00784EF9" w:rsidRDefault="00576E54" w:rsidP="00E47391">
            <w:r>
              <w:t>Annual catch by fleet</w:t>
            </w:r>
            <w:r w:rsidR="00624562">
              <w:t xml:space="preserve">. Key names are </w:t>
            </w:r>
            <w:r w:rsidR="00624562" w:rsidRPr="00624562">
              <w:rPr>
                <w:rFonts w:ascii="Courier New" w:hAnsi="Courier New" w:cs="Courier New"/>
              </w:rPr>
              <w:t>“C by Fleet</w:t>
            </w:r>
            <w:r w:rsidR="00624562">
              <w:rPr>
                <w:rFonts w:ascii="Courier New" w:hAnsi="Courier New" w:cs="Courier New"/>
              </w:rPr>
              <w:t xml:space="preserve"> </w:t>
            </w:r>
            <w:r w:rsidR="00624562" w:rsidRPr="00624562">
              <w:rPr>
                <w:rFonts w:ascii="Courier New" w:hAnsi="Courier New" w:cs="Courier New"/>
              </w:rPr>
              <w:t>1”</w:t>
            </w:r>
            <w:r w:rsidR="00E47391">
              <w:rPr>
                <w:rFonts w:ascii="Courier New" w:hAnsi="Courier New" w:cs="Courier New"/>
              </w:rPr>
              <w:t>,</w:t>
            </w:r>
            <w:r w:rsidR="00E47391" w:rsidRPr="00624562">
              <w:rPr>
                <w:rFonts w:ascii="Courier New" w:hAnsi="Courier New" w:cs="Courier New"/>
              </w:rPr>
              <w:t xml:space="preserve"> “C by Fleet</w:t>
            </w:r>
            <w:r w:rsidR="00E47391">
              <w:rPr>
                <w:rFonts w:ascii="Courier New" w:hAnsi="Courier New" w:cs="Courier New"/>
              </w:rPr>
              <w:t xml:space="preserve"> 2</w:t>
            </w:r>
            <w:r w:rsidR="00E47391" w:rsidRPr="00624562">
              <w:rPr>
                <w:rFonts w:ascii="Courier New" w:hAnsi="Courier New" w:cs="Courier New"/>
              </w:rPr>
              <w:t>”</w:t>
            </w:r>
            <w:r w:rsidR="00E47391">
              <w:rPr>
                <w:rFonts w:ascii="Courier New" w:hAnsi="Courier New" w:cs="Courier New"/>
              </w:rPr>
              <w:t>,…</w:t>
            </w:r>
            <w:r w:rsidR="00624562">
              <w:t xml:space="preserve"> through to the number of fleets in the model</w:t>
            </w:r>
          </w:p>
        </w:tc>
      </w:tr>
      <w:tr w:rsidR="00784EF9" w:rsidTr="00E46750">
        <w:tc>
          <w:tcPr>
            <w:tcW w:w="3642" w:type="dxa"/>
            <w:tcBorders>
              <w:bottom w:val="single" w:sz="4" w:space="0" w:color="auto"/>
            </w:tcBorders>
          </w:tcPr>
          <w:p w:rsidR="00784EF9" w:rsidRDefault="00784EF9" w:rsidP="00784EF9">
            <w:pPr>
              <w:pStyle w:val="Code"/>
            </w:pPr>
            <w:r>
              <w:t>“</w:t>
            </w:r>
            <w:r w:rsidRPr="00E46750">
              <w:t>CPUEbyArea</w:t>
            </w:r>
            <w:r>
              <w:t>”</w:t>
            </w:r>
          </w:p>
        </w:tc>
        <w:tc>
          <w:tcPr>
            <w:tcW w:w="5384" w:type="dxa"/>
            <w:tcBorders>
              <w:bottom w:val="single" w:sz="4" w:space="0" w:color="auto"/>
            </w:tcBorders>
          </w:tcPr>
          <w:p w:rsidR="00784EF9" w:rsidRDefault="00576E54" w:rsidP="002C73A2">
            <w:r>
              <w:t>Annual catch per unit effort aggregated by area / region</w:t>
            </w:r>
          </w:p>
        </w:tc>
      </w:tr>
    </w:tbl>
    <w:p w:rsidR="00E46750" w:rsidRDefault="00E46750" w:rsidP="00E46750"/>
    <w:p w:rsidR="0042368D" w:rsidRDefault="00017E42" w:rsidP="00E46750">
      <w:r>
        <w:t xml:space="preserve">At the time of development the implementation of </w:t>
      </w:r>
      <w:r w:rsidRPr="00CA372D">
        <w:rPr>
          <w:rStyle w:val="Variables"/>
        </w:rPr>
        <w:t>plotOMruns()</w:t>
      </w:r>
      <w:r>
        <w:t xml:space="preserve"> in the mseviz package did not exactly fulfil the requirements of this application so an alternative that was based on the mseviz implementation was developed. </w:t>
      </w:r>
      <w:r w:rsidRPr="00CA372D">
        <w:rPr>
          <w:rStyle w:val="Variables"/>
        </w:rPr>
        <w:t>plotOMruns2()</w:t>
      </w:r>
      <w:r>
        <w:t xml:space="preserve"> is that implementation and has the prototype,</w:t>
      </w:r>
    </w:p>
    <w:p w:rsidR="00017E42" w:rsidRDefault="00017E42" w:rsidP="00017E42">
      <w:pPr>
        <w:pStyle w:val="Code"/>
      </w:pPr>
      <w:r>
        <w:t>plotOMruns2 &lt;- function(om.dt,</w:t>
      </w:r>
    </w:p>
    <w:p w:rsidR="00017E42" w:rsidRDefault="00017E42" w:rsidP="00017E42">
      <w:pPr>
        <w:pStyle w:val="Code"/>
      </w:pPr>
      <w:r>
        <w:t xml:space="preserve">                        runs.dt,</w:t>
      </w:r>
    </w:p>
    <w:p w:rsidR="00017E42" w:rsidRDefault="00017E42" w:rsidP="00017E42">
      <w:pPr>
        <w:pStyle w:val="Code"/>
      </w:pPr>
      <w:r>
        <w:t xml:space="preserve">                        indicator,</w:t>
      </w:r>
    </w:p>
    <w:p w:rsidR="00017E42" w:rsidRDefault="00017E42" w:rsidP="00017E42">
      <w:pPr>
        <w:pStyle w:val="Code"/>
      </w:pPr>
      <w:r>
        <w:t xml:space="preserve">                        limit = missing,</w:t>
      </w:r>
    </w:p>
    <w:p w:rsidR="00017E42" w:rsidRDefault="00017E42" w:rsidP="00017E42">
      <w:pPr>
        <w:pStyle w:val="Code"/>
      </w:pPr>
      <w:r>
        <w:t xml:space="preserve">                        target = missing,</w:t>
      </w:r>
    </w:p>
    <w:p w:rsidR="00017E42" w:rsidRDefault="00017E42" w:rsidP="00017E42">
      <w:pPr>
        <w:pStyle w:val="Code"/>
      </w:pPr>
      <w:r>
        <w:t xml:space="preserve">                        Cref=missing,</w:t>
      </w:r>
    </w:p>
    <w:p w:rsidR="00017E42" w:rsidRDefault="00017E42" w:rsidP="00017E42">
      <w:pPr>
        <w:pStyle w:val="Code"/>
      </w:pPr>
      <w:r>
        <w:t xml:space="preserve">                        probs = c(0.1, 0.25, 0.5, 0.75, 0.9),</w:t>
      </w:r>
    </w:p>
    <w:p w:rsidR="00017E42" w:rsidRDefault="00017E42" w:rsidP="00017E42">
      <w:pPr>
        <w:pStyle w:val="Code"/>
      </w:pPr>
      <w:r>
        <w:lastRenderedPageBreak/>
        <w:t xml:space="preserve">                        ylab = "",</w:t>
      </w:r>
    </w:p>
    <w:p w:rsidR="00017E42" w:rsidRDefault="00017E42" w:rsidP="00017E42">
      <w:pPr>
        <w:pStyle w:val="Code"/>
      </w:pPr>
      <w:r>
        <w:t xml:space="preserve">                        ribCol = "grey",</w:t>
      </w:r>
    </w:p>
    <w:p w:rsidR="00017E42" w:rsidRDefault="00017E42" w:rsidP="00017E42">
      <w:pPr>
        <w:pStyle w:val="Code"/>
      </w:pPr>
      <w:r>
        <w:t xml:space="preserve">                        lastHistYr = 2015,</w:t>
      </w:r>
    </w:p>
    <w:p w:rsidR="00017E42" w:rsidRDefault="00017E42" w:rsidP="00017E42">
      <w:pPr>
        <w:pStyle w:val="Code"/>
      </w:pPr>
      <w:r>
        <w:t xml:space="preserve">                        firstMPYr = 2019,</w:t>
      </w:r>
    </w:p>
    <w:p w:rsidR="00017E42" w:rsidRDefault="00017E42" w:rsidP="00017E42">
      <w:pPr>
        <w:pStyle w:val="Code"/>
      </w:pPr>
      <w:r>
        <w:t xml:space="preserve">                        doWorms = TRUE,</w:t>
      </w:r>
    </w:p>
    <w:p w:rsidR="00017E42" w:rsidRDefault="00017E42" w:rsidP="00017E42">
      <w:pPr>
        <w:pStyle w:val="Code"/>
      </w:pPr>
      <w:r>
        <w:t xml:space="preserve">                        CScale=0.001)</w:t>
      </w:r>
      <w:r w:rsidR="003B26D7">
        <w:br/>
      </w:r>
    </w:p>
    <w:p w:rsidR="00017E42" w:rsidRDefault="003B26D7" w:rsidP="00E46750">
      <w:r w:rsidRPr="003B26D7">
        <w:rPr>
          <w:rStyle w:val="Variables"/>
        </w:rPr>
        <w:t>om.dt</w:t>
      </w:r>
      <w:r>
        <w:t xml:space="preserve"> </w:t>
      </w:r>
      <w:r w:rsidR="005F586E">
        <w:t xml:space="preserve">and </w:t>
      </w:r>
      <w:r w:rsidR="005F586E" w:rsidRPr="003B26D7">
        <w:rPr>
          <w:rStyle w:val="Variables"/>
        </w:rPr>
        <w:t>runs.dt</w:t>
      </w:r>
      <w:r w:rsidR="005F586E">
        <w:t xml:space="preserve"> are</w:t>
      </w:r>
      <w:r>
        <w:t xml:space="preserve"> the </w:t>
      </w:r>
      <w:r w:rsidRPr="005F586E">
        <w:rPr>
          <w:rStyle w:val="Variables"/>
        </w:rPr>
        <w:t>data.table</w:t>
      </w:r>
      <w:r>
        <w:t xml:space="preserve"> output</w:t>
      </w:r>
      <w:r w:rsidR="005F586E">
        <w:t>s</w:t>
      </w:r>
      <w:r>
        <w:t xml:space="preserve"> of the </w:t>
      </w:r>
      <w:r w:rsidRPr="003B26D7">
        <w:rPr>
          <w:rStyle w:val="Variables"/>
        </w:rPr>
        <w:t>msevizHistoricTimeSeriesData()</w:t>
      </w:r>
      <w:r w:rsidR="005F586E">
        <w:t xml:space="preserve">and </w:t>
      </w:r>
      <w:r w:rsidRPr="003B26D7">
        <w:rPr>
          <w:rStyle w:val="Variables"/>
        </w:rPr>
        <w:t>msevizProjectedTimeSeriesData()</w:t>
      </w:r>
      <w:r>
        <w:t xml:space="preserve"> method</w:t>
      </w:r>
      <w:r w:rsidR="005F586E">
        <w:t>s respectively</w:t>
      </w:r>
      <w:r>
        <w:t xml:space="preserve">. </w:t>
      </w:r>
      <w:r w:rsidRPr="003B26D7">
        <w:rPr>
          <w:rStyle w:val="Variables"/>
        </w:rPr>
        <w:t>Indicator</w:t>
      </w:r>
      <w:r>
        <w:t xml:space="preserve"> is a string naming the indicator </w:t>
      </w:r>
      <w:r w:rsidR="002C73A2">
        <w:t xml:space="preserve">to produce </w:t>
      </w:r>
      <w:r>
        <w:t xml:space="preserve">in the output </w:t>
      </w:r>
      <w:r w:rsidRPr="005F586E">
        <w:rPr>
          <w:rStyle w:val="Variables"/>
        </w:rPr>
        <w:t>data</w:t>
      </w:r>
      <w:r w:rsidR="005F586E" w:rsidRPr="005F586E">
        <w:rPr>
          <w:rStyle w:val="Variables"/>
        </w:rPr>
        <w:t>.</w:t>
      </w:r>
      <w:r w:rsidRPr="005F586E">
        <w:rPr>
          <w:rStyle w:val="Variables"/>
        </w:rPr>
        <w:t>tables</w:t>
      </w:r>
      <w:r>
        <w:t xml:space="preserve"> and can be one of the indicators named in </w:t>
      </w:r>
      <w:r>
        <w:fldChar w:fldCharType="begin"/>
      </w:r>
      <w:r>
        <w:instrText xml:space="preserve"> REF _Ref524096470 \h </w:instrText>
      </w:r>
      <w:r>
        <w:fldChar w:fldCharType="separate"/>
      </w:r>
      <w:r w:rsidR="00351A24">
        <w:t xml:space="preserve">Table </w:t>
      </w:r>
      <w:r w:rsidR="00351A24">
        <w:rPr>
          <w:noProof/>
        </w:rPr>
        <w:t>2</w:t>
      </w:r>
      <w:r>
        <w:fldChar w:fldCharType="end"/>
      </w:r>
      <w:r>
        <w:t xml:space="preserve">. Note also, that for the indicator to be plot-able then that indicator must have been named in the calls to the </w:t>
      </w:r>
      <w:r w:rsidRPr="003B26D7">
        <w:rPr>
          <w:rStyle w:val="Variables"/>
        </w:rPr>
        <w:t>msevizHistoricTimeSeriesData()</w:t>
      </w:r>
      <w:r>
        <w:t xml:space="preserve"> and </w:t>
      </w:r>
      <w:r w:rsidRPr="003B26D7">
        <w:rPr>
          <w:rStyle w:val="Variables"/>
        </w:rPr>
        <w:t>msevizProjectedTimeSeriesData()</w:t>
      </w:r>
      <w:r>
        <w:t xml:space="preserve">. Furthermore, if worms are to be plotted </w:t>
      </w:r>
      <w:r w:rsidR="005F586E">
        <w:t xml:space="preserve">for the given indicator then the </w:t>
      </w:r>
      <w:r w:rsidRPr="003B26D7">
        <w:rPr>
          <w:rStyle w:val="Variables"/>
        </w:rPr>
        <w:t>"SSB/SSBMSY"</w:t>
      </w:r>
      <w:r>
        <w:t xml:space="preserve"> indicator must </w:t>
      </w:r>
      <w:r w:rsidR="005F586E">
        <w:t xml:space="preserve">have </w:t>
      </w:r>
      <w:r>
        <w:t xml:space="preserve">also be named in those method calls. </w:t>
      </w:r>
      <w:r w:rsidR="00FB6FB1">
        <w:t xml:space="preserve">If </w:t>
      </w:r>
      <w:r w:rsidR="00FB6FB1" w:rsidRPr="00FB6FB1">
        <w:rPr>
          <w:rStyle w:val="Variables"/>
        </w:rPr>
        <w:t>limit</w:t>
      </w:r>
      <w:r w:rsidR="00FB6FB1">
        <w:t xml:space="preserve"> is provided then </w:t>
      </w:r>
      <w:r w:rsidR="00FB6FB1" w:rsidRPr="00FB6FB1">
        <w:rPr>
          <w:rStyle w:val="Variables"/>
        </w:rPr>
        <w:t>plotOMruns2()</w:t>
      </w:r>
      <w:r w:rsidR="00FB6FB1">
        <w:t xml:space="preserve"> will include a red horizontal line with y-intercept equal to </w:t>
      </w:r>
      <w:r w:rsidR="00FB6FB1" w:rsidRPr="00FB6FB1">
        <w:rPr>
          <w:rStyle w:val="Variables"/>
        </w:rPr>
        <w:t>limit</w:t>
      </w:r>
      <w:r w:rsidR="00FB6FB1">
        <w:t xml:space="preserve">. Similarly, if </w:t>
      </w:r>
      <w:r w:rsidR="00FB6FB1" w:rsidRPr="00FB6FB1">
        <w:rPr>
          <w:rStyle w:val="Variables"/>
        </w:rPr>
        <w:t>target</w:t>
      </w:r>
      <w:r w:rsidR="00FB6FB1">
        <w:t xml:space="preserve"> is provided then a green horizontal line with y-intercept equal to </w:t>
      </w:r>
      <w:r w:rsidR="00FB6FB1" w:rsidRPr="00FB6FB1">
        <w:rPr>
          <w:rStyle w:val="Variables"/>
        </w:rPr>
        <w:t>target</w:t>
      </w:r>
      <w:r w:rsidR="00FB6FB1">
        <w:t xml:space="preserve"> will be drawn. If </w:t>
      </w:r>
      <w:r w:rsidR="00FB6FB1" w:rsidRPr="00FB6FB1">
        <w:rPr>
          <w:rStyle w:val="Variables"/>
        </w:rPr>
        <w:t>Cref</w:t>
      </w:r>
      <w:r w:rsidR="00FB6FB1">
        <w:t xml:space="preserve"> is provided then a black horizontal line with y-intercept </w:t>
      </w:r>
      <w:r w:rsidR="00FB6FB1" w:rsidRPr="00FB6FB1">
        <w:rPr>
          <w:rStyle w:val="Variables"/>
        </w:rPr>
        <w:t>Cref</w:t>
      </w:r>
      <w:r w:rsidR="00FB6FB1">
        <w:t xml:space="preserve"> times </w:t>
      </w:r>
      <w:r w:rsidR="00FB6FB1" w:rsidRPr="00FB6FB1">
        <w:rPr>
          <w:rStyle w:val="Variables"/>
        </w:rPr>
        <w:t>CScale</w:t>
      </w:r>
      <w:r w:rsidR="00FB6FB1">
        <w:t xml:space="preserve"> is drawn. </w:t>
      </w:r>
      <w:r w:rsidR="00FB6FB1" w:rsidRPr="00FB6FB1">
        <w:rPr>
          <w:rStyle w:val="Variables"/>
        </w:rPr>
        <w:t>probs</w:t>
      </w:r>
      <w:r w:rsidR="00FB6FB1">
        <w:t xml:space="preserve"> specifies the percentile divisions to use in calculating the statistics. </w:t>
      </w:r>
      <w:r w:rsidR="00FB6FB1" w:rsidRPr="002C73A2">
        <w:rPr>
          <w:rStyle w:val="Variables"/>
        </w:rPr>
        <w:t>ylab</w:t>
      </w:r>
      <w:r w:rsidR="00FB6FB1">
        <w:t xml:space="preserve"> gives an additional label to the plot. </w:t>
      </w:r>
      <w:r w:rsidR="00FB6FB1" w:rsidRPr="0071610E">
        <w:rPr>
          <w:rStyle w:val="Variables"/>
        </w:rPr>
        <w:t>ribCol</w:t>
      </w:r>
      <w:r w:rsidR="00FB6FB1">
        <w:t xml:space="preserve"> sets the colour of the ribbon in the plot. </w:t>
      </w:r>
      <w:r w:rsidR="00FB6FB1" w:rsidRPr="0071610E">
        <w:rPr>
          <w:rStyle w:val="Variables"/>
        </w:rPr>
        <w:t>lastHistYr</w:t>
      </w:r>
      <w:r w:rsidR="00FB6FB1">
        <w:t xml:space="preserve"> and </w:t>
      </w:r>
      <w:r w:rsidR="00FB6FB1" w:rsidRPr="0071610E">
        <w:rPr>
          <w:rStyle w:val="Variables"/>
        </w:rPr>
        <w:t>firstMPYr</w:t>
      </w:r>
      <w:r w:rsidR="00FB6FB1">
        <w:t xml:space="preserve"> set the x-intercepts for vertical lines drawn on the plot to indicate the last historical year and first MP year respectively. </w:t>
      </w:r>
      <w:r w:rsidR="0071610E" w:rsidRPr="0071610E">
        <w:rPr>
          <w:rStyle w:val="Variables"/>
        </w:rPr>
        <w:t>doWorms</w:t>
      </w:r>
      <w:r w:rsidR="0071610E">
        <w:t xml:space="preserve"> enables or disables the plotting of worms. </w:t>
      </w:r>
      <w:r w:rsidR="0071610E" w:rsidRPr="0071610E">
        <w:rPr>
          <w:rStyle w:val="Variables"/>
        </w:rPr>
        <w:t>CScale</w:t>
      </w:r>
      <w:r w:rsidR="0071610E">
        <w:t xml:space="preserve"> sets the catch scale to apply to the </w:t>
      </w:r>
      <w:r w:rsidR="0071610E" w:rsidRPr="0071610E">
        <w:rPr>
          <w:rStyle w:val="Variables"/>
        </w:rPr>
        <w:t>Cref</w:t>
      </w:r>
      <w:r w:rsidR="0071610E">
        <w:t xml:space="preserve"> data value. </w:t>
      </w:r>
    </w:p>
    <w:p w:rsidR="003B26D7" w:rsidRDefault="0057166F" w:rsidP="00E46750">
      <w:r>
        <w:t>Returning to the demo script, we generate a series of time series plots with the R code,</w:t>
      </w:r>
    </w:p>
    <w:p w:rsidR="0057166F" w:rsidRDefault="0057166F" w:rsidP="0057166F">
      <w:pPr>
        <w:pStyle w:val="Code"/>
      </w:pPr>
      <w:r>
        <w:t># Plot some key time series</w:t>
      </w:r>
    </w:p>
    <w:p w:rsidR="0057166F" w:rsidRDefault="0057166F" w:rsidP="0057166F">
      <w:pPr>
        <w:pStyle w:val="Code"/>
      </w:pPr>
      <w:r>
        <w:t>histd &lt;- msevizHistoricTimeSeriesData(OMyftNEr)</w:t>
      </w:r>
    </w:p>
    <w:p w:rsidR="0057166F" w:rsidRDefault="0057166F" w:rsidP="0057166F">
      <w:pPr>
        <w:pStyle w:val="Code"/>
      </w:pPr>
      <w:r>
        <w:t>projd &lt;- msevizProjectedTimeSeriesData(OMyftNEr)</w:t>
      </w:r>
    </w:p>
    <w:p w:rsidR="0057166F" w:rsidRDefault="0057166F" w:rsidP="0057166F">
      <w:pPr>
        <w:pStyle w:val="Code"/>
      </w:pPr>
    </w:p>
    <w:p w:rsidR="0057166F" w:rsidRDefault="0057166F" w:rsidP="0057166F">
      <w:pPr>
        <w:pStyle w:val="Code"/>
      </w:pPr>
      <w:r>
        <w:t>plotOMruns2(histd, projd, "SSB/SSBMSY", doWorms=FALSE)</w:t>
      </w:r>
    </w:p>
    <w:p w:rsidR="0057166F" w:rsidRDefault="0057166F" w:rsidP="0057166F">
      <w:pPr>
        <w:pStyle w:val="Code"/>
      </w:pPr>
      <w:r>
        <w:t>plotOMruns2(histd, projd, "CPUE(aggregate)", doWorms=FALSE)</w:t>
      </w:r>
    </w:p>
    <w:p w:rsidR="0057166F" w:rsidRDefault="0057166F" w:rsidP="0057166F">
      <w:pPr>
        <w:pStyle w:val="Code"/>
      </w:pPr>
      <w:r>
        <w:t>plotOMruns2(histd, projd, "C", doWorms=FALSE)</w:t>
      </w:r>
    </w:p>
    <w:p w:rsidR="0057166F" w:rsidRDefault="0057166F" w:rsidP="0057166F">
      <w:pPr>
        <w:pStyle w:val="Code"/>
      </w:pPr>
      <w:r>
        <w:t>plotOMruns2(histd, projd, "F/FMSY", doWorms=FALSE)</w:t>
      </w:r>
      <w:r>
        <w:br/>
      </w:r>
    </w:p>
    <w:p w:rsidR="0057166F" w:rsidRDefault="00434415" w:rsidP="0057166F">
      <w:r>
        <w:t xml:space="preserve">In this particular case </w:t>
      </w:r>
      <w:r w:rsidRPr="00434415">
        <w:rPr>
          <w:rStyle w:val="Variables"/>
        </w:rPr>
        <w:t>doWorms</w:t>
      </w:r>
      <w:r>
        <w:t xml:space="preserve"> is set to false because the example only has 2 model realisations but </w:t>
      </w:r>
      <w:r w:rsidRPr="00434415">
        <w:rPr>
          <w:rStyle w:val="Variables"/>
        </w:rPr>
        <w:t>doWorms</w:t>
      </w:r>
      <w:r>
        <w:t xml:space="preserve"> requires a minimum of 3</w:t>
      </w:r>
      <w:r w:rsidR="005075EF">
        <w:t xml:space="preserve"> and</w:t>
      </w:r>
      <w:r>
        <w:t xml:space="preserve"> so would fail if </w:t>
      </w:r>
      <w:r w:rsidRPr="00434415">
        <w:rPr>
          <w:rStyle w:val="Variables"/>
        </w:rPr>
        <w:t>doWorms=TRUE</w:t>
      </w:r>
      <w:r>
        <w:t xml:space="preserve">. </w:t>
      </w:r>
    </w:p>
    <w:p w:rsidR="002C73A2" w:rsidRDefault="002C73A2" w:rsidP="0057166F">
      <w:r>
        <w:t xml:space="preserve">General numerical statistics can be produced for the MSE model projections using the </w:t>
      </w:r>
      <w:r w:rsidRPr="005053BA">
        <w:rPr>
          <w:rStyle w:val="Variables"/>
        </w:rPr>
        <w:t>performanceStatistics()</w:t>
      </w:r>
      <w:r>
        <w:t xml:space="preserve"> method. </w:t>
      </w:r>
      <w:r w:rsidR="005053BA">
        <w:t>This method has the function prototype,</w:t>
      </w:r>
    </w:p>
    <w:p w:rsidR="005053BA" w:rsidRDefault="005053BA" w:rsidP="005053BA">
      <w:pPr>
        <w:pStyle w:val="Code"/>
      </w:pPr>
      <w:r w:rsidRPr="005053BA">
        <w:t>function(.Object,</w:t>
      </w:r>
    </w:p>
    <w:p w:rsidR="005053BA" w:rsidRDefault="005053BA" w:rsidP="005053BA">
      <w:pPr>
        <w:pStyle w:val="Code"/>
      </w:pPr>
      <w:r>
        <w:t xml:space="preserve">         </w:t>
      </w:r>
      <w:r w:rsidRPr="005053BA">
        <w:t>Statistics,</w:t>
      </w:r>
    </w:p>
    <w:p w:rsidR="005053BA" w:rsidRDefault="005053BA" w:rsidP="005053BA">
      <w:pPr>
        <w:pStyle w:val="Code"/>
      </w:pPr>
      <w:r>
        <w:t xml:space="preserve">         </w:t>
      </w:r>
      <w:r w:rsidRPr="005053BA">
        <w:t>AvgFirstYr,</w:t>
      </w:r>
    </w:p>
    <w:p w:rsidR="005053BA" w:rsidRDefault="005053BA" w:rsidP="005053BA">
      <w:pPr>
        <w:pStyle w:val="Code"/>
      </w:pPr>
      <w:r>
        <w:t xml:space="preserve">         </w:t>
      </w:r>
      <w:r w:rsidRPr="005053BA">
        <w:t>AvgLastYr=NA,</w:t>
      </w:r>
    </w:p>
    <w:p w:rsidR="005053BA" w:rsidRDefault="005053BA" w:rsidP="005053BA">
      <w:pPr>
        <w:pStyle w:val="Code"/>
      </w:pPr>
      <w:r>
        <w:t xml:space="preserve">         </w:t>
      </w:r>
      <w:r w:rsidRPr="005053BA">
        <w:t>percentiles=c(0.1,0.25,0.5,0.75,0.8,0.9),</w:t>
      </w:r>
    </w:p>
    <w:p w:rsidR="005053BA" w:rsidRDefault="005053BA" w:rsidP="005053BA">
      <w:pPr>
        <w:pStyle w:val="Code"/>
      </w:pPr>
      <w:r>
        <w:lastRenderedPageBreak/>
        <w:t xml:space="preserve">         </w:t>
      </w:r>
      <w:r w:rsidRPr="005053BA">
        <w:t>thisMP=NA,</w:t>
      </w:r>
    </w:p>
    <w:p w:rsidR="005053BA" w:rsidRDefault="005053BA" w:rsidP="005053BA">
      <w:pPr>
        <w:pStyle w:val="Code"/>
      </w:pPr>
      <w:r>
        <w:t xml:space="preserve">         </w:t>
      </w:r>
      <w:r w:rsidRPr="005053BA">
        <w:t>prefix="",</w:t>
      </w:r>
    </w:p>
    <w:p w:rsidR="005053BA" w:rsidRDefault="005053BA" w:rsidP="005053BA">
      <w:pPr>
        <w:pStyle w:val="Code"/>
      </w:pPr>
      <w:r>
        <w:t xml:space="preserve">         </w:t>
      </w:r>
      <w:r w:rsidRPr="005053BA">
        <w:t>appendTo=NULL)</w:t>
      </w:r>
    </w:p>
    <w:p w:rsidR="005053BA" w:rsidRDefault="005053BA" w:rsidP="005053BA">
      <w:pPr>
        <w:pStyle w:val="Code"/>
      </w:pPr>
    </w:p>
    <w:p w:rsidR="00D66679" w:rsidRDefault="00D66679" w:rsidP="0057166F">
      <w:r>
        <w:t xml:space="preserve">The </w:t>
      </w:r>
      <w:r w:rsidRPr="00D66679">
        <w:rPr>
          <w:rStyle w:val="Variables"/>
        </w:rPr>
        <w:t>Statistics</w:t>
      </w:r>
      <w:r>
        <w:t xml:space="preserve"> parameter is an R collection naming the statistics to report and can be any of the names shown in </w:t>
      </w:r>
      <w:r>
        <w:fldChar w:fldCharType="begin"/>
      </w:r>
      <w:r>
        <w:instrText xml:space="preserve"> REF _Ref524524144 \h </w:instrText>
      </w:r>
      <w:r>
        <w:fldChar w:fldCharType="separate"/>
      </w:r>
      <w:r w:rsidR="00351A24">
        <w:t xml:space="preserve">Table </w:t>
      </w:r>
      <w:r w:rsidR="00351A24">
        <w:rPr>
          <w:noProof/>
        </w:rPr>
        <w:t>3</w:t>
      </w:r>
      <w:r>
        <w:fldChar w:fldCharType="end"/>
      </w:r>
      <w:r>
        <w:t xml:space="preserve">. The </w:t>
      </w:r>
      <w:r w:rsidRPr="00D66679">
        <w:rPr>
          <w:rStyle w:val="Variables"/>
        </w:rPr>
        <w:t>AvgFirstYr</w:t>
      </w:r>
      <w:r>
        <w:t xml:space="preserve"> and </w:t>
      </w:r>
      <w:r w:rsidRPr="00D66679">
        <w:rPr>
          <w:rStyle w:val="Variables"/>
        </w:rPr>
        <w:t>AvgLastYr</w:t>
      </w:r>
      <w:r>
        <w:t xml:space="preserve"> parameters control the year range over which the named statistic is calculated. If both</w:t>
      </w:r>
      <w:r w:rsidR="004F2C27">
        <w:t xml:space="preserve"> parameters</w:t>
      </w:r>
      <w:r>
        <w:t xml:space="preserve"> are specified then both should be in calendar years. If </w:t>
      </w:r>
      <w:r w:rsidRPr="00D66679">
        <w:rPr>
          <w:rStyle w:val="Variables"/>
        </w:rPr>
        <w:t>AvgLastYr</w:t>
      </w:r>
      <w:r>
        <w:t xml:space="preserve"> is </w:t>
      </w:r>
      <w:r w:rsidRPr="00D66679">
        <w:rPr>
          <w:rStyle w:val="Variables"/>
        </w:rPr>
        <w:t>NA</w:t>
      </w:r>
      <w:r>
        <w:t xml:space="preserve"> then </w:t>
      </w:r>
      <w:r w:rsidRPr="00D66679">
        <w:rPr>
          <w:rStyle w:val="Variables"/>
        </w:rPr>
        <w:t>AvgFirstYr</w:t>
      </w:r>
      <w:r>
        <w:t xml:space="preserve"> represents the number of years to calculate the statistics </w:t>
      </w:r>
      <w:r w:rsidR="004F2C27">
        <w:t xml:space="preserve">over </w:t>
      </w:r>
      <w:r>
        <w:t>with a starting year equal to the first MP year</w:t>
      </w:r>
      <w:r w:rsidR="004F2C27">
        <w:t>,</w:t>
      </w:r>
      <w:r>
        <w:t xml:space="preserve"> as specified by the </w:t>
      </w:r>
      <w:r w:rsidRPr="00D66679">
        <w:rPr>
          <w:rStyle w:val="Variables"/>
        </w:rPr>
        <w:t>firstMPYr</w:t>
      </w:r>
      <w:r>
        <w:t xml:space="preserve"> attribute in the </w:t>
      </w:r>
      <w:r w:rsidRPr="00D66679">
        <w:rPr>
          <w:rStyle w:val="Variables"/>
        </w:rPr>
        <w:t>MseDefinition</w:t>
      </w:r>
      <w:r>
        <w:t xml:space="preserve"> object that created the </w:t>
      </w:r>
      <w:r w:rsidRPr="00D66679">
        <w:rPr>
          <w:rStyle w:val="Variables"/>
        </w:rPr>
        <w:t>MseFramework</w:t>
      </w:r>
      <w:r>
        <w:t xml:space="preserve"> object. </w:t>
      </w:r>
      <w:r w:rsidR="004F2C27">
        <w:t xml:space="preserve">The method calculates mean and percentile values (from the distribution) with percentile divisions controlled by the </w:t>
      </w:r>
      <w:r w:rsidR="004F2C27" w:rsidRPr="004F2C27">
        <w:rPr>
          <w:rStyle w:val="Variables"/>
        </w:rPr>
        <w:t>percentile</w:t>
      </w:r>
      <w:r w:rsidR="004F2C27">
        <w:t xml:space="preserve"> parameter. Normally this method will calculate statistics for all MPs tested in the </w:t>
      </w:r>
      <w:r w:rsidR="004F2C27" w:rsidRPr="004F2C27">
        <w:rPr>
          <w:rStyle w:val="Variables"/>
        </w:rPr>
        <w:t>MseFramework</w:t>
      </w:r>
      <w:r w:rsidR="004F2C27">
        <w:t xml:space="preserve">. By naming the MP with the </w:t>
      </w:r>
      <w:r w:rsidR="004F2C27" w:rsidRPr="004F2C27">
        <w:rPr>
          <w:rStyle w:val="Variables"/>
        </w:rPr>
        <w:t>thisMP</w:t>
      </w:r>
      <w:r w:rsidR="004F2C27">
        <w:t xml:space="preserve"> parameter we can limit the statistics calculation to results for this MP only. The </w:t>
      </w:r>
      <w:r w:rsidR="00FF2E9D">
        <w:t xml:space="preserve">MPs named in the MP column </w:t>
      </w:r>
      <w:r w:rsidR="004F2C27">
        <w:t xml:space="preserve">of the results </w:t>
      </w:r>
      <w:r w:rsidR="00FF2E9D" w:rsidRPr="00FF2E9D">
        <w:rPr>
          <w:rStyle w:val="Variables"/>
        </w:rPr>
        <w:t>data.table</w:t>
      </w:r>
      <w:r w:rsidR="004F2C27">
        <w:t xml:space="preserve"> correspond to the MP</w:t>
      </w:r>
      <w:r w:rsidR="00FF2E9D">
        <w:t>s</w:t>
      </w:r>
      <w:r w:rsidR="004F2C27">
        <w:t xml:space="preserve"> in the MSE projection. We can add a prefix to the MP</w:t>
      </w:r>
      <w:r w:rsidR="001F58E0">
        <w:t>s named</w:t>
      </w:r>
      <w:r w:rsidR="004F2C27">
        <w:t xml:space="preserve"> by specifying a prefix string with the </w:t>
      </w:r>
      <w:r w:rsidR="004F2C27" w:rsidRPr="004F2C27">
        <w:rPr>
          <w:rStyle w:val="Variables"/>
        </w:rPr>
        <w:t>prefix</w:t>
      </w:r>
      <w:r w:rsidR="004F2C27">
        <w:t xml:space="preserve"> parameter. </w:t>
      </w:r>
      <w:r w:rsidR="00FF2E9D">
        <w:t xml:space="preserve">We can aggregate the statistics result from this method call to a previous one by providing a </w:t>
      </w:r>
      <w:r w:rsidR="00FF2E9D" w:rsidRPr="00FF2E9D">
        <w:rPr>
          <w:rStyle w:val="Variables"/>
        </w:rPr>
        <w:t>performanceStatistics()</w:t>
      </w:r>
      <w:r w:rsidR="00FF2E9D">
        <w:t xml:space="preserve"> results set as the </w:t>
      </w:r>
      <w:r w:rsidR="00FF2E9D" w:rsidRPr="00FF2E9D">
        <w:rPr>
          <w:rStyle w:val="Variables"/>
        </w:rPr>
        <w:t>appendTo</w:t>
      </w:r>
      <w:r w:rsidR="00FF2E9D">
        <w:t xml:space="preserve"> argument in the method call. </w:t>
      </w:r>
    </w:p>
    <w:p w:rsidR="00B87630" w:rsidRDefault="00B87630" w:rsidP="00B87630"/>
    <w:p w:rsidR="00B87630" w:rsidRDefault="00B87630" w:rsidP="00B87630">
      <w:pPr>
        <w:pStyle w:val="Caption"/>
      </w:pPr>
      <w:bookmarkStart w:id="16" w:name="_Ref524524144"/>
      <w:r>
        <w:t xml:space="preserve">Table </w:t>
      </w:r>
      <w:r>
        <w:rPr>
          <w:noProof/>
        </w:rPr>
        <w:fldChar w:fldCharType="begin"/>
      </w:r>
      <w:r>
        <w:rPr>
          <w:noProof/>
        </w:rPr>
        <w:instrText xml:space="preserve"> SEQ Table \* ARABIC </w:instrText>
      </w:r>
      <w:r>
        <w:rPr>
          <w:noProof/>
        </w:rPr>
        <w:fldChar w:fldCharType="separate"/>
      </w:r>
      <w:r w:rsidR="00351A24">
        <w:rPr>
          <w:noProof/>
        </w:rPr>
        <w:t>3</w:t>
      </w:r>
      <w:r>
        <w:rPr>
          <w:noProof/>
        </w:rPr>
        <w:fldChar w:fldCharType="end"/>
      </w:r>
      <w:bookmarkEnd w:id="16"/>
      <w:r>
        <w:t xml:space="preserve">. List of Statistics supported by the performanceStatistics() method.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42"/>
        <w:gridCol w:w="5384"/>
      </w:tblGrid>
      <w:tr w:rsidR="00B87630" w:rsidTr="001A24C1">
        <w:tc>
          <w:tcPr>
            <w:tcW w:w="3642" w:type="dxa"/>
            <w:tcBorders>
              <w:top w:val="single" w:sz="4" w:space="0" w:color="auto"/>
              <w:bottom w:val="single" w:sz="4" w:space="0" w:color="auto"/>
            </w:tcBorders>
            <w:shd w:val="clear" w:color="auto" w:fill="EEECE1" w:themeFill="background2"/>
          </w:tcPr>
          <w:p w:rsidR="00B87630" w:rsidRDefault="00B87630" w:rsidP="001A24C1">
            <w:r>
              <w:t>R Statistic Name</w:t>
            </w:r>
          </w:p>
        </w:tc>
        <w:tc>
          <w:tcPr>
            <w:tcW w:w="5384" w:type="dxa"/>
            <w:tcBorders>
              <w:top w:val="single" w:sz="4" w:space="0" w:color="auto"/>
              <w:bottom w:val="single" w:sz="4" w:space="0" w:color="auto"/>
            </w:tcBorders>
            <w:shd w:val="clear" w:color="auto" w:fill="EEECE1" w:themeFill="background2"/>
          </w:tcPr>
          <w:p w:rsidR="00B87630" w:rsidRDefault="00B87630" w:rsidP="001A24C1">
            <w:r>
              <w:t>Meaning</w:t>
            </w:r>
          </w:p>
        </w:tc>
      </w:tr>
      <w:tr w:rsidR="00B87630" w:rsidTr="001A24C1">
        <w:tc>
          <w:tcPr>
            <w:tcW w:w="3642" w:type="dxa"/>
          </w:tcPr>
          <w:p w:rsidR="00B87630" w:rsidRPr="00784EF9" w:rsidRDefault="00B87630" w:rsidP="001A24C1">
            <w:pPr>
              <w:pStyle w:val="Code"/>
              <w:rPr>
                <w:rStyle w:val="FileNames"/>
                <w:b w:val="0"/>
              </w:rPr>
            </w:pPr>
            <w:r w:rsidRPr="00753D57">
              <w:t>"SBoSB0"</w:t>
            </w:r>
          </w:p>
        </w:tc>
        <w:tc>
          <w:tcPr>
            <w:tcW w:w="5384" w:type="dxa"/>
          </w:tcPr>
          <w:p w:rsidR="00B87630" w:rsidRDefault="00B87630" w:rsidP="001A24C1">
            <w:r>
              <w:t>Mean spawning biomass over initial spawning biomass</w:t>
            </w:r>
          </w:p>
        </w:tc>
      </w:tr>
      <w:tr w:rsidR="00B87630" w:rsidTr="001A24C1">
        <w:tc>
          <w:tcPr>
            <w:tcW w:w="3642" w:type="dxa"/>
          </w:tcPr>
          <w:p w:rsidR="00B87630" w:rsidRPr="00784EF9" w:rsidRDefault="00B87630" w:rsidP="001A24C1">
            <w:pPr>
              <w:pStyle w:val="Code"/>
              <w:rPr>
                <w:rStyle w:val="FileNames"/>
                <w:b w:val="0"/>
              </w:rPr>
            </w:pPr>
            <w:r>
              <w:t>“</w:t>
            </w:r>
            <w:r w:rsidRPr="00753D57">
              <w:t>minSBoSB0</w:t>
            </w:r>
            <w:r>
              <w:t>”</w:t>
            </w:r>
          </w:p>
        </w:tc>
        <w:tc>
          <w:tcPr>
            <w:tcW w:w="5384" w:type="dxa"/>
          </w:tcPr>
          <w:p w:rsidR="00B87630" w:rsidRDefault="00B87630" w:rsidP="001A24C1">
            <w:r>
              <w:t>Minimum spawning biomass over initial spawning biomass</w:t>
            </w:r>
          </w:p>
        </w:tc>
      </w:tr>
      <w:tr w:rsidR="00B87630" w:rsidTr="001A24C1">
        <w:tc>
          <w:tcPr>
            <w:tcW w:w="3642" w:type="dxa"/>
          </w:tcPr>
          <w:p w:rsidR="00B87630" w:rsidRPr="00784EF9" w:rsidRDefault="00B87630" w:rsidP="001A24C1">
            <w:pPr>
              <w:pStyle w:val="Code"/>
              <w:rPr>
                <w:rStyle w:val="FileNames"/>
                <w:b w:val="0"/>
              </w:rPr>
            </w:pPr>
            <w:r>
              <w:t>“</w:t>
            </w:r>
            <w:r w:rsidRPr="00753D57">
              <w:t>SBoSBMSY</w:t>
            </w:r>
            <w:r>
              <w:t>”</w:t>
            </w:r>
          </w:p>
        </w:tc>
        <w:tc>
          <w:tcPr>
            <w:tcW w:w="5384" w:type="dxa"/>
          </w:tcPr>
          <w:p w:rsidR="00B87630" w:rsidRDefault="00B87630" w:rsidP="001A24C1">
            <w:r>
              <w:t>Mean spawning biomass over spawning biomass at MSY</w:t>
            </w:r>
          </w:p>
        </w:tc>
      </w:tr>
      <w:tr w:rsidR="00B87630" w:rsidTr="001A24C1">
        <w:tc>
          <w:tcPr>
            <w:tcW w:w="3642" w:type="dxa"/>
          </w:tcPr>
          <w:p w:rsidR="00B87630" w:rsidRPr="00784EF9" w:rsidRDefault="00B87630" w:rsidP="001A24C1">
            <w:pPr>
              <w:pStyle w:val="Code"/>
              <w:rPr>
                <w:rStyle w:val="Variables"/>
              </w:rPr>
            </w:pPr>
            <w:r>
              <w:t>“</w:t>
            </w:r>
            <w:r w:rsidRPr="0074250C">
              <w:t>FoFMSY</w:t>
            </w:r>
            <w:r>
              <w:t>”</w:t>
            </w:r>
          </w:p>
        </w:tc>
        <w:tc>
          <w:tcPr>
            <w:tcW w:w="5384" w:type="dxa"/>
          </w:tcPr>
          <w:p w:rsidR="00B87630" w:rsidRDefault="00B87630" w:rsidP="001A24C1">
            <w:r>
              <w:t>Mean effort over effort at MSY</w:t>
            </w:r>
          </w:p>
        </w:tc>
      </w:tr>
      <w:tr w:rsidR="00B87630" w:rsidTr="001A24C1">
        <w:tc>
          <w:tcPr>
            <w:tcW w:w="3642" w:type="dxa"/>
          </w:tcPr>
          <w:p w:rsidR="00B87630" w:rsidRPr="00784EF9" w:rsidRDefault="00B87630" w:rsidP="001A24C1">
            <w:pPr>
              <w:pStyle w:val="Code"/>
              <w:rPr>
                <w:rStyle w:val="Variables"/>
              </w:rPr>
            </w:pPr>
            <w:r>
              <w:t>“</w:t>
            </w:r>
            <w:r w:rsidRPr="0074250C">
              <w:t>GK</w:t>
            </w:r>
            <w:r>
              <w:t>”</w:t>
            </w:r>
          </w:p>
        </w:tc>
        <w:tc>
          <w:tcPr>
            <w:tcW w:w="5384" w:type="dxa"/>
          </w:tcPr>
          <w:p w:rsidR="00B87630" w:rsidRDefault="00B87630" w:rsidP="001A24C1">
            <w:r>
              <w:t>Probability of being in green Kobe</w:t>
            </w:r>
          </w:p>
        </w:tc>
      </w:tr>
      <w:tr w:rsidR="00B87630" w:rsidTr="001A24C1">
        <w:tc>
          <w:tcPr>
            <w:tcW w:w="3642" w:type="dxa"/>
          </w:tcPr>
          <w:p w:rsidR="00B87630" w:rsidRPr="00784EF9" w:rsidRDefault="00B87630" w:rsidP="001A24C1">
            <w:pPr>
              <w:pStyle w:val="Code"/>
              <w:rPr>
                <w:rStyle w:val="Variables"/>
              </w:rPr>
            </w:pPr>
            <w:r>
              <w:t>“RK”</w:t>
            </w:r>
          </w:p>
        </w:tc>
        <w:tc>
          <w:tcPr>
            <w:tcW w:w="5384" w:type="dxa"/>
          </w:tcPr>
          <w:p w:rsidR="00B87630" w:rsidRPr="006D14FE" w:rsidRDefault="00B87630" w:rsidP="001A24C1">
            <w:r>
              <w:t>Probability of being in red Kobe</w:t>
            </w:r>
          </w:p>
        </w:tc>
      </w:tr>
      <w:tr w:rsidR="00B87630" w:rsidTr="001A24C1">
        <w:tc>
          <w:tcPr>
            <w:tcW w:w="3642" w:type="dxa"/>
          </w:tcPr>
          <w:p w:rsidR="00B87630" w:rsidRPr="00784EF9" w:rsidRDefault="00B87630" w:rsidP="001A24C1">
            <w:pPr>
              <w:pStyle w:val="Code"/>
              <w:rPr>
                <w:rStyle w:val="Variables"/>
              </w:rPr>
            </w:pPr>
            <w:r>
              <w:t>“</w:t>
            </w:r>
            <w:r w:rsidRPr="0074250C">
              <w:t>PrSBgtSBMSY</w:t>
            </w:r>
            <w:r>
              <w:t>”</w:t>
            </w:r>
          </w:p>
        </w:tc>
        <w:tc>
          <w:tcPr>
            <w:tcW w:w="5384" w:type="dxa"/>
          </w:tcPr>
          <w:p w:rsidR="00B87630" w:rsidRDefault="00B87630" w:rsidP="001A24C1">
            <w:r>
              <w:t>Probability of spawning biomass being greater than spawning biomass at MSY</w:t>
            </w:r>
          </w:p>
        </w:tc>
      </w:tr>
      <w:tr w:rsidR="00B87630" w:rsidTr="001A24C1">
        <w:tc>
          <w:tcPr>
            <w:tcW w:w="3642" w:type="dxa"/>
          </w:tcPr>
          <w:p w:rsidR="00B87630" w:rsidRPr="00784EF9" w:rsidRDefault="00B87630" w:rsidP="001A24C1">
            <w:pPr>
              <w:pStyle w:val="Code"/>
              <w:rPr>
                <w:rStyle w:val="Variables"/>
              </w:rPr>
            </w:pPr>
            <w:r>
              <w:t>“</w:t>
            </w:r>
            <w:r w:rsidRPr="0074250C">
              <w:t>PrSBgt0.2SB0</w:t>
            </w:r>
            <w:r>
              <w:t>”</w:t>
            </w:r>
          </w:p>
        </w:tc>
        <w:tc>
          <w:tcPr>
            <w:tcW w:w="5384" w:type="dxa"/>
          </w:tcPr>
          <w:p w:rsidR="00B87630" w:rsidRDefault="00B87630" w:rsidP="001A24C1">
            <w:r>
              <w:t>Probability of spawning biomass being greater than 20% of initial biomass</w:t>
            </w:r>
          </w:p>
        </w:tc>
      </w:tr>
      <w:tr w:rsidR="00B87630" w:rsidTr="001A24C1">
        <w:tc>
          <w:tcPr>
            <w:tcW w:w="3642" w:type="dxa"/>
          </w:tcPr>
          <w:p w:rsidR="00B87630" w:rsidRPr="00784EF9" w:rsidRDefault="00B87630" w:rsidP="001A24C1">
            <w:pPr>
              <w:pStyle w:val="Code"/>
            </w:pPr>
            <w:r>
              <w:t>“</w:t>
            </w:r>
            <w:r w:rsidRPr="0074250C">
              <w:t>PrSBgtSBlim</w:t>
            </w:r>
            <w:r>
              <w:t>”</w:t>
            </w:r>
          </w:p>
        </w:tc>
        <w:tc>
          <w:tcPr>
            <w:tcW w:w="5384" w:type="dxa"/>
          </w:tcPr>
          <w:p w:rsidR="00B87630" w:rsidRDefault="00B87630" w:rsidP="001A24C1">
            <w:r>
              <w:t>Probability of spawning biomass being greater than SBlim where SBlim is 40% of spawning biomass at MSY</w:t>
            </w:r>
          </w:p>
        </w:tc>
      </w:tr>
      <w:tr w:rsidR="00B87630" w:rsidTr="001A24C1">
        <w:tc>
          <w:tcPr>
            <w:tcW w:w="3642" w:type="dxa"/>
          </w:tcPr>
          <w:p w:rsidR="00B87630" w:rsidRDefault="00B87630" w:rsidP="001A24C1">
            <w:pPr>
              <w:pStyle w:val="Code"/>
            </w:pPr>
            <w:r>
              <w:t>“Y”</w:t>
            </w:r>
          </w:p>
        </w:tc>
        <w:tc>
          <w:tcPr>
            <w:tcW w:w="5384" w:type="dxa"/>
          </w:tcPr>
          <w:p w:rsidR="00B87630" w:rsidRDefault="00B87630" w:rsidP="001A24C1">
            <w:r>
              <w:t>Mean catch mass in metric tons</w:t>
            </w:r>
          </w:p>
        </w:tc>
      </w:tr>
      <w:tr w:rsidR="00B87630" w:rsidTr="001A24C1">
        <w:tc>
          <w:tcPr>
            <w:tcW w:w="3642" w:type="dxa"/>
          </w:tcPr>
          <w:p w:rsidR="00B87630" w:rsidRDefault="00B87630" w:rsidP="001A24C1">
            <w:pPr>
              <w:pStyle w:val="Code"/>
            </w:pPr>
            <w:r>
              <w:t>“</w:t>
            </w:r>
            <w:r w:rsidRPr="0074250C">
              <w:t>relCPUE</w:t>
            </w:r>
            <w:r>
              <w:t>”</w:t>
            </w:r>
          </w:p>
        </w:tc>
        <w:tc>
          <w:tcPr>
            <w:tcW w:w="5384" w:type="dxa"/>
          </w:tcPr>
          <w:p w:rsidR="00B87630" w:rsidRDefault="00B87630" w:rsidP="001A24C1">
            <w:r>
              <w:t>M</w:t>
            </w:r>
            <w:r w:rsidRPr="00845918">
              <w:t>ean catch rates relative to catch rates over four last data years</w:t>
            </w:r>
          </w:p>
        </w:tc>
      </w:tr>
      <w:tr w:rsidR="00B87630" w:rsidTr="001A24C1">
        <w:tc>
          <w:tcPr>
            <w:tcW w:w="3642" w:type="dxa"/>
          </w:tcPr>
          <w:p w:rsidR="00B87630" w:rsidRDefault="00B87630" w:rsidP="001A24C1">
            <w:pPr>
              <w:pStyle w:val="Code"/>
            </w:pPr>
            <w:r>
              <w:t>“</w:t>
            </w:r>
            <w:r w:rsidRPr="00845918">
              <w:t>YoMSY</w:t>
            </w:r>
            <w:r>
              <w:t>”</w:t>
            </w:r>
          </w:p>
        </w:tc>
        <w:tc>
          <w:tcPr>
            <w:tcW w:w="5384" w:type="dxa"/>
          </w:tcPr>
          <w:p w:rsidR="00B87630" w:rsidRDefault="00B87630" w:rsidP="001A24C1">
            <w:r>
              <w:t>Mean catch over catch at MSY</w:t>
            </w:r>
          </w:p>
        </w:tc>
      </w:tr>
      <w:tr w:rsidR="00B87630" w:rsidTr="001A24C1">
        <w:tc>
          <w:tcPr>
            <w:tcW w:w="3642" w:type="dxa"/>
          </w:tcPr>
          <w:p w:rsidR="00B87630" w:rsidRDefault="00B87630" w:rsidP="001A24C1">
            <w:pPr>
              <w:pStyle w:val="Code"/>
            </w:pPr>
            <w:r>
              <w:t>“</w:t>
            </w:r>
            <w:r w:rsidRPr="00845918">
              <w:t>APCY</w:t>
            </w:r>
            <w:r>
              <w:t>”</w:t>
            </w:r>
          </w:p>
        </w:tc>
        <w:tc>
          <w:tcPr>
            <w:tcW w:w="5384" w:type="dxa"/>
          </w:tcPr>
          <w:p w:rsidR="00B87630" w:rsidRDefault="00B87630" w:rsidP="001A24C1">
            <w:r>
              <w:t>Mean catch mass at time t over catch mass at time t-1</w:t>
            </w:r>
          </w:p>
        </w:tc>
      </w:tr>
      <w:tr w:rsidR="00B87630" w:rsidTr="001A24C1">
        <w:tc>
          <w:tcPr>
            <w:tcW w:w="3642" w:type="dxa"/>
          </w:tcPr>
          <w:p w:rsidR="00B87630" w:rsidRDefault="00B87630" w:rsidP="001A24C1">
            <w:pPr>
              <w:pStyle w:val="Code"/>
            </w:pPr>
            <w:r>
              <w:t>“</w:t>
            </w:r>
            <w:r w:rsidRPr="00845918">
              <w:t>AAVY</w:t>
            </w:r>
            <w:r>
              <w:t>”</w:t>
            </w:r>
          </w:p>
        </w:tc>
        <w:tc>
          <w:tcPr>
            <w:tcW w:w="5384" w:type="dxa"/>
          </w:tcPr>
          <w:p w:rsidR="00B87630" w:rsidRDefault="00B87630" w:rsidP="001A24C1">
            <w:r>
              <w:t>Percentage average absolute change in catch mass</w:t>
            </w:r>
          </w:p>
        </w:tc>
      </w:tr>
      <w:tr w:rsidR="00B87630" w:rsidTr="001A24C1">
        <w:tc>
          <w:tcPr>
            <w:tcW w:w="3642" w:type="dxa"/>
          </w:tcPr>
          <w:p w:rsidR="00B87630" w:rsidRDefault="00B87630" w:rsidP="001A24C1">
            <w:pPr>
              <w:pStyle w:val="Code"/>
            </w:pPr>
            <w:r>
              <w:t>“</w:t>
            </w:r>
            <w:r w:rsidRPr="00845918">
              <w:t>YcvPct</w:t>
            </w:r>
            <w:r>
              <w:t>”</w:t>
            </w:r>
          </w:p>
        </w:tc>
        <w:tc>
          <w:tcPr>
            <w:tcW w:w="5384" w:type="dxa"/>
          </w:tcPr>
          <w:p w:rsidR="00B87630" w:rsidRDefault="00B87630" w:rsidP="001A24C1">
            <w:r>
              <w:t>Mean standard deviation of catch mass over mean catch mass (a normalised measure of catch variability)</w:t>
            </w:r>
          </w:p>
        </w:tc>
      </w:tr>
      <w:tr w:rsidR="00B87630" w:rsidTr="001A24C1">
        <w:tc>
          <w:tcPr>
            <w:tcW w:w="3642" w:type="dxa"/>
          </w:tcPr>
          <w:p w:rsidR="00B87630" w:rsidRDefault="00B87630" w:rsidP="001A24C1">
            <w:pPr>
              <w:pStyle w:val="Code"/>
            </w:pPr>
            <w:r>
              <w:t>“</w:t>
            </w:r>
            <w:r w:rsidRPr="005505AF">
              <w:t>PrYlt0.1MSY</w:t>
            </w:r>
            <w:r>
              <w:t>”</w:t>
            </w:r>
          </w:p>
        </w:tc>
        <w:tc>
          <w:tcPr>
            <w:tcW w:w="5384" w:type="dxa"/>
          </w:tcPr>
          <w:p w:rsidR="00B87630" w:rsidRDefault="00B87630" w:rsidP="001A24C1">
            <w:r>
              <w:t>Probability that mean catch is less than 10% of catch at MSY</w:t>
            </w:r>
          </w:p>
        </w:tc>
      </w:tr>
      <w:tr w:rsidR="00B87630" w:rsidTr="001A24C1">
        <w:tc>
          <w:tcPr>
            <w:tcW w:w="3642" w:type="dxa"/>
          </w:tcPr>
          <w:p w:rsidR="00B87630" w:rsidRDefault="00B87630" w:rsidP="001A24C1">
            <w:pPr>
              <w:pStyle w:val="Code"/>
            </w:pPr>
            <w:r>
              <w:t>“</w:t>
            </w:r>
            <w:r w:rsidRPr="005505AF">
              <w:t>Yf</w:t>
            </w:r>
            <w:r>
              <w:t>”</w:t>
            </w:r>
          </w:p>
        </w:tc>
        <w:tc>
          <w:tcPr>
            <w:tcW w:w="5384" w:type="dxa"/>
          </w:tcPr>
          <w:p w:rsidR="00B87630" w:rsidRDefault="00B87630" w:rsidP="001A24C1">
            <w:r>
              <w:t>Mean catch mass by fleet</w:t>
            </w:r>
          </w:p>
        </w:tc>
      </w:tr>
      <w:tr w:rsidR="00B87630" w:rsidTr="001A24C1">
        <w:tc>
          <w:tcPr>
            <w:tcW w:w="3642" w:type="dxa"/>
            <w:tcBorders>
              <w:bottom w:val="single" w:sz="4" w:space="0" w:color="auto"/>
            </w:tcBorders>
          </w:tcPr>
          <w:p w:rsidR="00B87630" w:rsidRDefault="00B87630" w:rsidP="001A24C1">
            <w:pPr>
              <w:pStyle w:val="Code"/>
            </w:pPr>
            <w:r>
              <w:t>“</w:t>
            </w:r>
            <w:r w:rsidRPr="005505AF">
              <w:t>CPUEr</w:t>
            </w:r>
            <w:r>
              <w:t>”</w:t>
            </w:r>
          </w:p>
        </w:tc>
        <w:tc>
          <w:tcPr>
            <w:tcW w:w="5384" w:type="dxa"/>
            <w:tcBorders>
              <w:bottom w:val="single" w:sz="4" w:space="0" w:color="auto"/>
            </w:tcBorders>
          </w:tcPr>
          <w:p w:rsidR="00B87630" w:rsidRDefault="00B87630" w:rsidP="001A24C1">
            <w:r>
              <w:t>Catch per unit effort by area / region</w:t>
            </w:r>
          </w:p>
        </w:tc>
      </w:tr>
    </w:tbl>
    <w:p w:rsidR="00B87630" w:rsidRDefault="00B87630" w:rsidP="00B87630"/>
    <w:p w:rsidR="003C7690" w:rsidRDefault="003C7690" w:rsidP="0057166F">
      <w:r>
        <w:lastRenderedPageBreak/>
        <w:t xml:space="preserve">As alluded to earlier, calls to the </w:t>
      </w:r>
      <w:r w:rsidRPr="003C7690">
        <w:rPr>
          <w:rStyle w:val="Variables"/>
        </w:rPr>
        <w:t>runMse()</w:t>
      </w:r>
      <w:r>
        <w:t xml:space="preserve"> method can be used to tune MPs. All that is required is the naming of MPs with the class </w:t>
      </w:r>
      <w:r w:rsidRPr="003C7690">
        <w:rPr>
          <w:rStyle w:val="Variables"/>
        </w:rPr>
        <w:t>IO_MP_tune</w:t>
      </w:r>
      <w:r>
        <w:t xml:space="preserve"> and providing a class instance for the </w:t>
      </w:r>
      <w:r w:rsidRPr="003C7690">
        <w:rPr>
          <w:rStyle w:val="Variables"/>
        </w:rPr>
        <w:t>TuningPars</w:t>
      </w:r>
      <w:r>
        <w:t xml:space="preserve"> argument that defines the tuning. An extract from the demo script shown below shows a typical example of this. </w:t>
      </w:r>
    </w:p>
    <w:p w:rsidR="003C7690" w:rsidRDefault="003C7690" w:rsidP="003C7690">
      <w:pPr>
        <w:pStyle w:val="Code"/>
      </w:pPr>
      <w:r>
        <w:t>TuningPars &lt;- new("TuningParameters")</w:t>
      </w:r>
    </w:p>
    <w:p w:rsidR="003C7690" w:rsidRDefault="003C7690" w:rsidP="003C7690">
      <w:pPr>
        <w:pStyle w:val="Code"/>
      </w:pPr>
    </w:p>
    <w:p w:rsidR="003C7690" w:rsidRDefault="003C7690" w:rsidP="003C7690">
      <w:pPr>
        <w:pStyle w:val="Code"/>
      </w:pPr>
      <w:r>
        <w:t>TuningPars@performanceMeasure       &lt;- "SBoSBMSY"</w:t>
      </w:r>
    </w:p>
    <w:p w:rsidR="003C7690" w:rsidRDefault="003C7690" w:rsidP="003C7690">
      <w:pPr>
        <w:pStyle w:val="Code"/>
      </w:pPr>
      <w:r>
        <w:t>TuningPars@performanceMeasureClass  &lt;- "0.5"</w:t>
      </w:r>
    </w:p>
    <w:p w:rsidR="003C7690" w:rsidRDefault="003C7690" w:rsidP="003C7690">
      <w:pPr>
        <w:pStyle w:val="Code"/>
      </w:pPr>
      <w:r>
        <w:t>TuningPars@performanceMeasureYears  &lt;- 20</w:t>
      </w:r>
    </w:p>
    <w:p w:rsidR="003C7690" w:rsidRDefault="003C7690" w:rsidP="003C7690">
      <w:pPr>
        <w:pStyle w:val="Code"/>
      </w:pPr>
      <w:r>
        <w:t>TuningPars@tuningTarget             &lt;- 1.7</w:t>
      </w:r>
    </w:p>
    <w:p w:rsidR="003C7690" w:rsidRDefault="003C7690" w:rsidP="003C7690">
      <w:pPr>
        <w:pStyle w:val="Code"/>
      </w:pPr>
      <w:r>
        <w:t>TuningPars@tuningTolerance          &lt;- 0.01</w:t>
      </w:r>
    </w:p>
    <w:p w:rsidR="003C7690" w:rsidRDefault="003C7690" w:rsidP="003C7690">
      <w:pPr>
        <w:pStyle w:val="Code"/>
      </w:pPr>
    </w:p>
    <w:p w:rsidR="003C7690" w:rsidRDefault="003C7690" w:rsidP="003C7690">
      <w:pPr>
        <w:pStyle w:val="Code"/>
      </w:pPr>
      <w:r>
        <w:t>MPL2 &lt;- c("PT41.100.2", "PT41.100.9", "PT41.tune.9")</w:t>
      </w:r>
    </w:p>
    <w:p w:rsidR="003C7690" w:rsidRDefault="003C7690" w:rsidP="003C7690">
      <w:pPr>
        <w:pStyle w:val="Code"/>
      </w:pPr>
    </w:p>
    <w:p w:rsidR="003C7690" w:rsidRDefault="003C7690" w:rsidP="003C7690">
      <w:pPr>
        <w:pStyle w:val="Code"/>
      </w:pPr>
      <w:r>
        <w:t># forcing C++ method because it runs faster</w:t>
      </w:r>
    </w:p>
    <w:p w:rsidR="003C7690" w:rsidRDefault="003C7690" w:rsidP="003C7690">
      <w:pPr>
        <w:pStyle w:val="Code"/>
      </w:pPr>
      <w:r>
        <w:t>print(system.time(OMyft2r108 &lt;- runMse(OMyft2r108, TuningPars=TuningPars, MPs=MPL2, interval=3, Report=F, UseCluster=1, CppMethod=1)))</w:t>
      </w:r>
      <w:r>
        <w:br/>
      </w:r>
    </w:p>
    <w:p w:rsidR="003C7690" w:rsidRDefault="003C7690" w:rsidP="0057166F">
      <w:r>
        <w:t xml:space="preserve">In the list of MPs to use in </w:t>
      </w:r>
      <w:r w:rsidRPr="001640F2">
        <w:rPr>
          <w:rStyle w:val="Variables"/>
        </w:rPr>
        <w:t>runMse()</w:t>
      </w:r>
      <w:r>
        <w:t xml:space="preserve"> </w:t>
      </w:r>
      <w:r w:rsidRPr="001640F2">
        <w:rPr>
          <w:rStyle w:val="Variables"/>
        </w:rPr>
        <w:t>PT41.100.2</w:t>
      </w:r>
      <w:r>
        <w:t xml:space="preserve"> and </w:t>
      </w:r>
      <w:r w:rsidRPr="001640F2">
        <w:rPr>
          <w:rStyle w:val="Variables"/>
        </w:rPr>
        <w:t>PT41.100.9</w:t>
      </w:r>
      <w:r>
        <w:t xml:space="preserve"> are non-tuned MPs (class </w:t>
      </w:r>
      <w:r w:rsidRPr="001640F2">
        <w:rPr>
          <w:rStyle w:val="Variables"/>
        </w:rPr>
        <w:t>IO_MP</w:t>
      </w:r>
      <w:r>
        <w:t xml:space="preserve">) and </w:t>
      </w:r>
      <w:r w:rsidRPr="001640F2">
        <w:rPr>
          <w:rStyle w:val="Variables"/>
        </w:rPr>
        <w:t>PT41.tune.9</w:t>
      </w:r>
      <w:r>
        <w:t xml:space="preserve"> is a tuned MP. If </w:t>
      </w:r>
      <w:r w:rsidRPr="001640F2">
        <w:rPr>
          <w:rStyle w:val="Variables"/>
        </w:rPr>
        <w:t>runMse()</w:t>
      </w:r>
      <w:r>
        <w:t xml:space="preserve"> were called without a </w:t>
      </w:r>
      <w:r w:rsidRPr="001640F2">
        <w:rPr>
          <w:rStyle w:val="Variables"/>
        </w:rPr>
        <w:t>TuningPars</w:t>
      </w:r>
      <w:r>
        <w:t xml:space="preserve"> argument then </w:t>
      </w:r>
      <w:r w:rsidRPr="001640F2">
        <w:rPr>
          <w:rStyle w:val="Variables"/>
        </w:rPr>
        <w:t>PT41.tune.9</w:t>
      </w:r>
      <w:r>
        <w:t xml:space="preserve"> would simply be run as a </w:t>
      </w:r>
      <w:r w:rsidR="001640F2">
        <w:t xml:space="preserve">fixed MP. By providing the </w:t>
      </w:r>
      <w:r w:rsidR="001640F2" w:rsidRPr="001640F2">
        <w:rPr>
          <w:rStyle w:val="Variables"/>
        </w:rPr>
        <w:t>TuningPars</w:t>
      </w:r>
      <w:r w:rsidR="001640F2">
        <w:t xml:space="preserve"> argument we instruct it to perform tuning on any tunable MPs named in the MPs argument. Internally, when performing tuning, the </w:t>
      </w:r>
      <w:r w:rsidR="001640F2" w:rsidRPr="006F3704">
        <w:rPr>
          <w:rStyle w:val="Variables"/>
        </w:rPr>
        <w:t>performanceStatistics()</w:t>
      </w:r>
      <w:r w:rsidR="001640F2">
        <w:t xml:space="preserve"> method is invoked to measure the performance for the sake of tuning. In the </w:t>
      </w:r>
      <w:r w:rsidR="001640F2" w:rsidRPr="006F3704">
        <w:rPr>
          <w:rStyle w:val="Variables"/>
        </w:rPr>
        <w:t>TuningParameters</w:t>
      </w:r>
      <w:r w:rsidR="001640F2">
        <w:t xml:space="preserve"> class instance above, </w:t>
      </w:r>
      <w:r w:rsidR="001640F2" w:rsidRPr="006F3704">
        <w:rPr>
          <w:rStyle w:val="Variables"/>
        </w:rPr>
        <w:t>performanceMeasure</w:t>
      </w:r>
      <w:r w:rsidR="001640F2">
        <w:t xml:space="preserve"> and </w:t>
      </w:r>
      <w:r w:rsidR="001640F2" w:rsidRPr="006F3704">
        <w:rPr>
          <w:rStyle w:val="Variables"/>
        </w:rPr>
        <w:t>performanceMeasureYears</w:t>
      </w:r>
      <w:r w:rsidR="001640F2">
        <w:t xml:space="preserve"> correspond to the Statistics and </w:t>
      </w:r>
      <w:r w:rsidR="001640F2" w:rsidRPr="006F3704">
        <w:rPr>
          <w:rStyle w:val="Variables"/>
        </w:rPr>
        <w:t>AvgFirstYr</w:t>
      </w:r>
      <w:r w:rsidR="001640F2">
        <w:t xml:space="preserve"> arguments to the call to </w:t>
      </w:r>
      <w:r w:rsidR="001640F2" w:rsidRPr="006F3704">
        <w:rPr>
          <w:rStyle w:val="Variables"/>
        </w:rPr>
        <w:t>performanceStatistics()</w:t>
      </w:r>
      <w:r w:rsidR="001640F2">
        <w:t xml:space="preserve">. Hence, in this case we are measuring </w:t>
      </w:r>
      <w:r w:rsidR="001640F2" w:rsidRPr="006F3704">
        <w:rPr>
          <w:rStyle w:val="Variables"/>
        </w:rPr>
        <w:t>SBoSBMSY</w:t>
      </w:r>
      <w:r w:rsidR="001640F2">
        <w:t xml:space="preserve"> (as defined in </w:t>
      </w:r>
      <w:r w:rsidR="001640F2">
        <w:fldChar w:fldCharType="begin"/>
      </w:r>
      <w:r w:rsidR="001640F2">
        <w:instrText xml:space="preserve"> REF _Ref524524144 \h </w:instrText>
      </w:r>
      <w:r w:rsidR="001640F2">
        <w:fldChar w:fldCharType="separate"/>
      </w:r>
      <w:r w:rsidR="00351A24">
        <w:t xml:space="preserve">Table </w:t>
      </w:r>
      <w:r w:rsidR="00351A24">
        <w:rPr>
          <w:noProof/>
        </w:rPr>
        <w:t>3</w:t>
      </w:r>
      <w:r w:rsidR="001640F2">
        <w:fldChar w:fldCharType="end"/>
      </w:r>
      <w:r w:rsidR="001640F2">
        <w:t xml:space="preserve">) with a 20 year average. The </w:t>
      </w:r>
      <w:r w:rsidR="001640F2" w:rsidRPr="006F3704">
        <w:rPr>
          <w:rStyle w:val="Variables"/>
        </w:rPr>
        <w:t>performanceStatistics()</w:t>
      </w:r>
      <w:r w:rsidR="001640F2">
        <w:t xml:space="preserve"> method produces a measure for the mean and all the percentiles (</w:t>
      </w:r>
      <w:r w:rsidR="006F3704" w:rsidRPr="00DD0F10">
        <w:rPr>
          <w:rStyle w:val="Variables"/>
        </w:rPr>
        <w:t>0.1,0.25,0.5,0.75,0.8,0.9</w:t>
      </w:r>
      <w:r w:rsidR="006F3704">
        <w:t xml:space="preserve">) meaning that it is necessary to name which figure to use in tuning. This is the purpose of the </w:t>
      </w:r>
      <w:r w:rsidR="006F3704" w:rsidRPr="006F3704">
        <w:rPr>
          <w:rStyle w:val="Variables"/>
        </w:rPr>
        <w:t>performanceMeasureClass</w:t>
      </w:r>
      <w:r w:rsidR="006F3704">
        <w:t xml:space="preserve"> and indicates that we will be using the 50</w:t>
      </w:r>
      <w:r w:rsidR="006F3704" w:rsidRPr="006F3704">
        <w:rPr>
          <w:vertAlign w:val="superscript"/>
        </w:rPr>
        <w:t>th</w:t>
      </w:r>
      <w:r w:rsidR="006F3704">
        <w:t xml:space="preserve"> percentile of </w:t>
      </w:r>
      <w:r w:rsidR="006F3704" w:rsidRPr="006F3704">
        <w:rPr>
          <w:rStyle w:val="Variables"/>
        </w:rPr>
        <w:t>SBoSBMSY</w:t>
      </w:r>
      <w:r w:rsidR="006F3704">
        <w:t xml:space="preserve">. Functionally, </w:t>
      </w:r>
      <w:r w:rsidR="006F3704">
        <w:rPr>
          <w:rStyle w:val="Variables"/>
        </w:rPr>
        <w:t>“S</w:t>
      </w:r>
      <w:r w:rsidR="006F3704" w:rsidRPr="006F3704">
        <w:rPr>
          <w:rStyle w:val="Variables"/>
        </w:rPr>
        <w:t>BoSBMSY</w:t>
      </w:r>
      <w:r w:rsidR="006F3704">
        <w:rPr>
          <w:rStyle w:val="Variables"/>
        </w:rPr>
        <w:t>”</w:t>
      </w:r>
      <w:r w:rsidR="006F3704">
        <w:t xml:space="preserve"> combines with </w:t>
      </w:r>
      <w:r w:rsidR="006F3704">
        <w:rPr>
          <w:rStyle w:val="Variables"/>
        </w:rPr>
        <w:t>“0</w:t>
      </w:r>
      <w:r w:rsidR="006F3704" w:rsidRPr="006F3704">
        <w:rPr>
          <w:rStyle w:val="Variables"/>
        </w:rPr>
        <w:t>.5</w:t>
      </w:r>
      <w:r w:rsidR="006F3704">
        <w:rPr>
          <w:rStyle w:val="Variables"/>
        </w:rPr>
        <w:t>”</w:t>
      </w:r>
      <w:r w:rsidR="006F3704">
        <w:t xml:space="preserve"> to create the column name that is queried in the </w:t>
      </w:r>
      <w:r w:rsidR="006F3704" w:rsidRPr="006F3704">
        <w:rPr>
          <w:rStyle w:val="Variables"/>
        </w:rPr>
        <w:t>performanceStatistics()</w:t>
      </w:r>
      <w:r w:rsidR="006F3704">
        <w:t xml:space="preserve"> output. </w:t>
      </w:r>
      <w:r w:rsidR="003B6AF3">
        <w:t xml:space="preserve">Finally, </w:t>
      </w:r>
      <w:r w:rsidR="003B6AF3" w:rsidRPr="003B6AF3">
        <w:rPr>
          <w:rStyle w:val="Variables"/>
        </w:rPr>
        <w:t>tuningTarget</w:t>
      </w:r>
      <w:r w:rsidR="003B6AF3">
        <w:t xml:space="preserve"> and </w:t>
      </w:r>
      <w:r w:rsidR="003B6AF3" w:rsidRPr="003B6AF3">
        <w:rPr>
          <w:rStyle w:val="Variables"/>
        </w:rPr>
        <w:t>tuningTolerance</w:t>
      </w:r>
      <w:r w:rsidR="003B6AF3">
        <w:t xml:space="preserve"> set the tuning target we wish to achieve and the degree of fit require for tuning to complete. In this case</w:t>
      </w:r>
      <w:r w:rsidR="0036214E">
        <w:t>,</w:t>
      </w:r>
      <w:r w:rsidR="003B6AF3">
        <w:t xml:space="preserve"> we are determining the required tuning for </w:t>
      </w:r>
      <w:r w:rsidR="003B6AF3" w:rsidRPr="001640F2">
        <w:rPr>
          <w:rStyle w:val="Variables"/>
        </w:rPr>
        <w:t>PT41.tune.9</w:t>
      </w:r>
      <w:r w:rsidR="003B6AF3">
        <w:t xml:space="preserve"> such that the 50</w:t>
      </w:r>
      <w:r w:rsidR="003B6AF3" w:rsidRPr="003B6AF3">
        <w:rPr>
          <w:vertAlign w:val="superscript"/>
        </w:rPr>
        <w:t>th</w:t>
      </w:r>
      <w:r w:rsidR="003B6AF3">
        <w:t xml:space="preserve"> percentile of </w:t>
      </w:r>
      <w:r w:rsidR="003B6AF3" w:rsidRPr="0036214E">
        <w:rPr>
          <w:rStyle w:val="Variables"/>
        </w:rPr>
        <w:t>SBoSBMSY</w:t>
      </w:r>
      <w:r w:rsidR="003B6AF3">
        <w:t xml:space="preserve"> averaged over 20 years </w:t>
      </w:r>
      <w:r w:rsidR="0036214E">
        <w:t xml:space="preserve">has a value of 1.7 to within 1%. </w:t>
      </w:r>
      <w:r w:rsidR="00B87630">
        <w:t xml:space="preserve">Assuming the tuning converged, the MP tuning can be obtained by calling the </w:t>
      </w:r>
      <w:r w:rsidR="00B87630" w:rsidRPr="00B87630">
        <w:rPr>
          <w:rStyle w:val="Variables"/>
        </w:rPr>
        <w:t>getMPs()</w:t>
      </w:r>
      <w:r w:rsidR="00B87630">
        <w:t xml:space="preserve"> method. For instance,</w:t>
      </w:r>
    </w:p>
    <w:p w:rsidR="00B87630" w:rsidRDefault="00B87630" w:rsidP="00B87630">
      <w:pPr>
        <w:pStyle w:val="Code"/>
      </w:pPr>
      <w:r w:rsidRPr="00B87630">
        <w:t>getMPs(OMyft2r108)</w:t>
      </w:r>
      <w:r>
        <w:br/>
      </w:r>
    </w:p>
    <w:p w:rsidR="00B87630" w:rsidRDefault="00B87630" w:rsidP="0057166F">
      <w:r>
        <w:t>returns,</w:t>
      </w:r>
    </w:p>
    <w:p w:rsidR="00A92A03" w:rsidRDefault="00A92A03" w:rsidP="00A92A03">
      <w:pPr>
        <w:pStyle w:val="Code"/>
      </w:pPr>
      <w:r>
        <w:t>[[1]]</w:t>
      </w:r>
    </w:p>
    <w:p w:rsidR="00A92A03" w:rsidRDefault="00A92A03" w:rsidP="00A92A03">
      <w:pPr>
        <w:pStyle w:val="Code"/>
      </w:pPr>
      <w:r>
        <w:lastRenderedPageBreak/>
        <w:t>An object of class "MP_Spec"</w:t>
      </w:r>
    </w:p>
    <w:p w:rsidR="00A92A03" w:rsidRDefault="00A92A03" w:rsidP="00A92A03">
      <w:pPr>
        <w:pStyle w:val="Code"/>
      </w:pPr>
      <w:r>
        <w:t>Slot "MP":</w:t>
      </w:r>
    </w:p>
    <w:p w:rsidR="00A92A03" w:rsidRDefault="00A92A03" w:rsidP="00A92A03">
      <w:pPr>
        <w:pStyle w:val="Code"/>
      </w:pPr>
      <w:r>
        <w:t>[1] "PT41.100.2"</w:t>
      </w:r>
    </w:p>
    <w:p w:rsidR="00A92A03" w:rsidRDefault="00A92A03" w:rsidP="00A92A03">
      <w:pPr>
        <w:pStyle w:val="Code"/>
      </w:pPr>
    </w:p>
    <w:p w:rsidR="00A92A03" w:rsidRDefault="00A92A03" w:rsidP="00A92A03">
      <w:pPr>
        <w:pStyle w:val="Code"/>
      </w:pPr>
      <w:r>
        <w:t>Slot "MP_Name":</w:t>
      </w:r>
    </w:p>
    <w:p w:rsidR="00A92A03" w:rsidRDefault="00A92A03" w:rsidP="00A92A03">
      <w:pPr>
        <w:pStyle w:val="Code"/>
      </w:pPr>
      <w:r>
        <w:t>[1] "PT41.100.2"</w:t>
      </w:r>
    </w:p>
    <w:p w:rsidR="00A92A03" w:rsidRDefault="00A92A03" w:rsidP="00A92A03">
      <w:pPr>
        <w:pStyle w:val="Code"/>
      </w:pPr>
    </w:p>
    <w:p w:rsidR="00A92A03" w:rsidRDefault="00A92A03" w:rsidP="00A92A03">
      <w:pPr>
        <w:pStyle w:val="Code"/>
      </w:pPr>
      <w:r>
        <w:t>Slot "tune":</w:t>
      </w:r>
    </w:p>
    <w:p w:rsidR="00A92A03" w:rsidRDefault="00A92A03" w:rsidP="00A92A03">
      <w:pPr>
        <w:pStyle w:val="Code"/>
      </w:pPr>
      <w:r>
        <w:t>[1] 1</w:t>
      </w:r>
    </w:p>
    <w:p w:rsidR="00A92A03" w:rsidRDefault="00A92A03" w:rsidP="00A92A03">
      <w:pPr>
        <w:pStyle w:val="Code"/>
      </w:pPr>
    </w:p>
    <w:p w:rsidR="00A92A03" w:rsidRDefault="00A92A03" w:rsidP="00A92A03">
      <w:pPr>
        <w:pStyle w:val="Code"/>
      </w:pPr>
      <w:r>
        <w:t>Slot "tuneError":</w:t>
      </w:r>
    </w:p>
    <w:p w:rsidR="00A92A03" w:rsidRDefault="00A92A03" w:rsidP="00A92A03">
      <w:pPr>
        <w:pStyle w:val="Code"/>
      </w:pPr>
      <w:r>
        <w:t>[1] 0</w:t>
      </w:r>
    </w:p>
    <w:p w:rsidR="00A92A03" w:rsidRDefault="00A92A03" w:rsidP="00A92A03">
      <w:pPr>
        <w:pStyle w:val="Code"/>
      </w:pPr>
    </w:p>
    <w:p w:rsidR="00A92A03" w:rsidRDefault="00A92A03" w:rsidP="00A92A03">
      <w:pPr>
        <w:pStyle w:val="Code"/>
      </w:pPr>
    </w:p>
    <w:p w:rsidR="00A92A03" w:rsidRDefault="00A92A03" w:rsidP="00A92A03">
      <w:pPr>
        <w:pStyle w:val="Code"/>
      </w:pPr>
      <w:r>
        <w:t>[[2]]</w:t>
      </w:r>
    </w:p>
    <w:p w:rsidR="00A92A03" w:rsidRDefault="00A92A03" w:rsidP="00A92A03">
      <w:pPr>
        <w:pStyle w:val="Code"/>
      </w:pPr>
      <w:r>
        <w:t>An object of class "MP_Spec"</w:t>
      </w:r>
    </w:p>
    <w:p w:rsidR="00A92A03" w:rsidRDefault="00A92A03" w:rsidP="00A92A03">
      <w:pPr>
        <w:pStyle w:val="Code"/>
      </w:pPr>
      <w:r>
        <w:t>Slot "MP":</w:t>
      </w:r>
    </w:p>
    <w:p w:rsidR="00A92A03" w:rsidRDefault="00A92A03" w:rsidP="00A92A03">
      <w:pPr>
        <w:pStyle w:val="Code"/>
      </w:pPr>
      <w:r>
        <w:t>[1] "PT41.100.9"</w:t>
      </w:r>
    </w:p>
    <w:p w:rsidR="00A92A03" w:rsidRDefault="00A92A03" w:rsidP="00A92A03">
      <w:pPr>
        <w:pStyle w:val="Code"/>
      </w:pPr>
    </w:p>
    <w:p w:rsidR="00A92A03" w:rsidRDefault="00A92A03" w:rsidP="00A92A03">
      <w:pPr>
        <w:pStyle w:val="Code"/>
      </w:pPr>
      <w:r>
        <w:t>Slot "MP_Name":</w:t>
      </w:r>
    </w:p>
    <w:p w:rsidR="00A92A03" w:rsidRDefault="00A92A03" w:rsidP="00A92A03">
      <w:pPr>
        <w:pStyle w:val="Code"/>
      </w:pPr>
      <w:r>
        <w:t>[1] "PT41.100.9"</w:t>
      </w:r>
    </w:p>
    <w:p w:rsidR="00A92A03" w:rsidRDefault="00A92A03" w:rsidP="00A92A03">
      <w:pPr>
        <w:pStyle w:val="Code"/>
      </w:pPr>
    </w:p>
    <w:p w:rsidR="00A92A03" w:rsidRDefault="00A92A03" w:rsidP="00A92A03">
      <w:pPr>
        <w:pStyle w:val="Code"/>
      </w:pPr>
      <w:r>
        <w:t>Slot "tune":</w:t>
      </w:r>
    </w:p>
    <w:p w:rsidR="00A92A03" w:rsidRDefault="00A92A03" w:rsidP="00A92A03">
      <w:pPr>
        <w:pStyle w:val="Code"/>
      </w:pPr>
      <w:r>
        <w:t>[1] 1</w:t>
      </w:r>
    </w:p>
    <w:p w:rsidR="00A92A03" w:rsidRDefault="00A92A03" w:rsidP="00A92A03">
      <w:pPr>
        <w:pStyle w:val="Code"/>
      </w:pPr>
    </w:p>
    <w:p w:rsidR="00A92A03" w:rsidRDefault="00A92A03" w:rsidP="00A92A03">
      <w:pPr>
        <w:pStyle w:val="Code"/>
      </w:pPr>
      <w:r>
        <w:t>Slot "tuneError":</w:t>
      </w:r>
    </w:p>
    <w:p w:rsidR="00A92A03" w:rsidRDefault="00A92A03" w:rsidP="00A92A03">
      <w:pPr>
        <w:pStyle w:val="Code"/>
      </w:pPr>
      <w:r>
        <w:t>[1] 0</w:t>
      </w:r>
    </w:p>
    <w:p w:rsidR="00A92A03" w:rsidRDefault="00A92A03" w:rsidP="00A92A03">
      <w:pPr>
        <w:pStyle w:val="Code"/>
      </w:pPr>
    </w:p>
    <w:p w:rsidR="00A92A03" w:rsidRDefault="00A92A03" w:rsidP="00A92A03">
      <w:pPr>
        <w:pStyle w:val="Code"/>
      </w:pPr>
    </w:p>
    <w:p w:rsidR="00A92A03" w:rsidRDefault="00A92A03" w:rsidP="00A92A03">
      <w:pPr>
        <w:pStyle w:val="Code"/>
      </w:pPr>
      <w:r>
        <w:t>[[3]]</w:t>
      </w:r>
    </w:p>
    <w:p w:rsidR="00A92A03" w:rsidRDefault="00A92A03" w:rsidP="00A92A03">
      <w:pPr>
        <w:pStyle w:val="Code"/>
      </w:pPr>
      <w:r>
        <w:t>An object of class "MP_Spec"</w:t>
      </w:r>
    </w:p>
    <w:p w:rsidR="00A92A03" w:rsidRDefault="00A92A03" w:rsidP="00A92A03">
      <w:pPr>
        <w:pStyle w:val="Code"/>
      </w:pPr>
      <w:r>
        <w:t>Slot "MP":</w:t>
      </w:r>
    </w:p>
    <w:p w:rsidR="00A92A03" w:rsidRDefault="00A92A03" w:rsidP="00A92A03">
      <w:pPr>
        <w:pStyle w:val="Code"/>
      </w:pPr>
      <w:r>
        <w:t>[1] "PT41.tune.9"</w:t>
      </w:r>
    </w:p>
    <w:p w:rsidR="00A92A03" w:rsidRDefault="00A92A03" w:rsidP="00A92A03">
      <w:pPr>
        <w:pStyle w:val="Code"/>
      </w:pPr>
    </w:p>
    <w:p w:rsidR="00A92A03" w:rsidRDefault="00A92A03" w:rsidP="00A92A03">
      <w:pPr>
        <w:pStyle w:val="Code"/>
      </w:pPr>
      <w:r>
        <w:t>Slot "MP_Name":</w:t>
      </w:r>
    </w:p>
    <w:p w:rsidR="00A92A03" w:rsidRDefault="00A92A03" w:rsidP="00A92A03">
      <w:pPr>
        <w:pStyle w:val="Code"/>
      </w:pPr>
      <w:r>
        <w:t>[1] "PT41.tune.9"</w:t>
      </w:r>
    </w:p>
    <w:p w:rsidR="00A92A03" w:rsidRDefault="00A92A03" w:rsidP="00A92A03">
      <w:pPr>
        <w:pStyle w:val="Code"/>
      </w:pPr>
    </w:p>
    <w:p w:rsidR="00A92A03" w:rsidRDefault="00A92A03" w:rsidP="00A92A03">
      <w:pPr>
        <w:pStyle w:val="Code"/>
      </w:pPr>
      <w:r>
        <w:t>Slot "tune":</w:t>
      </w:r>
    </w:p>
    <w:p w:rsidR="00A92A03" w:rsidRDefault="00A92A03" w:rsidP="00A92A03">
      <w:pPr>
        <w:pStyle w:val="Code"/>
      </w:pPr>
      <w:r>
        <w:t>[1] 2.458244</w:t>
      </w:r>
    </w:p>
    <w:p w:rsidR="00A92A03" w:rsidRDefault="00A92A03" w:rsidP="00A92A03">
      <w:pPr>
        <w:pStyle w:val="Code"/>
      </w:pPr>
    </w:p>
    <w:p w:rsidR="00A92A03" w:rsidRDefault="00A92A03" w:rsidP="00A92A03">
      <w:pPr>
        <w:pStyle w:val="Code"/>
      </w:pPr>
      <w:r>
        <w:t>Slot "tuneError":</w:t>
      </w:r>
    </w:p>
    <w:p w:rsidR="00A92A03" w:rsidRDefault="00A92A03" w:rsidP="00A92A03">
      <w:pPr>
        <w:pStyle w:val="Code"/>
      </w:pPr>
      <w:r>
        <w:t>[1] 0.005882353</w:t>
      </w:r>
    </w:p>
    <w:p w:rsidR="00B87630" w:rsidRDefault="00B87630" w:rsidP="00B87630">
      <w:pPr>
        <w:pStyle w:val="Code"/>
      </w:pPr>
    </w:p>
    <w:p w:rsidR="00B87630" w:rsidRDefault="00B87630" w:rsidP="0057166F">
      <w:r>
        <w:lastRenderedPageBreak/>
        <w:t xml:space="preserve">It returns a list of objects of class </w:t>
      </w:r>
      <w:r w:rsidRPr="00B87630">
        <w:rPr>
          <w:rStyle w:val="Variables"/>
        </w:rPr>
        <w:t>MP_SPEC</w:t>
      </w:r>
      <w:r>
        <w:t xml:space="preserve">, one for each MP. In our example we had three, the first two being fixed MPs and the last being tuned. In the first two MPs the </w:t>
      </w:r>
      <w:r w:rsidR="00CD302C">
        <w:rPr>
          <w:rStyle w:val="Variables"/>
        </w:rPr>
        <w:t>“t</w:t>
      </w:r>
      <w:r w:rsidRPr="00CD302C">
        <w:rPr>
          <w:rStyle w:val="Variables"/>
        </w:rPr>
        <w:t>une</w:t>
      </w:r>
      <w:r w:rsidR="00CD302C">
        <w:rPr>
          <w:rStyle w:val="Variables"/>
        </w:rPr>
        <w:t>”</w:t>
      </w:r>
      <w:r>
        <w:t xml:space="preserve"> slot is 1</w:t>
      </w:r>
      <w:r w:rsidR="00A92A03">
        <w:t xml:space="preserve"> and the </w:t>
      </w:r>
      <w:r w:rsidR="00A92A03">
        <w:rPr>
          <w:rStyle w:val="Variables"/>
        </w:rPr>
        <w:t>“t</w:t>
      </w:r>
      <w:r w:rsidR="00A92A03" w:rsidRPr="00CD302C">
        <w:rPr>
          <w:rStyle w:val="Variables"/>
        </w:rPr>
        <w:t>une</w:t>
      </w:r>
      <w:r w:rsidR="00A92A03">
        <w:rPr>
          <w:rStyle w:val="Variables"/>
        </w:rPr>
        <w:t>Error”</w:t>
      </w:r>
      <w:r>
        <w:t xml:space="preserve"> </w:t>
      </w:r>
      <w:r w:rsidR="00A92A03">
        <w:t xml:space="preserve">slot is 0 </w:t>
      </w:r>
      <w:r>
        <w:t xml:space="preserve">because they are fixed MPs. In the final tuned MP the </w:t>
      </w:r>
      <w:r w:rsidR="00CD302C">
        <w:rPr>
          <w:rStyle w:val="Variables"/>
        </w:rPr>
        <w:t>“t</w:t>
      </w:r>
      <w:r w:rsidR="00CD302C" w:rsidRPr="00CD302C">
        <w:rPr>
          <w:rStyle w:val="Variables"/>
        </w:rPr>
        <w:t>une</w:t>
      </w:r>
      <w:r w:rsidR="00CD302C">
        <w:rPr>
          <w:rStyle w:val="Variables"/>
        </w:rPr>
        <w:t>”</w:t>
      </w:r>
      <w:r>
        <w:t xml:space="preserve"> slot has a value of 2.260303 which is the parameter value needed to obtain the desired tuning. </w:t>
      </w:r>
      <w:r w:rsidR="00A92A03">
        <w:t xml:space="preserve">The </w:t>
      </w:r>
      <w:r w:rsidR="00A92A03">
        <w:rPr>
          <w:rStyle w:val="Variables"/>
        </w:rPr>
        <w:t>“t</w:t>
      </w:r>
      <w:r w:rsidR="00A92A03" w:rsidRPr="00CD302C">
        <w:rPr>
          <w:rStyle w:val="Variables"/>
        </w:rPr>
        <w:t>une</w:t>
      </w:r>
      <w:r w:rsidR="00A92A03">
        <w:rPr>
          <w:rStyle w:val="Variables"/>
        </w:rPr>
        <w:t>Error”</w:t>
      </w:r>
      <w:r w:rsidR="00A92A03">
        <w:t xml:space="preserve"> parameter has a value of 0.005882353 meaning the tuning is to within 0.59% of the target level. The </w:t>
      </w:r>
      <w:r w:rsidR="00A92A03">
        <w:rPr>
          <w:rStyle w:val="Variables"/>
        </w:rPr>
        <w:t>“t</w:t>
      </w:r>
      <w:r w:rsidR="00A92A03" w:rsidRPr="00CD302C">
        <w:rPr>
          <w:rStyle w:val="Variables"/>
        </w:rPr>
        <w:t>une</w:t>
      </w:r>
      <w:r w:rsidR="00A92A03">
        <w:rPr>
          <w:rStyle w:val="Variables"/>
        </w:rPr>
        <w:t>Error”</w:t>
      </w:r>
      <w:r w:rsidR="00A92A03">
        <w:t xml:space="preserve"> parameter is useful in determining after the fact, whether a given tuning converged. </w:t>
      </w:r>
    </w:p>
    <w:p w:rsidR="009672A2" w:rsidRDefault="00E82CFD" w:rsidP="0057166F">
      <w:r>
        <w:t xml:space="preserve">As an aid in producing reports there are two additional functions that may be of use : createTable1() and createTable2(). Both these functions create summary tables in a format required by </w:t>
      </w:r>
      <w:r w:rsidR="00D04525">
        <w:t>the IOTC in the context of MSE reporting. Both functions have the same prototype of,</w:t>
      </w:r>
    </w:p>
    <w:p w:rsidR="00D04525" w:rsidRDefault="00D04525" w:rsidP="00D04525">
      <w:pPr>
        <w:pStyle w:val="Code"/>
      </w:pPr>
      <w:r w:rsidRPr="00D04525">
        <w:t>function(years, results, MPs, MPs_short, prefix="")</w:t>
      </w:r>
      <w:r>
        <w:br/>
      </w:r>
    </w:p>
    <w:p w:rsidR="00DD0F10" w:rsidRDefault="00D04525" w:rsidP="00DD0F10">
      <w:r w:rsidRPr="00D04525">
        <w:rPr>
          <w:rStyle w:val="Variables"/>
        </w:rPr>
        <w:t>years</w:t>
      </w:r>
      <w:r>
        <w:t xml:space="preserve"> is the years over which to average results, results is an R list of </w:t>
      </w:r>
      <w:r w:rsidRPr="00D04525">
        <w:rPr>
          <w:rStyle w:val="Variables"/>
        </w:rPr>
        <w:t>MseFramework</w:t>
      </w:r>
      <w:r>
        <w:t xml:space="preserve"> objects holding the results of </w:t>
      </w:r>
      <w:r w:rsidRPr="00D04525">
        <w:rPr>
          <w:rStyle w:val="Variables"/>
        </w:rPr>
        <w:t>runMse()</w:t>
      </w:r>
      <w:r>
        <w:t xml:space="preserve"> calls. </w:t>
      </w:r>
      <w:r w:rsidRPr="00D04525">
        <w:rPr>
          <w:rStyle w:val="Variables"/>
        </w:rPr>
        <w:t>MPs</w:t>
      </w:r>
      <w:r>
        <w:t xml:space="preserve"> is a list of MPs to report. </w:t>
      </w:r>
      <w:r w:rsidRPr="00D04525">
        <w:rPr>
          <w:rStyle w:val="Variables"/>
        </w:rPr>
        <w:t>MPs_short</w:t>
      </w:r>
      <w:r>
        <w:t xml:space="preserve"> is a corresponding list of names to substitute for the full MP names in the tabular output. </w:t>
      </w:r>
      <w:r w:rsidRPr="00D04525">
        <w:rPr>
          <w:rStyle w:val="Variables"/>
        </w:rPr>
        <w:t>prefix</w:t>
      </w:r>
      <w:r>
        <w:t xml:space="preserve"> is a string to prefix to the resulting file name. </w:t>
      </w:r>
      <w:r w:rsidR="00DD0F10">
        <w:t xml:space="preserve">Both functions produce word XML output files that can be opened with Microsoft Word. The files are written to the Report folder and have names that follow the template </w:t>
      </w:r>
      <w:r w:rsidR="00DD0F10" w:rsidRPr="00DD0F10">
        <w:rPr>
          <w:rStyle w:val="Variables"/>
        </w:rPr>
        <w:t>{prefix}Table_{1 or 2}_{years}yr.xml</w:t>
      </w:r>
      <w:r w:rsidR="00DD0F10">
        <w:t xml:space="preserve"> . For instance,</w:t>
      </w:r>
    </w:p>
    <w:p w:rsidR="00DD0F10" w:rsidRDefault="00DD0F10" w:rsidP="00DD0F10">
      <w:pPr>
        <w:pStyle w:val="Code"/>
      </w:pPr>
      <w:r>
        <w:t># create Table1 example</w:t>
      </w:r>
    </w:p>
    <w:p w:rsidR="00E82CFD" w:rsidRDefault="00DD0F10" w:rsidP="00DD0F10">
      <w:pPr>
        <w:pStyle w:val="Code"/>
      </w:pPr>
      <w:r>
        <w:t>createTable1(20, list(OMyft2r108), c("PT41.100.2", "PT41.100.9", "PT41.tune.9"), c("MP1", "MP2", "MP3"))</w:t>
      </w:r>
    </w:p>
    <w:p w:rsidR="00DD0F10" w:rsidRDefault="00DD0F10" w:rsidP="00DD0F10">
      <w:pPr>
        <w:pStyle w:val="Code"/>
      </w:pPr>
    </w:p>
    <w:p w:rsidR="00DD0F10" w:rsidRDefault="00DD0F10" w:rsidP="0057166F">
      <w:r>
        <w:t>creates the table,</w:t>
      </w:r>
    </w:p>
    <w:tbl>
      <w:tblPr>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1"/>
        <w:gridCol w:w="1379"/>
        <w:gridCol w:w="1121"/>
        <w:gridCol w:w="1269"/>
        <w:gridCol w:w="1653"/>
        <w:gridCol w:w="1409"/>
      </w:tblGrid>
      <w:tr w:rsidR="00DD0F10" w:rsidRPr="00950BDB" w:rsidTr="001A24C1">
        <w:trPr>
          <w:trHeight w:val="300"/>
        </w:trPr>
        <w:tc>
          <w:tcPr>
            <w:tcW w:w="0" w:type="auto"/>
            <w:shd w:val="clear" w:color="auto" w:fill="auto"/>
            <w:noWrap/>
            <w:vAlign w:val="bottom"/>
          </w:tcPr>
          <w:p w:rsidR="00DD0F10" w:rsidRPr="00950BDB" w:rsidRDefault="00DD0F10" w:rsidP="001A24C1">
            <w:pPr>
              <w:spacing w:after="0" w:line="240" w:lineRule="auto"/>
              <w:jc w:val="center"/>
              <w:rPr>
                <w:rFonts w:ascii="Calibri" w:eastAsia="Times New Roman" w:hAnsi="Calibri" w:cs="Times New Roman"/>
                <w:b/>
                <w:color w:val="000000"/>
                <w:sz w:val="18"/>
                <w:lang w:eastAsia="en-AU"/>
              </w:rPr>
            </w:pPr>
          </w:p>
        </w:tc>
        <w:tc>
          <w:tcPr>
            <w:tcW w:w="0" w:type="auto"/>
            <w:gridSpan w:val="5"/>
            <w:shd w:val="clear" w:color="auto" w:fill="auto"/>
            <w:noWrap/>
            <w:vAlign w:val="bottom"/>
          </w:tcPr>
          <w:p w:rsidR="00DD0F10" w:rsidRPr="00307CFC" w:rsidRDefault="00DD0F10" w:rsidP="001A24C1">
            <w:pPr>
              <w:spacing w:after="0" w:line="240" w:lineRule="auto"/>
              <w:jc w:val="center"/>
              <w:rPr>
                <w:rFonts w:ascii="Calibri" w:eastAsia="Times New Roman" w:hAnsi="Calibri" w:cs="Times New Roman"/>
                <w:b/>
                <w:color w:val="000000"/>
                <w:sz w:val="18"/>
                <w:lang w:eastAsia="en-AU"/>
              </w:rPr>
            </w:pPr>
            <w:r w:rsidRPr="00307CFC">
              <w:rPr>
                <w:rFonts w:ascii="Calibri" w:eastAsia="Times New Roman" w:hAnsi="Calibri" w:cs="Times New Roman"/>
                <w:b/>
                <w:color w:val="000000"/>
                <w:sz w:val="18"/>
                <w:lang w:eastAsia="en-AU"/>
              </w:rPr>
              <w:t>Performance Measure</w:t>
            </w:r>
          </w:p>
        </w:tc>
      </w:tr>
      <w:tr w:rsidR="00DD0F10" w:rsidRPr="00950BDB" w:rsidTr="001A24C1">
        <w:trPr>
          <w:trHeight w:val="300"/>
        </w:trPr>
        <w:tc>
          <w:tcPr>
            <w:tcW w:w="0" w:type="auto"/>
            <w:shd w:val="clear" w:color="auto" w:fill="auto"/>
            <w:noWrap/>
            <w:vAlign w:val="bottom"/>
            <w:hideMark/>
          </w:tcPr>
          <w:p w:rsidR="00DD0F10" w:rsidRPr="00950BDB" w:rsidRDefault="00DD0F10" w:rsidP="001A24C1">
            <w:pPr>
              <w:spacing w:after="0" w:line="240" w:lineRule="auto"/>
              <w:jc w:val="center"/>
              <w:rPr>
                <w:rFonts w:ascii="Calibri" w:eastAsia="Times New Roman" w:hAnsi="Calibri" w:cs="Times New Roman"/>
                <w:b/>
                <w:color w:val="000000"/>
                <w:sz w:val="18"/>
                <w:lang w:eastAsia="en-AU"/>
              </w:rPr>
            </w:pPr>
            <w:r w:rsidRPr="00950BDB">
              <w:rPr>
                <w:rFonts w:ascii="Calibri" w:eastAsia="Times New Roman" w:hAnsi="Calibri" w:cs="Times New Roman"/>
                <w:b/>
                <w:color w:val="000000"/>
                <w:sz w:val="18"/>
                <w:lang w:eastAsia="en-AU"/>
              </w:rPr>
              <w:t>Management Procedure</w:t>
            </w:r>
          </w:p>
        </w:tc>
        <w:tc>
          <w:tcPr>
            <w:tcW w:w="0" w:type="auto"/>
            <w:shd w:val="clear" w:color="auto" w:fill="auto"/>
            <w:noWrap/>
            <w:vAlign w:val="bottom"/>
            <w:hideMark/>
          </w:tcPr>
          <w:p w:rsidR="00DD0F10" w:rsidRPr="00950BDB" w:rsidRDefault="00DD0F10" w:rsidP="001A24C1">
            <w:pPr>
              <w:spacing w:after="0" w:line="240" w:lineRule="auto"/>
              <w:jc w:val="center"/>
              <w:rPr>
                <w:rFonts w:ascii="Calibri" w:eastAsia="Times New Roman" w:hAnsi="Calibri" w:cs="Times New Roman"/>
                <w:color w:val="000000"/>
                <w:sz w:val="18"/>
                <w:lang w:eastAsia="en-AU"/>
              </w:rPr>
            </w:pPr>
            <w:r w:rsidRPr="00950BDB">
              <w:rPr>
                <w:rFonts w:ascii="Calibri" w:eastAsia="Times New Roman" w:hAnsi="Calibri" w:cs="Times New Roman"/>
                <w:color w:val="000000"/>
                <w:sz w:val="18"/>
                <w:lang w:eastAsia="en-AU"/>
              </w:rPr>
              <w:t>SB/SB</w:t>
            </w:r>
            <w:r w:rsidRPr="00950BDB">
              <w:rPr>
                <w:rFonts w:ascii="Calibri" w:eastAsia="Times New Roman" w:hAnsi="Calibri" w:cs="Times New Roman"/>
                <w:color w:val="000000"/>
                <w:sz w:val="18"/>
                <w:vertAlign w:val="subscript"/>
                <w:lang w:eastAsia="en-AU"/>
              </w:rPr>
              <w:t>MSY</w:t>
            </w:r>
          </w:p>
        </w:tc>
        <w:tc>
          <w:tcPr>
            <w:tcW w:w="0" w:type="auto"/>
            <w:shd w:val="clear" w:color="auto" w:fill="auto"/>
            <w:noWrap/>
            <w:vAlign w:val="bottom"/>
            <w:hideMark/>
          </w:tcPr>
          <w:p w:rsidR="00DD0F10" w:rsidRPr="00950BDB" w:rsidRDefault="00DD0F10" w:rsidP="001A24C1">
            <w:pPr>
              <w:spacing w:after="0" w:line="240" w:lineRule="auto"/>
              <w:jc w:val="center"/>
              <w:rPr>
                <w:rFonts w:ascii="Calibri" w:eastAsia="Times New Roman" w:hAnsi="Calibri" w:cs="Times New Roman"/>
                <w:color w:val="000000"/>
                <w:sz w:val="18"/>
                <w:lang w:eastAsia="en-AU"/>
              </w:rPr>
            </w:pPr>
            <w:r w:rsidRPr="00950BDB">
              <w:rPr>
                <w:rFonts w:ascii="Calibri" w:eastAsia="Times New Roman" w:hAnsi="Calibri" w:cs="Times New Roman"/>
                <w:color w:val="000000"/>
                <w:sz w:val="18"/>
                <w:lang w:eastAsia="en-AU"/>
              </w:rPr>
              <w:t>Prob(Green)</w:t>
            </w:r>
          </w:p>
        </w:tc>
        <w:tc>
          <w:tcPr>
            <w:tcW w:w="0" w:type="auto"/>
            <w:shd w:val="clear" w:color="auto" w:fill="auto"/>
            <w:noWrap/>
            <w:vAlign w:val="bottom"/>
            <w:hideMark/>
          </w:tcPr>
          <w:p w:rsidR="00DD0F10" w:rsidRPr="00950BDB" w:rsidRDefault="00DD0F10" w:rsidP="001A24C1">
            <w:pPr>
              <w:spacing w:after="0" w:line="240" w:lineRule="auto"/>
              <w:jc w:val="center"/>
              <w:rPr>
                <w:rFonts w:ascii="Calibri" w:eastAsia="Times New Roman" w:hAnsi="Calibri" w:cs="Times New Roman"/>
                <w:color w:val="000000"/>
                <w:sz w:val="18"/>
                <w:lang w:eastAsia="en-AU"/>
              </w:rPr>
            </w:pPr>
            <w:r w:rsidRPr="00950BDB">
              <w:rPr>
                <w:rFonts w:ascii="Calibri" w:eastAsia="Times New Roman" w:hAnsi="Calibri" w:cs="Times New Roman"/>
                <w:color w:val="000000"/>
                <w:sz w:val="18"/>
                <w:lang w:eastAsia="en-AU"/>
              </w:rPr>
              <w:t>Prob(SB&gt;limit)</w:t>
            </w:r>
          </w:p>
        </w:tc>
        <w:tc>
          <w:tcPr>
            <w:tcW w:w="0" w:type="auto"/>
            <w:shd w:val="clear" w:color="auto" w:fill="auto"/>
            <w:noWrap/>
            <w:vAlign w:val="bottom"/>
            <w:hideMark/>
          </w:tcPr>
          <w:p w:rsidR="00DD0F10" w:rsidRPr="00950BDB" w:rsidRDefault="00DD0F10" w:rsidP="001A24C1">
            <w:pPr>
              <w:spacing w:after="0" w:line="240" w:lineRule="auto"/>
              <w:jc w:val="center"/>
              <w:rPr>
                <w:rFonts w:ascii="Calibri" w:eastAsia="Times New Roman" w:hAnsi="Calibri" w:cs="Times New Roman"/>
                <w:color w:val="000000"/>
                <w:sz w:val="18"/>
                <w:lang w:eastAsia="en-AU"/>
              </w:rPr>
            </w:pPr>
            <w:r w:rsidRPr="00950BDB">
              <w:rPr>
                <w:rFonts w:ascii="Calibri" w:eastAsia="Times New Roman" w:hAnsi="Calibri" w:cs="Times New Roman"/>
                <w:color w:val="000000"/>
                <w:sz w:val="18"/>
                <w:lang w:eastAsia="en-AU"/>
              </w:rPr>
              <w:t>Mean Catch</w:t>
            </w:r>
          </w:p>
        </w:tc>
        <w:tc>
          <w:tcPr>
            <w:tcW w:w="0" w:type="auto"/>
            <w:shd w:val="clear" w:color="auto" w:fill="auto"/>
            <w:noWrap/>
            <w:vAlign w:val="bottom"/>
            <w:hideMark/>
          </w:tcPr>
          <w:p w:rsidR="00DD0F10" w:rsidRPr="00950BDB" w:rsidRDefault="00DD0F10" w:rsidP="001A24C1">
            <w:pPr>
              <w:spacing w:after="0" w:line="240" w:lineRule="auto"/>
              <w:jc w:val="center"/>
              <w:rPr>
                <w:rFonts w:ascii="Calibri" w:eastAsia="Times New Roman" w:hAnsi="Calibri" w:cs="Times New Roman"/>
                <w:color w:val="000000"/>
                <w:sz w:val="18"/>
                <w:lang w:eastAsia="en-AU"/>
              </w:rPr>
            </w:pPr>
            <w:r w:rsidRPr="00950BDB">
              <w:rPr>
                <w:rFonts w:ascii="Calibri" w:eastAsia="Times New Roman" w:hAnsi="Calibri" w:cs="Times New Roman"/>
                <w:color w:val="000000"/>
                <w:sz w:val="18"/>
                <w:lang w:eastAsia="en-AU"/>
              </w:rPr>
              <w:t>Catch Variability</w:t>
            </w:r>
          </w:p>
        </w:tc>
      </w:tr>
      <w:tr w:rsidR="00DD0F10" w:rsidRPr="00950BDB" w:rsidTr="001A24C1">
        <w:trPr>
          <w:trHeight w:val="300"/>
        </w:trPr>
        <w:tc>
          <w:tcPr>
            <w:tcW w:w="0" w:type="auto"/>
            <w:shd w:val="clear" w:color="auto" w:fill="auto"/>
            <w:noWrap/>
            <w:vAlign w:val="bottom"/>
            <w:hideMark/>
          </w:tcPr>
          <w:p w:rsidR="00DD0F10" w:rsidRPr="00950BDB" w:rsidRDefault="00DD0F10" w:rsidP="001A24C1">
            <w:pPr>
              <w:spacing w:after="0" w:line="240" w:lineRule="auto"/>
              <w:jc w:val="center"/>
              <w:rPr>
                <w:rFonts w:ascii="Calibri" w:eastAsia="Times New Roman" w:hAnsi="Calibri" w:cs="Times New Roman"/>
                <w:color w:val="000000"/>
                <w:sz w:val="18"/>
                <w:lang w:eastAsia="en-AU"/>
              </w:rPr>
            </w:pPr>
            <w:r>
              <w:rPr>
                <w:rFonts w:ascii="Calibri" w:eastAsia="Times New Roman" w:hAnsi="Calibri" w:cs="Times New Roman"/>
                <w:color w:val="000000"/>
                <w:sz w:val="18"/>
                <w:lang w:eastAsia="en-AU"/>
              </w:rPr>
              <w:t>MP1</w:t>
            </w:r>
          </w:p>
        </w:tc>
        <w:tc>
          <w:tcPr>
            <w:tcW w:w="0" w:type="auto"/>
            <w:shd w:val="clear" w:color="000000" w:fill="FFFFFF"/>
            <w:noWrap/>
            <w:vAlign w:val="bottom"/>
            <w:hideMark/>
          </w:tcPr>
          <w:p w:rsidR="00DD0F10" w:rsidRPr="00950BDB" w:rsidRDefault="00DD0F10" w:rsidP="001A24C1">
            <w:pPr>
              <w:spacing w:after="0" w:line="240" w:lineRule="auto"/>
              <w:jc w:val="right"/>
              <w:rPr>
                <w:rFonts w:ascii="Calibri" w:eastAsia="Times New Roman" w:hAnsi="Calibri" w:cs="Times New Roman"/>
                <w:color w:val="000000"/>
                <w:sz w:val="18"/>
                <w:lang w:eastAsia="en-AU"/>
              </w:rPr>
            </w:pPr>
            <w:r w:rsidRPr="000B7E40">
              <w:rPr>
                <w:rFonts w:ascii="Calibri" w:eastAsia="Times New Roman" w:hAnsi="Calibri" w:cs="Times New Roman"/>
                <w:color w:val="000000"/>
                <w:sz w:val="18"/>
                <w:lang w:eastAsia="en-AU"/>
              </w:rPr>
              <w:t>1.15 (0.78-1.52)</w:t>
            </w:r>
          </w:p>
        </w:tc>
        <w:tc>
          <w:tcPr>
            <w:tcW w:w="0" w:type="auto"/>
            <w:shd w:val="clear" w:color="000000" w:fill="FFFFFF"/>
            <w:noWrap/>
            <w:vAlign w:val="bottom"/>
            <w:hideMark/>
          </w:tcPr>
          <w:p w:rsidR="00DD0F10" w:rsidRPr="00950BDB" w:rsidRDefault="00DD0F10" w:rsidP="001A24C1">
            <w:pPr>
              <w:spacing w:after="0" w:line="240" w:lineRule="auto"/>
              <w:jc w:val="right"/>
              <w:rPr>
                <w:rFonts w:ascii="Calibri" w:eastAsia="Times New Roman" w:hAnsi="Calibri" w:cs="Times New Roman"/>
                <w:color w:val="000000"/>
                <w:sz w:val="18"/>
                <w:lang w:eastAsia="en-AU"/>
              </w:rPr>
            </w:pPr>
            <w:r>
              <w:rPr>
                <w:rFonts w:ascii="Calibri" w:eastAsia="Times New Roman" w:hAnsi="Calibri" w:cs="Times New Roman"/>
                <w:color w:val="000000"/>
                <w:sz w:val="18"/>
                <w:lang w:eastAsia="en-AU"/>
              </w:rPr>
              <w:t>0.51</w:t>
            </w:r>
          </w:p>
        </w:tc>
        <w:tc>
          <w:tcPr>
            <w:tcW w:w="0" w:type="auto"/>
            <w:shd w:val="clear" w:color="000000" w:fill="FFFFFF"/>
            <w:noWrap/>
            <w:vAlign w:val="bottom"/>
            <w:hideMark/>
          </w:tcPr>
          <w:p w:rsidR="00DD0F10" w:rsidRPr="00950BDB" w:rsidRDefault="00DD0F10" w:rsidP="001A24C1">
            <w:pPr>
              <w:spacing w:after="0" w:line="240" w:lineRule="auto"/>
              <w:jc w:val="right"/>
              <w:rPr>
                <w:rFonts w:ascii="Calibri" w:eastAsia="Times New Roman" w:hAnsi="Calibri" w:cs="Times New Roman"/>
                <w:color w:val="000000"/>
                <w:sz w:val="18"/>
                <w:lang w:eastAsia="en-AU"/>
              </w:rPr>
            </w:pPr>
            <w:r>
              <w:rPr>
                <w:rFonts w:ascii="Calibri" w:eastAsia="Times New Roman" w:hAnsi="Calibri" w:cs="Times New Roman"/>
                <w:color w:val="000000"/>
                <w:sz w:val="18"/>
                <w:lang w:eastAsia="en-AU"/>
              </w:rPr>
              <w:t>0.88</w:t>
            </w:r>
          </w:p>
        </w:tc>
        <w:tc>
          <w:tcPr>
            <w:tcW w:w="0" w:type="auto"/>
            <w:shd w:val="clear" w:color="000000" w:fill="B7B7B7"/>
            <w:noWrap/>
            <w:vAlign w:val="bottom"/>
            <w:hideMark/>
          </w:tcPr>
          <w:p w:rsidR="00DD0F10" w:rsidRPr="00950BDB" w:rsidRDefault="00DD0F10" w:rsidP="001A24C1">
            <w:pPr>
              <w:spacing w:after="0" w:line="240" w:lineRule="auto"/>
              <w:jc w:val="right"/>
              <w:rPr>
                <w:rFonts w:ascii="Calibri" w:eastAsia="Times New Roman" w:hAnsi="Calibri" w:cs="Times New Roman"/>
                <w:color w:val="000000"/>
                <w:sz w:val="18"/>
                <w:lang w:eastAsia="en-AU"/>
              </w:rPr>
            </w:pPr>
            <w:r w:rsidRPr="000B7E40">
              <w:rPr>
                <w:rFonts w:ascii="Calibri" w:eastAsia="Times New Roman" w:hAnsi="Calibri" w:cs="Times New Roman"/>
                <w:color w:val="000000"/>
                <w:sz w:val="18"/>
                <w:lang w:eastAsia="en-AU"/>
              </w:rPr>
              <w:t>210.0 (143.8-256.1)</w:t>
            </w:r>
          </w:p>
        </w:tc>
        <w:tc>
          <w:tcPr>
            <w:tcW w:w="0" w:type="auto"/>
            <w:shd w:val="clear" w:color="000000" w:fill="A6A6A6"/>
            <w:noWrap/>
            <w:vAlign w:val="bottom"/>
            <w:hideMark/>
          </w:tcPr>
          <w:p w:rsidR="00DD0F10" w:rsidRPr="00950BDB" w:rsidRDefault="00DD0F10" w:rsidP="001A24C1">
            <w:pPr>
              <w:spacing w:after="0" w:line="240" w:lineRule="auto"/>
              <w:jc w:val="right"/>
              <w:rPr>
                <w:rFonts w:ascii="Calibri" w:eastAsia="Times New Roman" w:hAnsi="Calibri" w:cs="Times New Roman"/>
                <w:color w:val="000000"/>
                <w:sz w:val="18"/>
                <w:lang w:eastAsia="en-AU"/>
              </w:rPr>
            </w:pPr>
            <w:r>
              <w:rPr>
                <w:rFonts w:ascii="Calibri" w:eastAsia="Times New Roman" w:hAnsi="Calibri" w:cs="Times New Roman"/>
                <w:color w:val="000000"/>
                <w:sz w:val="18"/>
                <w:lang w:eastAsia="en-AU"/>
              </w:rPr>
              <w:t>7.03</w:t>
            </w:r>
          </w:p>
        </w:tc>
      </w:tr>
      <w:tr w:rsidR="00DD0F10" w:rsidRPr="00950BDB" w:rsidTr="001A24C1">
        <w:trPr>
          <w:trHeight w:val="300"/>
        </w:trPr>
        <w:tc>
          <w:tcPr>
            <w:tcW w:w="0" w:type="auto"/>
            <w:shd w:val="clear" w:color="auto" w:fill="auto"/>
            <w:noWrap/>
            <w:vAlign w:val="bottom"/>
            <w:hideMark/>
          </w:tcPr>
          <w:p w:rsidR="00DD0F10" w:rsidRPr="00950BDB" w:rsidRDefault="00DD0F10" w:rsidP="001A24C1">
            <w:pPr>
              <w:spacing w:after="0" w:line="240" w:lineRule="auto"/>
              <w:jc w:val="center"/>
              <w:rPr>
                <w:rFonts w:ascii="Calibri" w:eastAsia="Times New Roman" w:hAnsi="Calibri" w:cs="Times New Roman"/>
                <w:color w:val="000000"/>
                <w:sz w:val="18"/>
                <w:lang w:eastAsia="en-AU"/>
              </w:rPr>
            </w:pPr>
            <w:r>
              <w:rPr>
                <w:rFonts w:ascii="Calibri" w:eastAsia="Times New Roman" w:hAnsi="Calibri" w:cs="Times New Roman"/>
                <w:color w:val="000000"/>
                <w:sz w:val="18"/>
                <w:lang w:eastAsia="en-AU"/>
              </w:rPr>
              <w:t>MP2</w:t>
            </w:r>
          </w:p>
        </w:tc>
        <w:tc>
          <w:tcPr>
            <w:tcW w:w="0" w:type="auto"/>
            <w:shd w:val="clear" w:color="000000" w:fill="A6A6A6"/>
            <w:noWrap/>
            <w:vAlign w:val="bottom"/>
            <w:hideMark/>
          </w:tcPr>
          <w:p w:rsidR="00DD0F10" w:rsidRPr="00950BDB" w:rsidRDefault="00DD0F10" w:rsidP="001A24C1">
            <w:pPr>
              <w:spacing w:after="0" w:line="240" w:lineRule="auto"/>
              <w:jc w:val="right"/>
              <w:rPr>
                <w:rFonts w:ascii="Calibri" w:eastAsia="Times New Roman" w:hAnsi="Calibri" w:cs="Times New Roman"/>
                <w:color w:val="000000"/>
                <w:sz w:val="18"/>
                <w:lang w:eastAsia="en-AU"/>
              </w:rPr>
            </w:pPr>
            <w:r w:rsidRPr="000B7E40">
              <w:rPr>
                <w:rFonts w:ascii="Calibri" w:eastAsia="Times New Roman" w:hAnsi="Calibri" w:cs="Times New Roman"/>
                <w:color w:val="000000"/>
                <w:sz w:val="18"/>
                <w:lang w:eastAsia="en-AU"/>
              </w:rPr>
              <w:t>1.95 (1.66-2.16)</w:t>
            </w:r>
          </w:p>
        </w:tc>
        <w:tc>
          <w:tcPr>
            <w:tcW w:w="0" w:type="auto"/>
            <w:shd w:val="clear" w:color="000000" w:fill="A6A6A6"/>
            <w:noWrap/>
            <w:vAlign w:val="bottom"/>
            <w:hideMark/>
          </w:tcPr>
          <w:p w:rsidR="00DD0F10" w:rsidRPr="00950BDB" w:rsidRDefault="00DD0F10" w:rsidP="001A24C1">
            <w:pPr>
              <w:spacing w:after="0" w:line="240" w:lineRule="auto"/>
              <w:jc w:val="right"/>
              <w:rPr>
                <w:rFonts w:ascii="Calibri" w:eastAsia="Times New Roman" w:hAnsi="Calibri" w:cs="Times New Roman"/>
                <w:color w:val="000000"/>
                <w:sz w:val="18"/>
                <w:lang w:eastAsia="en-AU"/>
              </w:rPr>
            </w:pPr>
            <w:r>
              <w:rPr>
                <w:rFonts w:ascii="Calibri" w:eastAsia="Times New Roman" w:hAnsi="Calibri" w:cs="Times New Roman"/>
                <w:color w:val="000000"/>
                <w:sz w:val="18"/>
                <w:lang w:eastAsia="en-AU"/>
              </w:rPr>
              <w:t>0.85</w:t>
            </w:r>
          </w:p>
        </w:tc>
        <w:tc>
          <w:tcPr>
            <w:tcW w:w="0" w:type="auto"/>
            <w:shd w:val="clear" w:color="000000" w:fill="A6A6A6"/>
            <w:noWrap/>
            <w:vAlign w:val="bottom"/>
            <w:hideMark/>
          </w:tcPr>
          <w:p w:rsidR="00DD0F10" w:rsidRPr="00950BDB" w:rsidRDefault="00DD0F10" w:rsidP="001A24C1">
            <w:pPr>
              <w:spacing w:after="0" w:line="240" w:lineRule="auto"/>
              <w:jc w:val="right"/>
              <w:rPr>
                <w:rFonts w:ascii="Calibri" w:eastAsia="Times New Roman" w:hAnsi="Calibri" w:cs="Times New Roman"/>
                <w:color w:val="000000"/>
                <w:sz w:val="18"/>
                <w:lang w:eastAsia="en-AU"/>
              </w:rPr>
            </w:pPr>
            <w:r>
              <w:rPr>
                <w:rFonts w:ascii="Calibri" w:eastAsia="Times New Roman" w:hAnsi="Calibri" w:cs="Times New Roman"/>
                <w:color w:val="000000"/>
                <w:sz w:val="18"/>
                <w:lang w:eastAsia="en-AU"/>
              </w:rPr>
              <w:t>0.99</w:t>
            </w:r>
          </w:p>
        </w:tc>
        <w:tc>
          <w:tcPr>
            <w:tcW w:w="0" w:type="auto"/>
            <w:shd w:val="clear" w:color="000000" w:fill="FFFFFF"/>
            <w:noWrap/>
            <w:vAlign w:val="bottom"/>
            <w:hideMark/>
          </w:tcPr>
          <w:p w:rsidR="00DD0F10" w:rsidRPr="00950BDB" w:rsidRDefault="00DD0F10" w:rsidP="001A24C1">
            <w:pPr>
              <w:spacing w:after="0" w:line="240" w:lineRule="auto"/>
              <w:jc w:val="right"/>
              <w:rPr>
                <w:rFonts w:ascii="Calibri" w:eastAsia="Times New Roman" w:hAnsi="Calibri" w:cs="Times New Roman"/>
                <w:color w:val="000000"/>
                <w:sz w:val="18"/>
                <w:lang w:eastAsia="en-AU"/>
              </w:rPr>
            </w:pPr>
            <w:r w:rsidRPr="000B7E40">
              <w:rPr>
                <w:rFonts w:ascii="Calibri" w:eastAsia="Times New Roman" w:hAnsi="Calibri" w:cs="Times New Roman"/>
                <w:color w:val="000000"/>
                <w:sz w:val="18"/>
                <w:lang w:eastAsia="en-AU"/>
              </w:rPr>
              <w:t>152.6 (24.1-203.2)</w:t>
            </w:r>
          </w:p>
        </w:tc>
        <w:tc>
          <w:tcPr>
            <w:tcW w:w="0" w:type="auto"/>
            <w:shd w:val="clear" w:color="000000" w:fill="E3E3E3"/>
            <w:noWrap/>
            <w:vAlign w:val="bottom"/>
            <w:hideMark/>
          </w:tcPr>
          <w:p w:rsidR="00DD0F10" w:rsidRPr="00950BDB" w:rsidRDefault="00DD0F10" w:rsidP="001A24C1">
            <w:pPr>
              <w:spacing w:after="0" w:line="240" w:lineRule="auto"/>
              <w:jc w:val="right"/>
              <w:rPr>
                <w:rFonts w:ascii="Calibri" w:eastAsia="Times New Roman" w:hAnsi="Calibri" w:cs="Times New Roman"/>
                <w:color w:val="000000"/>
                <w:sz w:val="18"/>
                <w:lang w:eastAsia="en-AU"/>
              </w:rPr>
            </w:pPr>
            <w:r>
              <w:rPr>
                <w:rFonts w:ascii="Calibri" w:eastAsia="Times New Roman" w:hAnsi="Calibri" w:cs="Times New Roman"/>
                <w:color w:val="000000"/>
                <w:sz w:val="18"/>
                <w:lang w:eastAsia="en-AU"/>
              </w:rPr>
              <w:t>23.24</w:t>
            </w:r>
          </w:p>
        </w:tc>
      </w:tr>
      <w:tr w:rsidR="00DD0F10" w:rsidRPr="00950BDB" w:rsidTr="001A24C1">
        <w:trPr>
          <w:trHeight w:val="300"/>
        </w:trPr>
        <w:tc>
          <w:tcPr>
            <w:tcW w:w="0" w:type="auto"/>
            <w:shd w:val="clear" w:color="auto" w:fill="auto"/>
            <w:noWrap/>
            <w:vAlign w:val="bottom"/>
            <w:hideMark/>
          </w:tcPr>
          <w:p w:rsidR="00DD0F10" w:rsidRPr="00950BDB" w:rsidRDefault="00DD0F10" w:rsidP="001A24C1">
            <w:pPr>
              <w:spacing w:after="0" w:line="240" w:lineRule="auto"/>
              <w:jc w:val="center"/>
              <w:rPr>
                <w:rFonts w:ascii="Calibri" w:eastAsia="Times New Roman" w:hAnsi="Calibri" w:cs="Times New Roman"/>
                <w:color w:val="000000"/>
                <w:sz w:val="18"/>
                <w:lang w:eastAsia="en-AU"/>
              </w:rPr>
            </w:pPr>
            <w:r>
              <w:rPr>
                <w:rFonts w:ascii="Calibri" w:eastAsia="Times New Roman" w:hAnsi="Calibri" w:cs="Times New Roman"/>
                <w:color w:val="000000"/>
                <w:sz w:val="18"/>
                <w:lang w:eastAsia="en-AU"/>
              </w:rPr>
              <w:t>MP3</w:t>
            </w:r>
          </w:p>
        </w:tc>
        <w:tc>
          <w:tcPr>
            <w:tcW w:w="0" w:type="auto"/>
            <w:shd w:val="clear" w:color="000000" w:fill="C1C1C1"/>
            <w:noWrap/>
            <w:vAlign w:val="bottom"/>
            <w:hideMark/>
          </w:tcPr>
          <w:p w:rsidR="00DD0F10" w:rsidRPr="00950BDB" w:rsidRDefault="00DD0F10" w:rsidP="001A24C1">
            <w:pPr>
              <w:spacing w:after="0" w:line="240" w:lineRule="auto"/>
              <w:jc w:val="right"/>
              <w:rPr>
                <w:rFonts w:ascii="Calibri" w:eastAsia="Times New Roman" w:hAnsi="Calibri" w:cs="Times New Roman"/>
                <w:color w:val="000000"/>
                <w:sz w:val="18"/>
                <w:lang w:eastAsia="en-AU"/>
              </w:rPr>
            </w:pPr>
            <w:r w:rsidRPr="000B7E40">
              <w:rPr>
                <w:rFonts w:ascii="Calibri" w:eastAsia="Times New Roman" w:hAnsi="Calibri" w:cs="Times New Roman"/>
                <w:color w:val="000000"/>
                <w:sz w:val="18"/>
                <w:lang w:eastAsia="en-AU"/>
              </w:rPr>
              <w:t>1.70 (1.16-2.05)</w:t>
            </w:r>
          </w:p>
        </w:tc>
        <w:tc>
          <w:tcPr>
            <w:tcW w:w="0" w:type="auto"/>
            <w:shd w:val="clear" w:color="000000" w:fill="D8D8D8"/>
            <w:noWrap/>
            <w:vAlign w:val="bottom"/>
            <w:hideMark/>
          </w:tcPr>
          <w:p w:rsidR="00DD0F10" w:rsidRPr="00950BDB" w:rsidRDefault="00DD0F10" w:rsidP="001A24C1">
            <w:pPr>
              <w:spacing w:after="0" w:line="240" w:lineRule="auto"/>
              <w:jc w:val="right"/>
              <w:rPr>
                <w:rFonts w:ascii="Calibri" w:eastAsia="Times New Roman" w:hAnsi="Calibri" w:cs="Times New Roman"/>
                <w:color w:val="000000"/>
                <w:sz w:val="18"/>
                <w:lang w:eastAsia="en-AU"/>
              </w:rPr>
            </w:pPr>
            <w:r>
              <w:rPr>
                <w:rFonts w:ascii="Calibri" w:eastAsia="Times New Roman" w:hAnsi="Calibri" w:cs="Times New Roman"/>
                <w:color w:val="000000"/>
                <w:sz w:val="18"/>
                <w:lang w:eastAsia="en-AU"/>
              </w:rPr>
              <w:t>0.66</w:t>
            </w:r>
          </w:p>
        </w:tc>
        <w:tc>
          <w:tcPr>
            <w:tcW w:w="0" w:type="auto"/>
            <w:shd w:val="clear" w:color="000000" w:fill="CECECE"/>
            <w:noWrap/>
            <w:vAlign w:val="bottom"/>
            <w:hideMark/>
          </w:tcPr>
          <w:p w:rsidR="00DD0F10" w:rsidRPr="00950BDB" w:rsidRDefault="00DD0F10" w:rsidP="001A24C1">
            <w:pPr>
              <w:spacing w:after="0" w:line="240" w:lineRule="auto"/>
              <w:jc w:val="right"/>
              <w:rPr>
                <w:rFonts w:ascii="Calibri" w:eastAsia="Times New Roman" w:hAnsi="Calibri" w:cs="Times New Roman"/>
                <w:color w:val="000000"/>
                <w:sz w:val="18"/>
                <w:lang w:eastAsia="en-AU"/>
              </w:rPr>
            </w:pPr>
            <w:r>
              <w:rPr>
                <w:rFonts w:ascii="Calibri" w:eastAsia="Times New Roman" w:hAnsi="Calibri" w:cs="Times New Roman"/>
                <w:color w:val="000000"/>
                <w:sz w:val="18"/>
                <w:lang w:eastAsia="en-AU"/>
              </w:rPr>
              <w:t>0.94</w:t>
            </w:r>
          </w:p>
        </w:tc>
        <w:tc>
          <w:tcPr>
            <w:tcW w:w="0" w:type="auto"/>
            <w:shd w:val="clear" w:color="000000" w:fill="A6A6A6"/>
            <w:noWrap/>
            <w:vAlign w:val="bottom"/>
            <w:hideMark/>
          </w:tcPr>
          <w:p w:rsidR="00DD0F10" w:rsidRPr="00950BDB" w:rsidRDefault="00DD0F10" w:rsidP="001A24C1">
            <w:pPr>
              <w:spacing w:after="0" w:line="240" w:lineRule="auto"/>
              <w:jc w:val="right"/>
              <w:rPr>
                <w:rFonts w:ascii="Calibri" w:eastAsia="Times New Roman" w:hAnsi="Calibri" w:cs="Times New Roman"/>
                <w:color w:val="000000"/>
                <w:sz w:val="18"/>
                <w:lang w:eastAsia="en-AU"/>
              </w:rPr>
            </w:pPr>
            <w:r w:rsidRPr="000B7E40">
              <w:rPr>
                <w:rFonts w:ascii="Calibri" w:eastAsia="Times New Roman" w:hAnsi="Calibri" w:cs="Times New Roman"/>
                <w:color w:val="000000"/>
                <w:sz w:val="18"/>
                <w:lang w:eastAsia="en-AU"/>
              </w:rPr>
              <w:t>224.5 (25.1-262.2)</w:t>
            </w:r>
          </w:p>
        </w:tc>
        <w:tc>
          <w:tcPr>
            <w:tcW w:w="0" w:type="auto"/>
            <w:shd w:val="clear" w:color="000000" w:fill="FFFFFF"/>
            <w:noWrap/>
            <w:vAlign w:val="bottom"/>
            <w:hideMark/>
          </w:tcPr>
          <w:p w:rsidR="00DD0F10" w:rsidRPr="00950BDB" w:rsidRDefault="00DD0F10" w:rsidP="001A24C1">
            <w:pPr>
              <w:spacing w:after="0" w:line="240" w:lineRule="auto"/>
              <w:jc w:val="right"/>
              <w:rPr>
                <w:rFonts w:ascii="Calibri" w:eastAsia="Times New Roman" w:hAnsi="Calibri" w:cs="Times New Roman"/>
                <w:color w:val="000000"/>
                <w:sz w:val="18"/>
                <w:lang w:eastAsia="en-AU"/>
              </w:rPr>
            </w:pPr>
            <w:r>
              <w:rPr>
                <w:rFonts w:ascii="Calibri" w:eastAsia="Times New Roman" w:hAnsi="Calibri" w:cs="Times New Roman"/>
                <w:color w:val="000000"/>
                <w:sz w:val="18"/>
                <w:lang w:eastAsia="en-AU"/>
              </w:rPr>
              <w:t>30.64</w:t>
            </w:r>
          </w:p>
        </w:tc>
      </w:tr>
    </w:tbl>
    <w:p w:rsidR="00DD0F10" w:rsidRDefault="00DD0F10" w:rsidP="0057166F"/>
    <w:p w:rsidR="00DD0F10" w:rsidRDefault="00DD0F10" w:rsidP="0057166F">
      <w:r>
        <w:t>And,</w:t>
      </w:r>
    </w:p>
    <w:p w:rsidR="00DD0F10" w:rsidRDefault="00DD0F10" w:rsidP="00DD0F10">
      <w:pPr>
        <w:pStyle w:val="Code"/>
      </w:pPr>
      <w:r>
        <w:t># create Table2 example</w:t>
      </w:r>
    </w:p>
    <w:p w:rsidR="00DD0F10" w:rsidRDefault="00DD0F10" w:rsidP="00DD0F10">
      <w:pPr>
        <w:pStyle w:val="Code"/>
      </w:pPr>
      <w:r>
        <w:t>createTable2(20, list(OMyft2r108), c("PT41.100.2", "PT41.100.9", "PT41.tune.9"), c("MP1", "MP2", "MP3"))</w:t>
      </w:r>
    </w:p>
    <w:p w:rsidR="00DD0F10" w:rsidRDefault="00DD0F10" w:rsidP="00DD0F10">
      <w:pPr>
        <w:pStyle w:val="Code"/>
      </w:pPr>
    </w:p>
    <w:p w:rsidR="00DD0F10" w:rsidRDefault="00DD0F10" w:rsidP="0057166F">
      <w:r>
        <w:t>creates the table,</w:t>
      </w:r>
    </w:p>
    <w:tbl>
      <w:tblPr>
        <w:tblStyle w:val="TableGrid"/>
        <w:tblW w:w="0" w:type="auto"/>
        <w:tblLook w:val="04A0" w:firstRow="1" w:lastRow="0" w:firstColumn="1" w:lastColumn="0" w:noHBand="0" w:noVBand="1"/>
      </w:tblPr>
      <w:tblGrid>
        <w:gridCol w:w="2500"/>
        <w:gridCol w:w="894"/>
        <w:gridCol w:w="692"/>
        <w:gridCol w:w="692"/>
        <w:gridCol w:w="692"/>
      </w:tblGrid>
      <w:tr w:rsidR="00DD0F10" w:rsidRPr="0073293B" w:rsidTr="001A24C1">
        <w:trPr>
          <w:trHeight w:val="300"/>
        </w:trPr>
        <w:tc>
          <w:tcPr>
            <w:tcW w:w="2500" w:type="dxa"/>
            <w:shd w:val="clear" w:color="auto" w:fill="EEECE1" w:themeFill="background2"/>
            <w:noWrap/>
            <w:hideMark/>
          </w:tcPr>
          <w:p w:rsidR="00DD0F10" w:rsidRPr="0073293B" w:rsidRDefault="00DD0F10" w:rsidP="001A24C1">
            <w:pPr>
              <w:rPr>
                <w:b/>
                <w:bCs/>
                <w:sz w:val="16"/>
                <w:szCs w:val="16"/>
              </w:rPr>
            </w:pPr>
            <w:r w:rsidRPr="0073293B">
              <w:rPr>
                <w:b/>
                <w:bCs/>
                <w:sz w:val="16"/>
                <w:szCs w:val="16"/>
              </w:rPr>
              <w:t>Status : maximise stock status</w:t>
            </w:r>
          </w:p>
        </w:tc>
        <w:tc>
          <w:tcPr>
            <w:tcW w:w="0" w:type="dxa"/>
            <w:shd w:val="clear" w:color="auto" w:fill="EEECE1" w:themeFill="background2"/>
            <w:noWrap/>
            <w:hideMark/>
          </w:tcPr>
          <w:p w:rsidR="00DD0F10" w:rsidRPr="0073293B" w:rsidRDefault="00DD0F10" w:rsidP="001A24C1">
            <w:pPr>
              <w:rPr>
                <w:b/>
                <w:bCs/>
                <w:sz w:val="16"/>
                <w:szCs w:val="16"/>
              </w:rPr>
            </w:pPr>
          </w:p>
        </w:tc>
        <w:tc>
          <w:tcPr>
            <w:tcW w:w="0" w:type="dxa"/>
            <w:gridSpan w:val="3"/>
            <w:shd w:val="clear" w:color="auto" w:fill="EEECE1" w:themeFill="background2"/>
            <w:noWrap/>
            <w:hideMark/>
          </w:tcPr>
          <w:p w:rsidR="00DD0F10" w:rsidRPr="0073293B" w:rsidRDefault="00DD0F10" w:rsidP="001A24C1">
            <w:pPr>
              <w:rPr>
                <w:sz w:val="16"/>
                <w:szCs w:val="16"/>
              </w:rPr>
            </w:pPr>
            <w:r>
              <w:rPr>
                <w:b/>
                <w:bCs/>
                <w:sz w:val="16"/>
                <w:szCs w:val="16"/>
              </w:rPr>
              <w:t>20 year average</w:t>
            </w:r>
          </w:p>
        </w:tc>
      </w:tr>
      <w:tr w:rsidR="00DD0F10" w:rsidRPr="0073293B" w:rsidTr="001A24C1">
        <w:trPr>
          <w:trHeight w:val="300"/>
        </w:trPr>
        <w:tc>
          <w:tcPr>
            <w:tcW w:w="2500" w:type="dxa"/>
            <w:shd w:val="clear" w:color="auto" w:fill="EEECE1" w:themeFill="background2"/>
            <w:noWrap/>
            <w:hideMark/>
          </w:tcPr>
          <w:p w:rsidR="00DD0F10" w:rsidRPr="0073293B" w:rsidRDefault="00DD0F10" w:rsidP="001A24C1">
            <w:pPr>
              <w:rPr>
                <w:sz w:val="16"/>
                <w:szCs w:val="16"/>
              </w:rPr>
            </w:pPr>
          </w:p>
        </w:tc>
        <w:tc>
          <w:tcPr>
            <w:tcW w:w="0" w:type="dxa"/>
            <w:shd w:val="clear" w:color="auto" w:fill="EEECE1" w:themeFill="background2"/>
            <w:noWrap/>
            <w:hideMark/>
          </w:tcPr>
          <w:p w:rsidR="00DD0F10" w:rsidRPr="0073293B" w:rsidRDefault="00DD0F10" w:rsidP="001A24C1">
            <w:pPr>
              <w:rPr>
                <w:sz w:val="16"/>
                <w:szCs w:val="16"/>
              </w:rPr>
            </w:pPr>
          </w:p>
        </w:tc>
        <w:tc>
          <w:tcPr>
            <w:tcW w:w="653" w:type="dxa"/>
            <w:shd w:val="clear" w:color="auto" w:fill="EEECE1" w:themeFill="background2"/>
            <w:noWrap/>
            <w:hideMark/>
          </w:tcPr>
          <w:p w:rsidR="00DD0F10" w:rsidRPr="0073293B" w:rsidRDefault="00DD0F10" w:rsidP="001A24C1">
            <w:pPr>
              <w:jc w:val="right"/>
              <w:rPr>
                <w:b/>
                <w:bCs/>
                <w:sz w:val="16"/>
                <w:szCs w:val="16"/>
              </w:rPr>
            </w:pPr>
            <w:r>
              <w:rPr>
                <w:b/>
                <w:bCs/>
                <w:sz w:val="16"/>
                <w:szCs w:val="16"/>
              </w:rPr>
              <w:t>MP1</w:t>
            </w:r>
          </w:p>
        </w:tc>
        <w:tc>
          <w:tcPr>
            <w:tcW w:w="653" w:type="dxa"/>
            <w:shd w:val="clear" w:color="auto" w:fill="EEECE1" w:themeFill="background2"/>
            <w:noWrap/>
            <w:hideMark/>
          </w:tcPr>
          <w:p w:rsidR="00DD0F10" w:rsidRPr="0073293B" w:rsidRDefault="00DD0F10" w:rsidP="001A24C1">
            <w:pPr>
              <w:jc w:val="right"/>
              <w:rPr>
                <w:b/>
                <w:bCs/>
                <w:sz w:val="16"/>
                <w:szCs w:val="16"/>
              </w:rPr>
            </w:pPr>
            <w:r>
              <w:rPr>
                <w:b/>
                <w:bCs/>
                <w:sz w:val="16"/>
                <w:szCs w:val="16"/>
              </w:rPr>
              <w:t>MP2</w:t>
            </w:r>
          </w:p>
        </w:tc>
        <w:tc>
          <w:tcPr>
            <w:tcW w:w="653" w:type="dxa"/>
            <w:shd w:val="clear" w:color="auto" w:fill="EEECE1" w:themeFill="background2"/>
            <w:noWrap/>
            <w:hideMark/>
          </w:tcPr>
          <w:p w:rsidR="00DD0F10" w:rsidRPr="0073293B" w:rsidRDefault="00DD0F10" w:rsidP="001A24C1">
            <w:pPr>
              <w:jc w:val="right"/>
              <w:rPr>
                <w:b/>
                <w:bCs/>
                <w:sz w:val="16"/>
                <w:szCs w:val="16"/>
              </w:rPr>
            </w:pPr>
            <w:r>
              <w:rPr>
                <w:b/>
                <w:bCs/>
                <w:sz w:val="16"/>
                <w:szCs w:val="16"/>
              </w:rPr>
              <w:t>MP3</w:t>
            </w:r>
          </w:p>
        </w:tc>
      </w:tr>
      <w:tr w:rsidR="00DD0F10" w:rsidRPr="0073293B" w:rsidTr="001A24C1">
        <w:trPr>
          <w:trHeight w:val="300"/>
        </w:trPr>
        <w:tc>
          <w:tcPr>
            <w:tcW w:w="2500" w:type="dxa"/>
            <w:noWrap/>
            <w:hideMark/>
          </w:tcPr>
          <w:p w:rsidR="00DD0F10" w:rsidRPr="0073293B" w:rsidRDefault="00DD0F10" w:rsidP="001A24C1">
            <w:pPr>
              <w:rPr>
                <w:sz w:val="16"/>
                <w:szCs w:val="16"/>
              </w:rPr>
            </w:pPr>
            <w:r w:rsidRPr="0073293B">
              <w:rPr>
                <w:sz w:val="16"/>
                <w:szCs w:val="16"/>
              </w:rPr>
              <w:t>Mean spawner biomass relative to pristine</w:t>
            </w:r>
          </w:p>
        </w:tc>
        <w:tc>
          <w:tcPr>
            <w:tcW w:w="0" w:type="dxa"/>
            <w:noWrap/>
            <w:hideMark/>
          </w:tcPr>
          <w:p w:rsidR="00DD0F10" w:rsidRPr="0073293B" w:rsidRDefault="00DD0F10" w:rsidP="001A24C1">
            <w:pPr>
              <w:rPr>
                <w:sz w:val="16"/>
                <w:szCs w:val="16"/>
              </w:rPr>
            </w:pPr>
            <w:r w:rsidRPr="0073293B">
              <w:rPr>
                <w:sz w:val="16"/>
                <w:szCs w:val="16"/>
              </w:rPr>
              <w:t>SB/SB</w:t>
            </w:r>
            <w:r w:rsidRPr="0073293B">
              <w:rPr>
                <w:sz w:val="16"/>
                <w:szCs w:val="16"/>
                <w:vertAlign w:val="subscript"/>
              </w:rPr>
              <w:t>0</w:t>
            </w:r>
            <w:r>
              <w:rPr>
                <w:sz w:val="16"/>
                <w:szCs w:val="16"/>
                <w:vertAlign w:val="subscript"/>
              </w:rPr>
              <w:t> </w:t>
            </w:r>
          </w:p>
        </w:tc>
        <w:tc>
          <w:tcPr>
            <w:tcW w:w="692" w:type="dxa"/>
            <w:noWrap/>
            <w:hideMark/>
          </w:tcPr>
          <w:p w:rsidR="00DD0F10" w:rsidRPr="0073293B" w:rsidRDefault="00DD0F10" w:rsidP="001A24C1">
            <w:pPr>
              <w:jc w:val="right"/>
              <w:rPr>
                <w:sz w:val="16"/>
                <w:szCs w:val="16"/>
              </w:rPr>
            </w:pPr>
            <w:r>
              <w:rPr>
                <w:sz w:val="16"/>
                <w:szCs w:val="16"/>
              </w:rPr>
              <w:t>0.40</w:t>
            </w:r>
          </w:p>
        </w:tc>
        <w:tc>
          <w:tcPr>
            <w:tcW w:w="692" w:type="dxa"/>
            <w:noWrap/>
            <w:hideMark/>
          </w:tcPr>
          <w:p w:rsidR="00DD0F10" w:rsidRPr="0073293B" w:rsidRDefault="00DD0F10" w:rsidP="001A24C1">
            <w:pPr>
              <w:jc w:val="right"/>
              <w:rPr>
                <w:sz w:val="16"/>
                <w:szCs w:val="16"/>
              </w:rPr>
            </w:pPr>
            <w:r>
              <w:rPr>
                <w:sz w:val="16"/>
                <w:szCs w:val="16"/>
              </w:rPr>
              <w:t>0.68</w:t>
            </w:r>
          </w:p>
        </w:tc>
        <w:tc>
          <w:tcPr>
            <w:tcW w:w="692" w:type="dxa"/>
            <w:noWrap/>
            <w:hideMark/>
          </w:tcPr>
          <w:p w:rsidR="00DD0F10" w:rsidRPr="0073293B" w:rsidRDefault="00DD0F10" w:rsidP="001A24C1">
            <w:pPr>
              <w:jc w:val="right"/>
              <w:rPr>
                <w:sz w:val="16"/>
                <w:szCs w:val="16"/>
              </w:rPr>
            </w:pPr>
            <w:r>
              <w:rPr>
                <w:sz w:val="16"/>
                <w:szCs w:val="16"/>
              </w:rPr>
              <w:t>0.59</w:t>
            </w:r>
          </w:p>
        </w:tc>
      </w:tr>
      <w:tr w:rsidR="00DD0F10" w:rsidRPr="0073293B" w:rsidTr="001A24C1">
        <w:trPr>
          <w:trHeight w:val="300"/>
        </w:trPr>
        <w:tc>
          <w:tcPr>
            <w:tcW w:w="2500" w:type="dxa"/>
            <w:noWrap/>
            <w:hideMark/>
          </w:tcPr>
          <w:p w:rsidR="00DD0F10" w:rsidRPr="0073293B" w:rsidRDefault="00DD0F10" w:rsidP="001A24C1">
            <w:pPr>
              <w:rPr>
                <w:sz w:val="16"/>
                <w:szCs w:val="16"/>
              </w:rPr>
            </w:pPr>
            <w:r w:rsidRPr="0073293B">
              <w:rPr>
                <w:sz w:val="16"/>
                <w:szCs w:val="16"/>
              </w:rPr>
              <w:t>Minimum spawner biomass relative to pristine</w:t>
            </w:r>
          </w:p>
        </w:tc>
        <w:tc>
          <w:tcPr>
            <w:tcW w:w="0" w:type="dxa"/>
            <w:noWrap/>
            <w:hideMark/>
          </w:tcPr>
          <w:p w:rsidR="00DD0F10" w:rsidRPr="0073293B" w:rsidRDefault="00DD0F10" w:rsidP="001A24C1">
            <w:pPr>
              <w:rPr>
                <w:sz w:val="16"/>
                <w:szCs w:val="16"/>
              </w:rPr>
            </w:pPr>
            <w:r w:rsidRPr="0073293B">
              <w:rPr>
                <w:sz w:val="16"/>
                <w:szCs w:val="16"/>
              </w:rPr>
              <w:t>SB/SB</w:t>
            </w:r>
            <w:r w:rsidRPr="0073293B">
              <w:rPr>
                <w:sz w:val="16"/>
                <w:szCs w:val="16"/>
                <w:vertAlign w:val="subscript"/>
              </w:rPr>
              <w:t>0</w:t>
            </w:r>
            <w:r>
              <w:rPr>
                <w:sz w:val="16"/>
                <w:szCs w:val="16"/>
                <w:vertAlign w:val="subscript"/>
              </w:rPr>
              <w:t> </w:t>
            </w:r>
          </w:p>
        </w:tc>
        <w:tc>
          <w:tcPr>
            <w:tcW w:w="692" w:type="dxa"/>
            <w:noWrap/>
            <w:hideMark/>
          </w:tcPr>
          <w:p w:rsidR="00DD0F10" w:rsidRPr="0073293B" w:rsidRDefault="00DD0F10" w:rsidP="001A24C1">
            <w:pPr>
              <w:jc w:val="right"/>
              <w:rPr>
                <w:sz w:val="16"/>
                <w:szCs w:val="16"/>
              </w:rPr>
            </w:pPr>
            <w:r>
              <w:rPr>
                <w:sz w:val="16"/>
                <w:szCs w:val="16"/>
              </w:rPr>
              <w:t>0.16</w:t>
            </w:r>
          </w:p>
        </w:tc>
        <w:tc>
          <w:tcPr>
            <w:tcW w:w="692" w:type="dxa"/>
            <w:noWrap/>
            <w:hideMark/>
          </w:tcPr>
          <w:p w:rsidR="00DD0F10" w:rsidRPr="0073293B" w:rsidRDefault="00DD0F10" w:rsidP="001A24C1">
            <w:pPr>
              <w:jc w:val="right"/>
              <w:rPr>
                <w:sz w:val="16"/>
                <w:szCs w:val="16"/>
              </w:rPr>
            </w:pPr>
            <w:r>
              <w:rPr>
                <w:sz w:val="16"/>
                <w:szCs w:val="16"/>
              </w:rPr>
              <w:t>0.21</w:t>
            </w:r>
          </w:p>
        </w:tc>
        <w:tc>
          <w:tcPr>
            <w:tcW w:w="692" w:type="dxa"/>
            <w:noWrap/>
            <w:hideMark/>
          </w:tcPr>
          <w:p w:rsidR="00DD0F10" w:rsidRPr="0073293B" w:rsidRDefault="00DD0F10" w:rsidP="001A24C1">
            <w:pPr>
              <w:jc w:val="right"/>
              <w:rPr>
                <w:sz w:val="16"/>
                <w:szCs w:val="16"/>
              </w:rPr>
            </w:pPr>
            <w:r>
              <w:rPr>
                <w:sz w:val="16"/>
                <w:szCs w:val="16"/>
              </w:rPr>
              <w:t>0.15</w:t>
            </w:r>
          </w:p>
        </w:tc>
      </w:tr>
      <w:tr w:rsidR="00DD0F10" w:rsidRPr="0073293B" w:rsidTr="001A24C1">
        <w:trPr>
          <w:trHeight w:val="300"/>
        </w:trPr>
        <w:tc>
          <w:tcPr>
            <w:tcW w:w="2500" w:type="dxa"/>
            <w:noWrap/>
            <w:hideMark/>
          </w:tcPr>
          <w:p w:rsidR="00DD0F10" w:rsidRPr="0073293B" w:rsidRDefault="00DD0F10" w:rsidP="001A24C1">
            <w:pPr>
              <w:rPr>
                <w:sz w:val="16"/>
                <w:szCs w:val="16"/>
              </w:rPr>
            </w:pPr>
            <w:r w:rsidRPr="0073293B">
              <w:rPr>
                <w:sz w:val="16"/>
                <w:szCs w:val="16"/>
              </w:rPr>
              <w:t>Mean spawner biomass relative to SBMSY</w:t>
            </w:r>
          </w:p>
        </w:tc>
        <w:tc>
          <w:tcPr>
            <w:tcW w:w="0" w:type="dxa"/>
            <w:noWrap/>
            <w:hideMark/>
          </w:tcPr>
          <w:p w:rsidR="00DD0F10" w:rsidRPr="0073293B" w:rsidRDefault="00DD0F10" w:rsidP="001A24C1">
            <w:r w:rsidRPr="0073293B">
              <w:rPr>
                <w:sz w:val="16"/>
                <w:szCs w:val="16"/>
              </w:rPr>
              <w:t>SB/SB</w:t>
            </w:r>
            <w:r w:rsidRPr="0073293B">
              <w:rPr>
                <w:sz w:val="16"/>
                <w:szCs w:val="16"/>
                <w:vertAlign w:val="subscript"/>
              </w:rPr>
              <w:t>MSY</w:t>
            </w:r>
            <w:r>
              <w:rPr>
                <w:sz w:val="16"/>
                <w:szCs w:val="16"/>
                <w:vertAlign w:val="subscript"/>
              </w:rPr>
              <w:t> </w:t>
            </w:r>
          </w:p>
        </w:tc>
        <w:tc>
          <w:tcPr>
            <w:tcW w:w="692" w:type="dxa"/>
            <w:noWrap/>
            <w:hideMark/>
          </w:tcPr>
          <w:p w:rsidR="00DD0F10" w:rsidRPr="0073293B" w:rsidRDefault="00DD0F10" w:rsidP="001A24C1">
            <w:pPr>
              <w:jc w:val="right"/>
              <w:rPr>
                <w:sz w:val="16"/>
                <w:szCs w:val="16"/>
              </w:rPr>
            </w:pPr>
            <w:r>
              <w:rPr>
                <w:sz w:val="16"/>
                <w:szCs w:val="16"/>
              </w:rPr>
              <w:t>1.15</w:t>
            </w:r>
          </w:p>
        </w:tc>
        <w:tc>
          <w:tcPr>
            <w:tcW w:w="692" w:type="dxa"/>
            <w:noWrap/>
            <w:hideMark/>
          </w:tcPr>
          <w:p w:rsidR="00DD0F10" w:rsidRPr="0073293B" w:rsidRDefault="00DD0F10" w:rsidP="001A24C1">
            <w:pPr>
              <w:jc w:val="right"/>
              <w:rPr>
                <w:sz w:val="16"/>
                <w:szCs w:val="16"/>
              </w:rPr>
            </w:pPr>
            <w:r>
              <w:rPr>
                <w:sz w:val="16"/>
                <w:szCs w:val="16"/>
              </w:rPr>
              <w:t>1.95</w:t>
            </w:r>
          </w:p>
        </w:tc>
        <w:tc>
          <w:tcPr>
            <w:tcW w:w="692" w:type="dxa"/>
            <w:noWrap/>
            <w:hideMark/>
          </w:tcPr>
          <w:p w:rsidR="00DD0F10" w:rsidRPr="0073293B" w:rsidRDefault="00DD0F10" w:rsidP="001A24C1">
            <w:pPr>
              <w:jc w:val="right"/>
              <w:rPr>
                <w:sz w:val="16"/>
                <w:szCs w:val="16"/>
              </w:rPr>
            </w:pPr>
            <w:r>
              <w:rPr>
                <w:sz w:val="16"/>
                <w:szCs w:val="16"/>
              </w:rPr>
              <w:t>1.70</w:t>
            </w:r>
          </w:p>
        </w:tc>
      </w:tr>
      <w:tr w:rsidR="00DD0F10" w:rsidRPr="0073293B" w:rsidTr="001A24C1">
        <w:trPr>
          <w:trHeight w:val="300"/>
        </w:trPr>
        <w:tc>
          <w:tcPr>
            <w:tcW w:w="2500" w:type="dxa"/>
            <w:noWrap/>
            <w:hideMark/>
          </w:tcPr>
          <w:p w:rsidR="00DD0F10" w:rsidRPr="0073293B" w:rsidRDefault="00DD0F10" w:rsidP="001A24C1">
            <w:pPr>
              <w:rPr>
                <w:sz w:val="16"/>
                <w:szCs w:val="16"/>
              </w:rPr>
            </w:pPr>
            <w:r w:rsidRPr="0073293B">
              <w:rPr>
                <w:sz w:val="16"/>
                <w:szCs w:val="16"/>
              </w:rPr>
              <w:lastRenderedPageBreak/>
              <w:t>Mean fishing mortality relative to FMSY</w:t>
            </w:r>
          </w:p>
        </w:tc>
        <w:tc>
          <w:tcPr>
            <w:tcW w:w="0" w:type="dxa"/>
            <w:noWrap/>
            <w:hideMark/>
          </w:tcPr>
          <w:p w:rsidR="00DD0F10" w:rsidRPr="0073293B" w:rsidRDefault="00DD0F10" w:rsidP="001A24C1">
            <w:pPr>
              <w:rPr>
                <w:sz w:val="16"/>
                <w:szCs w:val="16"/>
              </w:rPr>
            </w:pPr>
            <w:r w:rsidRPr="0073293B">
              <w:rPr>
                <w:sz w:val="16"/>
                <w:szCs w:val="16"/>
              </w:rPr>
              <w:t>F/F</w:t>
            </w:r>
            <w:r w:rsidRPr="0073293B">
              <w:rPr>
                <w:sz w:val="16"/>
                <w:szCs w:val="16"/>
                <w:vertAlign w:val="subscript"/>
              </w:rPr>
              <w:t>tar</w:t>
            </w:r>
            <w:r>
              <w:rPr>
                <w:sz w:val="16"/>
                <w:szCs w:val="16"/>
                <w:vertAlign w:val="subscript"/>
              </w:rPr>
              <w:t> </w:t>
            </w:r>
          </w:p>
        </w:tc>
        <w:tc>
          <w:tcPr>
            <w:tcW w:w="692" w:type="dxa"/>
            <w:noWrap/>
            <w:hideMark/>
          </w:tcPr>
          <w:p w:rsidR="00DD0F10" w:rsidRPr="0073293B" w:rsidRDefault="00DD0F10" w:rsidP="001A24C1">
            <w:pPr>
              <w:jc w:val="right"/>
              <w:rPr>
                <w:sz w:val="16"/>
                <w:szCs w:val="16"/>
              </w:rPr>
            </w:pPr>
            <w:r>
              <w:rPr>
                <w:sz w:val="16"/>
                <w:szCs w:val="16"/>
              </w:rPr>
              <w:t>0.62</w:t>
            </w:r>
          </w:p>
        </w:tc>
        <w:tc>
          <w:tcPr>
            <w:tcW w:w="692" w:type="dxa"/>
            <w:noWrap/>
            <w:hideMark/>
          </w:tcPr>
          <w:p w:rsidR="00DD0F10" w:rsidRPr="0073293B" w:rsidRDefault="00DD0F10" w:rsidP="001A24C1">
            <w:pPr>
              <w:jc w:val="right"/>
              <w:rPr>
                <w:sz w:val="16"/>
                <w:szCs w:val="16"/>
              </w:rPr>
            </w:pPr>
            <w:r>
              <w:rPr>
                <w:sz w:val="16"/>
                <w:szCs w:val="16"/>
              </w:rPr>
              <w:t>0.23</w:t>
            </w:r>
          </w:p>
        </w:tc>
        <w:tc>
          <w:tcPr>
            <w:tcW w:w="692" w:type="dxa"/>
            <w:noWrap/>
            <w:hideMark/>
          </w:tcPr>
          <w:p w:rsidR="00DD0F10" w:rsidRPr="0073293B" w:rsidRDefault="00DD0F10" w:rsidP="001A24C1">
            <w:pPr>
              <w:jc w:val="right"/>
              <w:rPr>
                <w:sz w:val="16"/>
                <w:szCs w:val="16"/>
              </w:rPr>
            </w:pPr>
            <w:r>
              <w:rPr>
                <w:sz w:val="16"/>
                <w:szCs w:val="16"/>
              </w:rPr>
              <w:t>0.56</w:t>
            </w:r>
          </w:p>
        </w:tc>
      </w:tr>
      <w:tr w:rsidR="00DD0F10" w:rsidRPr="0073293B" w:rsidTr="001A24C1">
        <w:trPr>
          <w:trHeight w:val="300"/>
        </w:trPr>
        <w:tc>
          <w:tcPr>
            <w:tcW w:w="2500" w:type="dxa"/>
            <w:noWrap/>
            <w:hideMark/>
          </w:tcPr>
          <w:p w:rsidR="00DD0F10" w:rsidRPr="0073293B" w:rsidRDefault="00DD0F10" w:rsidP="001A24C1">
            <w:pPr>
              <w:rPr>
                <w:sz w:val="16"/>
                <w:szCs w:val="16"/>
              </w:rPr>
            </w:pPr>
            <w:r w:rsidRPr="0073293B">
              <w:rPr>
                <w:sz w:val="16"/>
                <w:szCs w:val="16"/>
              </w:rPr>
              <w:t>Mean fishing mortality relative to target</w:t>
            </w:r>
          </w:p>
        </w:tc>
        <w:tc>
          <w:tcPr>
            <w:tcW w:w="0" w:type="dxa"/>
            <w:noWrap/>
            <w:hideMark/>
          </w:tcPr>
          <w:p w:rsidR="00DD0F10" w:rsidRPr="0073293B" w:rsidRDefault="00DD0F10" w:rsidP="001A24C1">
            <w:pPr>
              <w:rPr>
                <w:sz w:val="16"/>
                <w:szCs w:val="16"/>
              </w:rPr>
            </w:pPr>
            <w:r w:rsidRPr="0073293B">
              <w:rPr>
                <w:sz w:val="16"/>
                <w:szCs w:val="16"/>
              </w:rPr>
              <w:t>F/F</w:t>
            </w:r>
            <w:r w:rsidRPr="0073293B">
              <w:rPr>
                <w:sz w:val="16"/>
                <w:szCs w:val="16"/>
                <w:vertAlign w:val="subscript"/>
              </w:rPr>
              <w:t>MSY</w:t>
            </w:r>
            <w:r>
              <w:rPr>
                <w:sz w:val="16"/>
                <w:szCs w:val="16"/>
                <w:vertAlign w:val="subscript"/>
              </w:rPr>
              <w:t> </w:t>
            </w:r>
          </w:p>
        </w:tc>
        <w:tc>
          <w:tcPr>
            <w:tcW w:w="692" w:type="dxa"/>
            <w:noWrap/>
            <w:hideMark/>
          </w:tcPr>
          <w:p w:rsidR="00DD0F10" w:rsidRPr="0073293B" w:rsidRDefault="00DD0F10" w:rsidP="001A24C1">
            <w:pPr>
              <w:jc w:val="right"/>
              <w:rPr>
                <w:sz w:val="16"/>
                <w:szCs w:val="16"/>
              </w:rPr>
            </w:pPr>
            <w:r>
              <w:rPr>
                <w:sz w:val="16"/>
                <w:szCs w:val="16"/>
              </w:rPr>
              <w:t>0.62</w:t>
            </w:r>
          </w:p>
        </w:tc>
        <w:tc>
          <w:tcPr>
            <w:tcW w:w="692" w:type="dxa"/>
            <w:noWrap/>
            <w:hideMark/>
          </w:tcPr>
          <w:p w:rsidR="00DD0F10" w:rsidRPr="0073293B" w:rsidRDefault="00DD0F10" w:rsidP="001A24C1">
            <w:pPr>
              <w:jc w:val="right"/>
              <w:rPr>
                <w:sz w:val="16"/>
                <w:szCs w:val="16"/>
              </w:rPr>
            </w:pPr>
            <w:r>
              <w:rPr>
                <w:sz w:val="16"/>
                <w:szCs w:val="16"/>
              </w:rPr>
              <w:t>0.23</w:t>
            </w:r>
          </w:p>
        </w:tc>
        <w:tc>
          <w:tcPr>
            <w:tcW w:w="692" w:type="dxa"/>
            <w:noWrap/>
            <w:hideMark/>
          </w:tcPr>
          <w:p w:rsidR="00DD0F10" w:rsidRPr="0073293B" w:rsidRDefault="00DD0F10" w:rsidP="001A24C1">
            <w:pPr>
              <w:jc w:val="right"/>
              <w:rPr>
                <w:sz w:val="16"/>
                <w:szCs w:val="16"/>
              </w:rPr>
            </w:pPr>
            <w:r>
              <w:rPr>
                <w:sz w:val="16"/>
                <w:szCs w:val="16"/>
              </w:rPr>
              <w:t>0.56</w:t>
            </w:r>
          </w:p>
        </w:tc>
      </w:tr>
      <w:tr w:rsidR="00DD0F10" w:rsidRPr="0073293B" w:rsidTr="001A24C1">
        <w:trPr>
          <w:trHeight w:val="300"/>
        </w:trPr>
        <w:tc>
          <w:tcPr>
            <w:tcW w:w="2500" w:type="dxa"/>
            <w:noWrap/>
            <w:hideMark/>
          </w:tcPr>
          <w:p w:rsidR="00DD0F10" w:rsidRPr="0073293B" w:rsidRDefault="00DD0F10" w:rsidP="001A24C1">
            <w:pPr>
              <w:rPr>
                <w:sz w:val="16"/>
                <w:szCs w:val="16"/>
              </w:rPr>
            </w:pPr>
            <w:r w:rsidRPr="0073293B">
              <w:rPr>
                <w:sz w:val="16"/>
                <w:szCs w:val="16"/>
              </w:rPr>
              <w:t>Probability of being in Kobe green quadrant</w:t>
            </w:r>
          </w:p>
        </w:tc>
        <w:tc>
          <w:tcPr>
            <w:tcW w:w="0" w:type="dxa"/>
            <w:noWrap/>
            <w:hideMark/>
          </w:tcPr>
          <w:p w:rsidR="00DD0F10" w:rsidRPr="0073293B" w:rsidRDefault="00DD0F10" w:rsidP="001A24C1">
            <w:pPr>
              <w:rPr>
                <w:sz w:val="16"/>
                <w:szCs w:val="16"/>
              </w:rPr>
            </w:pPr>
            <w:r w:rsidRPr="0073293B">
              <w:rPr>
                <w:sz w:val="16"/>
                <w:szCs w:val="16"/>
              </w:rPr>
              <w:t>SB,F</w:t>
            </w:r>
            <w:r>
              <w:rPr>
                <w:sz w:val="16"/>
                <w:szCs w:val="16"/>
                <w:vertAlign w:val="subscript"/>
              </w:rPr>
              <w:t> </w:t>
            </w:r>
          </w:p>
        </w:tc>
        <w:tc>
          <w:tcPr>
            <w:tcW w:w="692" w:type="dxa"/>
            <w:noWrap/>
            <w:hideMark/>
          </w:tcPr>
          <w:p w:rsidR="00DD0F10" w:rsidRPr="0073293B" w:rsidRDefault="00DD0F10" w:rsidP="001A24C1">
            <w:pPr>
              <w:jc w:val="right"/>
              <w:rPr>
                <w:sz w:val="16"/>
                <w:szCs w:val="16"/>
              </w:rPr>
            </w:pPr>
            <w:r>
              <w:rPr>
                <w:sz w:val="16"/>
                <w:szCs w:val="16"/>
              </w:rPr>
              <w:t>0.51</w:t>
            </w:r>
          </w:p>
        </w:tc>
        <w:tc>
          <w:tcPr>
            <w:tcW w:w="692" w:type="dxa"/>
            <w:noWrap/>
            <w:hideMark/>
          </w:tcPr>
          <w:p w:rsidR="00DD0F10" w:rsidRPr="0073293B" w:rsidRDefault="00DD0F10" w:rsidP="001A24C1">
            <w:pPr>
              <w:jc w:val="right"/>
              <w:rPr>
                <w:sz w:val="16"/>
                <w:szCs w:val="16"/>
              </w:rPr>
            </w:pPr>
            <w:r>
              <w:rPr>
                <w:sz w:val="16"/>
                <w:szCs w:val="16"/>
              </w:rPr>
              <w:t>0.85</w:t>
            </w:r>
          </w:p>
        </w:tc>
        <w:tc>
          <w:tcPr>
            <w:tcW w:w="692" w:type="dxa"/>
            <w:noWrap/>
            <w:hideMark/>
          </w:tcPr>
          <w:p w:rsidR="00DD0F10" w:rsidRPr="0073293B" w:rsidRDefault="00DD0F10" w:rsidP="001A24C1">
            <w:pPr>
              <w:jc w:val="right"/>
              <w:rPr>
                <w:sz w:val="16"/>
                <w:szCs w:val="16"/>
              </w:rPr>
            </w:pPr>
            <w:r>
              <w:rPr>
                <w:sz w:val="16"/>
                <w:szCs w:val="16"/>
              </w:rPr>
              <w:t>0.66</w:t>
            </w:r>
          </w:p>
        </w:tc>
      </w:tr>
      <w:tr w:rsidR="00DD0F10" w:rsidRPr="0073293B" w:rsidTr="001A24C1">
        <w:trPr>
          <w:trHeight w:val="300"/>
        </w:trPr>
        <w:tc>
          <w:tcPr>
            <w:tcW w:w="2500" w:type="dxa"/>
            <w:noWrap/>
            <w:hideMark/>
          </w:tcPr>
          <w:p w:rsidR="00DD0F10" w:rsidRPr="0073293B" w:rsidRDefault="00DD0F10" w:rsidP="001A24C1">
            <w:pPr>
              <w:rPr>
                <w:sz w:val="16"/>
                <w:szCs w:val="16"/>
              </w:rPr>
            </w:pPr>
            <w:r w:rsidRPr="0073293B">
              <w:rPr>
                <w:sz w:val="16"/>
                <w:szCs w:val="16"/>
              </w:rPr>
              <w:t>Probability of being in Kobe red quadrant</w:t>
            </w:r>
          </w:p>
        </w:tc>
        <w:tc>
          <w:tcPr>
            <w:tcW w:w="0" w:type="dxa"/>
            <w:noWrap/>
            <w:hideMark/>
          </w:tcPr>
          <w:p w:rsidR="00DD0F10" w:rsidRPr="0073293B" w:rsidRDefault="00DD0F10" w:rsidP="001A24C1">
            <w:pPr>
              <w:rPr>
                <w:sz w:val="16"/>
                <w:szCs w:val="16"/>
              </w:rPr>
            </w:pPr>
            <w:r w:rsidRPr="0073293B">
              <w:rPr>
                <w:sz w:val="16"/>
                <w:szCs w:val="16"/>
              </w:rPr>
              <w:t>SB,F</w:t>
            </w:r>
            <w:r>
              <w:rPr>
                <w:sz w:val="16"/>
                <w:szCs w:val="16"/>
                <w:vertAlign w:val="subscript"/>
              </w:rPr>
              <w:t> </w:t>
            </w:r>
          </w:p>
        </w:tc>
        <w:tc>
          <w:tcPr>
            <w:tcW w:w="692" w:type="dxa"/>
            <w:noWrap/>
            <w:hideMark/>
          </w:tcPr>
          <w:p w:rsidR="00DD0F10" w:rsidRPr="0073293B" w:rsidRDefault="00DD0F10" w:rsidP="001A24C1">
            <w:pPr>
              <w:jc w:val="right"/>
              <w:rPr>
                <w:sz w:val="16"/>
                <w:szCs w:val="16"/>
              </w:rPr>
            </w:pPr>
            <w:r>
              <w:rPr>
                <w:sz w:val="16"/>
                <w:szCs w:val="16"/>
              </w:rPr>
              <w:t>0.17</w:t>
            </w:r>
          </w:p>
        </w:tc>
        <w:tc>
          <w:tcPr>
            <w:tcW w:w="692" w:type="dxa"/>
            <w:noWrap/>
            <w:hideMark/>
          </w:tcPr>
          <w:p w:rsidR="00DD0F10" w:rsidRPr="0073293B" w:rsidRDefault="00DD0F10" w:rsidP="001A24C1">
            <w:pPr>
              <w:jc w:val="right"/>
              <w:rPr>
                <w:sz w:val="16"/>
                <w:szCs w:val="16"/>
              </w:rPr>
            </w:pPr>
            <w:r>
              <w:rPr>
                <w:sz w:val="16"/>
                <w:szCs w:val="16"/>
              </w:rPr>
              <w:t>0.03</w:t>
            </w:r>
          </w:p>
        </w:tc>
        <w:tc>
          <w:tcPr>
            <w:tcW w:w="692" w:type="dxa"/>
            <w:noWrap/>
            <w:hideMark/>
          </w:tcPr>
          <w:p w:rsidR="00DD0F10" w:rsidRPr="0073293B" w:rsidRDefault="00DD0F10" w:rsidP="001A24C1">
            <w:pPr>
              <w:jc w:val="right"/>
              <w:rPr>
                <w:sz w:val="16"/>
                <w:szCs w:val="16"/>
              </w:rPr>
            </w:pPr>
            <w:r>
              <w:rPr>
                <w:sz w:val="16"/>
                <w:szCs w:val="16"/>
              </w:rPr>
              <w:t>0.16</w:t>
            </w:r>
          </w:p>
        </w:tc>
      </w:tr>
      <w:tr w:rsidR="00DD0F10" w:rsidRPr="0073293B" w:rsidTr="001A24C1">
        <w:trPr>
          <w:trHeight w:val="300"/>
        </w:trPr>
        <w:tc>
          <w:tcPr>
            <w:tcW w:w="0" w:type="dxa"/>
            <w:gridSpan w:val="5"/>
            <w:shd w:val="clear" w:color="auto" w:fill="EEECE1" w:themeFill="background2"/>
            <w:noWrap/>
            <w:hideMark/>
          </w:tcPr>
          <w:p w:rsidR="00DD0F10" w:rsidRPr="0073293B" w:rsidRDefault="00DD0F10" w:rsidP="001A24C1">
            <w:pPr>
              <w:rPr>
                <w:sz w:val="16"/>
                <w:szCs w:val="16"/>
              </w:rPr>
            </w:pPr>
            <w:r w:rsidRPr="0073293B">
              <w:rPr>
                <w:b/>
                <w:bCs/>
                <w:sz w:val="16"/>
                <w:szCs w:val="16"/>
              </w:rPr>
              <w:t>Safety : maximise the probability of remaining above low stock status (i.e. minimise risk)</w:t>
            </w:r>
          </w:p>
        </w:tc>
      </w:tr>
      <w:tr w:rsidR="00DD0F10" w:rsidRPr="0073293B" w:rsidTr="001A24C1">
        <w:trPr>
          <w:trHeight w:val="300"/>
        </w:trPr>
        <w:tc>
          <w:tcPr>
            <w:tcW w:w="2500" w:type="dxa"/>
            <w:noWrap/>
            <w:hideMark/>
          </w:tcPr>
          <w:p w:rsidR="00DD0F10" w:rsidRPr="0073293B" w:rsidRDefault="00DD0F10" w:rsidP="001A24C1">
            <w:pPr>
              <w:rPr>
                <w:sz w:val="16"/>
                <w:szCs w:val="16"/>
              </w:rPr>
            </w:pPr>
            <w:r w:rsidRPr="0073293B">
              <w:rPr>
                <w:sz w:val="16"/>
                <w:szCs w:val="16"/>
              </w:rPr>
              <w:t>Probability of spawner biomass being above 20% of SB0</w:t>
            </w:r>
          </w:p>
        </w:tc>
        <w:tc>
          <w:tcPr>
            <w:tcW w:w="0" w:type="dxa"/>
            <w:noWrap/>
            <w:hideMark/>
          </w:tcPr>
          <w:p w:rsidR="00DD0F10" w:rsidRPr="0073293B" w:rsidRDefault="00DD0F10" w:rsidP="001A24C1">
            <w:pPr>
              <w:rPr>
                <w:sz w:val="16"/>
                <w:szCs w:val="16"/>
              </w:rPr>
            </w:pPr>
            <w:r w:rsidRPr="0073293B">
              <w:rPr>
                <w:sz w:val="16"/>
                <w:szCs w:val="16"/>
              </w:rPr>
              <w:t>SB</w:t>
            </w:r>
            <w:r>
              <w:rPr>
                <w:sz w:val="16"/>
                <w:szCs w:val="16"/>
                <w:vertAlign w:val="subscript"/>
              </w:rPr>
              <w:t> </w:t>
            </w:r>
          </w:p>
        </w:tc>
        <w:tc>
          <w:tcPr>
            <w:tcW w:w="692" w:type="dxa"/>
            <w:noWrap/>
            <w:hideMark/>
          </w:tcPr>
          <w:p w:rsidR="00DD0F10" w:rsidRPr="0073293B" w:rsidRDefault="00DD0F10" w:rsidP="001A24C1">
            <w:pPr>
              <w:jc w:val="right"/>
              <w:rPr>
                <w:sz w:val="16"/>
                <w:szCs w:val="16"/>
              </w:rPr>
            </w:pPr>
            <w:r>
              <w:rPr>
                <w:sz w:val="16"/>
                <w:szCs w:val="16"/>
              </w:rPr>
              <w:t>0.76</w:t>
            </w:r>
          </w:p>
        </w:tc>
        <w:tc>
          <w:tcPr>
            <w:tcW w:w="692" w:type="dxa"/>
            <w:noWrap/>
            <w:hideMark/>
          </w:tcPr>
          <w:p w:rsidR="00DD0F10" w:rsidRPr="0073293B" w:rsidRDefault="00DD0F10" w:rsidP="001A24C1">
            <w:pPr>
              <w:jc w:val="right"/>
              <w:rPr>
                <w:sz w:val="16"/>
                <w:szCs w:val="16"/>
              </w:rPr>
            </w:pPr>
            <w:r>
              <w:rPr>
                <w:sz w:val="16"/>
                <w:szCs w:val="16"/>
              </w:rPr>
              <w:t>0.96</w:t>
            </w:r>
          </w:p>
        </w:tc>
        <w:tc>
          <w:tcPr>
            <w:tcW w:w="692" w:type="dxa"/>
            <w:noWrap/>
            <w:hideMark/>
          </w:tcPr>
          <w:p w:rsidR="00DD0F10" w:rsidRPr="0073293B" w:rsidRDefault="00DD0F10" w:rsidP="001A24C1">
            <w:pPr>
              <w:jc w:val="right"/>
              <w:rPr>
                <w:sz w:val="16"/>
                <w:szCs w:val="16"/>
              </w:rPr>
            </w:pPr>
            <w:r>
              <w:rPr>
                <w:sz w:val="16"/>
                <w:szCs w:val="16"/>
              </w:rPr>
              <w:t>0.86</w:t>
            </w:r>
          </w:p>
        </w:tc>
      </w:tr>
      <w:tr w:rsidR="00DD0F10" w:rsidRPr="0073293B" w:rsidTr="001A24C1">
        <w:trPr>
          <w:trHeight w:val="300"/>
        </w:trPr>
        <w:tc>
          <w:tcPr>
            <w:tcW w:w="2500" w:type="dxa"/>
            <w:noWrap/>
            <w:hideMark/>
          </w:tcPr>
          <w:p w:rsidR="00DD0F10" w:rsidRPr="0073293B" w:rsidRDefault="00DD0F10" w:rsidP="001A24C1">
            <w:pPr>
              <w:rPr>
                <w:sz w:val="16"/>
                <w:szCs w:val="16"/>
              </w:rPr>
            </w:pPr>
            <w:r w:rsidRPr="0073293B">
              <w:rPr>
                <w:sz w:val="16"/>
                <w:szCs w:val="16"/>
              </w:rPr>
              <w:t>Probability of spawner biomass being above BLim</w:t>
            </w:r>
            <w:r>
              <w:rPr>
                <w:sz w:val="16"/>
                <w:szCs w:val="16"/>
                <w:vertAlign w:val="subscript"/>
              </w:rPr>
              <w:t> </w:t>
            </w:r>
          </w:p>
        </w:tc>
        <w:tc>
          <w:tcPr>
            <w:tcW w:w="0" w:type="dxa"/>
            <w:noWrap/>
            <w:hideMark/>
          </w:tcPr>
          <w:p w:rsidR="00DD0F10" w:rsidRPr="0073293B" w:rsidRDefault="00DD0F10" w:rsidP="001A24C1">
            <w:pPr>
              <w:rPr>
                <w:sz w:val="16"/>
                <w:szCs w:val="16"/>
              </w:rPr>
            </w:pPr>
            <w:r w:rsidRPr="0073293B">
              <w:rPr>
                <w:sz w:val="16"/>
                <w:szCs w:val="16"/>
              </w:rPr>
              <w:t>SB</w:t>
            </w:r>
            <w:r>
              <w:rPr>
                <w:sz w:val="16"/>
                <w:szCs w:val="16"/>
                <w:vertAlign w:val="subscript"/>
              </w:rPr>
              <w:t> </w:t>
            </w:r>
          </w:p>
        </w:tc>
        <w:tc>
          <w:tcPr>
            <w:tcW w:w="692" w:type="dxa"/>
            <w:noWrap/>
            <w:hideMark/>
          </w:tcPr>
          <w:p w:rsidR="00DD0F10" w:rsidRPr="0073293B" w:rsidRDefault="00DD0F10" w:rsidP="001A24C1">
            <w:pPr>
              <w:jc w:val="right"/>
              <w:rPr>
                <w:sz w:val="16"/>
                <w:szCs w:val="16"/>
              </w:rPr>
            </w:pPr>
            <w:r>
              <w:rPr>
                <w:sz w:val="16"/>
                <w:szCs w:val="16"/>
              </w:rPr>
              <w:t>0.88</w:t>
            </w:r>
          </w:p>
        </w:tc>
        <w:tc>
          <w:tcPr>
            <w:tcW w:w="692" w:type="dxa"/>
            <w:noWrap/>
            <w:hideMark/>
          </w:tcPr>
          <w:p w:rsidR="00DD0F10" w:rsidRPr="0073293B" w:rsidRDefault="00DD0F10" w:rsidP="001A24C1">
            <w:pPr>
              <w:jc w:val="right"/>
              <w:rPr>
                <w:sz w:val="16"/>
                <w:szCs w:val="16"/>
              </w:rPr>
            </w:pPr>
            <w:r>
              <w:rPr>
                <w:sz w:val="16"/>
                <w:szCs w:val="16"/>
              </w:rPr>
              <w:t>0.99</w:t>
            </w:r>
          </w:p>
        </w:tc>
        <w:tc>
          <w:tcPr>
            <w:tcW w:w="692" w:type="dxa"/>
            <w:noWrap/>
            <w:hideMark/>
          </w:tcPr>
          <w:p w:rsidR="00DD0F10" w:rsidRPr="0073293B" w:rsidRDefault="00DD0F10" w:rsidP="001A24C1">
            <w:pPr>
              <w:jc w:val="right"/>
              <w:rPr>
                <w:sz w:val="16"/>
                <w:szCs w:val="16"/>
              </w:rPr>
            </w:pPr>
            <w:r>
              <w:rPr>
                <w:sz w:val="16"/>
                <w:szCs w:val="16"/>
              </w:rPr>
              <w:t>0.94</w:t>
            </w:r>
          </w:p>
        </w:tc>
      </w:tr>
      <w:tr w:rsidR="00DD0F10" w:rsidRPr="0073293B" w:rsidTr="001A24C1">
        <w:trPr>
          <w:trHeight w:val="300"/>
        </w:trPr>
        <w:tc>
          <w:tcPr>
            <w:tcW w:w="0" w:type="dxa"/>
            <w:gridSpan w:val="5"/>
            <w:shd w:val="clear" w:color="auto" w:fill="EEECE1" w:themeFill="background2"/>
            <w:noWrap/>
            <w:hideMark/>
          </w:tcPr>
          <w:p w:rsidR="00DD0F10" w:rsidRPr="0073293B" w:rsidRDefault="00DD0F10" w:rsidP="001A24C1">
            <w:pPr>
              <w:rPr>
                <w:sz w:val="16"/>
                <w:szCs w:val="16"/>
              </w:rPr>
            </w:pPr>
            <w:r w:rsidRPr="0073293B">
              <w:rPr>
                <w:b/>
                <w:bCs/>
                <w:sz w:val="16"/>
                <w:szCs w:val="16"/>
              </w:rPr>
              <w:t>Yield : maximise catches across regions and gears</w:t>
            </w:r>
          </w:p>
        </w:tc>
      </w:tr>
      <w:tr w:rsidR="00DD0F10" w:rsidRPr="0073293B" w:rsidTr="001A24C1">
        <w:trPr>
          <w:trHeight w:val="300"/>
        </w:trPr>
        <w:tc>
          <w:tcPr>
            <w:tcW w:w="2500" w:type="dxa"/>
            <w:noWrap/>
            <w:hideMark/>
          </w:tcPr>
          <w:p w:rsidR="00DD0F10" w:rsidRPr="0073293B" w:rsidRDefault="00DD0F10" w:rsidP="001A24C1">
            <w:pPr>
              <w:rPr>
                <w:sz w:val="16"/>
                <w:szCs w:val="16"/>
              </w:rPr>
            </w:pPr>
            <w:r w:rsidRPr="0073293B">
              <w:rPr>
                <w:sz w:val="16"/>
                <w:szCs w:val="16"/>
              </w:rPr>
              <w:t>Mean catch (1000 t)</w:t>
            </w:r>
          </w:p>
        </w:tc>
        <w:tc>
          <w:tcPr>
            <w:tcW w:w="0" w:type="dxa"/>
            <w:noWrap/>
            <w:hideMark/>
          </w:tcPr>
          <w:p w:rsidR="00DD0F10" w:rsidRPr="0073293B" w:rsidRDefault="00DD0F10" w:rsidP="001A24C1">
            <w:pPr>
              <w:rPr>
                <w:sz w:val="16"/>
                <w:szCs w:val="16"/>
              </w:rPr>
            </w:pPr>
            <w:r w:rsidRPr="0073293B">
              <w:rPr>
                <w:sz w:val="16"/>
                <w:szCs w:val="16"/>
              </w:rPr>
              <w:t>C</w:t>
            </w:r>
            <w:r>
              <w:rPr>
                <w:sz w:val="16"/>
                <w:szCs w:val="16"/>
                <w:vertAlign w:val="subscript"/>
              </w:rPr>
              <w:t> </w:t>
            </w:r>
          </w:p>
        </w:tc>
        <w:tc>
          <w:tcPr>
            <w:tcW w:w="692" w:type="dxa"/>
            <w:noWrap/>
            <w:hideMark/>
          </w:tcPr>
          <w:p w:rsidR="00DD0F10" w:rsidRPr="0073293B" w:rsidRDefault="00DD0F10" w:rsidP="001A24C1">
            <w:pPr>
              <w:jc w:val="right"/>
              <w:rPr>
                <w:sz w:val="16"/>
                <w:szCs w:val="16"/>
              </w:rPr>
            </w:pPr>
            <w:r>
              <w:rPr>
                <w:sz w:val="16"/>
                <w:szCs w:val="16"/>
              </w:rPr>
              <w:t>209.99</w:t>
            </w:r>
          </w:p>
        </w:tc>
        <w:tc>
          <w:tcPr>
            <w:tcW w:w="692" w:type="dxa"/>
            <w:noWrap/>
            <w:hideMark/>
          </w:tcPr>
          <w:p w:rsidR="00DD0F10" w:rsidRPr="0073293B" w:rsidRDefault="00DD0F10" w:rsidP="001A24C1">
            <w:pPr>
              <w:jc w:val="right"/>
              <w:rPr>
                <w:sz w:val="16"/>
                <w:szCs w:val="16"/>
              </w:rPr>
            </w:pPr>
            <w:r>
              <w:rPr>
                <w:sz w:val="16"/>
                <w:szCs w:val="16"/>
              </w:rPr>
              <w:t>152.59</w:t>
            </w:r>
          </w:p>
        </w:tc>
        <w:tc>
          <w:tcPr>
            <w:tcW w:w="692" w:type="dxa"/>
            <w:noWrap/>
            <w:hideMark/>
          </w:tcPr>
          <w:p w:rsidR="00DD0F10" w:rsidRPr="0073293B" w:rsidRDefault="00DD0F10" w:rsidP="001A24C1">
            <w:pPr>
              <w:jc w:val="right"/>
              <w:rPr>
                <w:sz w:val="16"/>
                <w:szCs w:val="16"/>
              </w:rPr>
            </w:pPr>
            <w:r>
              <w:rPr>
                <w:sz w:val="16"/>
                <w:szCs w:val="16"/>
              </w:rPr>
              <w:t>224.46</w:t>
            </w:r>
          </w:p>
        </w:tc>
      </w:tr>
      <w:tr w:rsidR="00DD0F10" w:rsidRPr="0073293B" w:rsidTr="001A24C1">
        <w:trPr>
          <w:trHeight w:val="300"/>
        </w:trPr>
        <w:tc>
          <w:tcPr>
            <w:tcW w:w="2500" w:type="dxa"/>
            <w:noWrap/>
            <w:hideMark/>
          </w:tcPr>
          <w:p w:rsidR="00DD0F10" w:rsidRPr="0073293B" w:rsidRDefault="00DD0F10" w:rsidP="001A24C1">
            <w:pPr>
              <w:rPr>
                <w:sz w:val="16"/>
                <w:szCs w:val="16"/>
              </w:rPr>
            </w:pPr>
            <w:r w:rsidRPr="0073293B">
              <w:rPr>
                <w:sz w:val="16"/>
                <w:szCs w:val="16"/>
              </w:rPr>
              <w:t>Mean relative CPUE (aggregate)</w:t>
            </w:r>
          </w:p>
        </w:tc>
        <w:tc>
          <w:tcPr>
            <w:tcW w:w="0" w:type="dxa"/>
            <w:noWrap/>
            <w:hideMark/>
          </w:tcPr>
          <w:p w:rsidR="00DD0F10" w:rsidRPr="0073293B" w:rsidRDefault="00DD0F10" w:rsidP="001A24C1">
            <w:pPr>
              <w:rPr>
                <w:sz w:val="16"/>
                <w:szCs w:val="16"/>
              </w:rPr>
            </w:pPr>
            <w:r w:rsidRPr="0073293B">
              <w:rPr>
                <w:sz w:val="16"/>
                <w:szCs w:val="16"/>
              </w:rPr>
              <w:t>C</w:t>
            </w:r>
            <w:r>
              <w:rPr>
                <w:sz w:val="16"/>
                <w:szCs w:val="16"/>
                <w:vertAlign w:val="subscript"/>
              </w:rPr>
              <w:t> </w:t>
            </w:r>
          </w:p>
        </w:tc>
        <w:tc>
          <w:tcPr>
            <w:tcW w:w="692" w:type="dxa"/>
            <w:noWrap/>
            <w:hideMark/>
          </w:tcPr>
          <w:p w:rsidR="00DD0F10" w:rsidRPr="0073293B" w:rsidRDefault="00DD0F10" w:rsidP="001A24C1">
            <w:pPr>
              <w:jc w:val="right"/>
              <w:rPr>
                <w:sz w:val="16"/>
                <w:szCs w:val="16"/>
              </w:rPr>
            </w:pPr>
            <w:r>
              <w:rPr>
                <w:sz w:val="16"/>
                <w:szCs w:val="16"/>
              </w:rPr>
              <w:t>0.52</w:t>
            </w:r>
          </w:p>
        </w:tc>
        <w:tc>
          <w:tcPr>
            <w:tcW w:w="692" w:type="dxa"/>
            <w:noWrap/>
            <w:hideMark/>
          </w:tcPr>
          <w:p w:rsidR="00DD0F10" w:rsidRPr="0073293B" w:rsidRDefault="00DD0F10" w:rsidP="001A24C1">
            <w:pPr>
              <w:jc w:val="right"/>
              <w:rPr>
                <w:sz w:val="16"/>
                <w:szCs w:val="16"/>
              </w:rPr>
            </w:pPr>
            <w:r>
              <w:rPr>
                <w:sz w:val="16"/>
                <w:szCs w:val="16"/>
              </w:rPr>
              <w:t>0.38</w:t>
            </w:r>
          </w:p>
        </w:tc>
        <w:tc>
          <w:tcPr>
            <w:tcW w:w="692" w:type="dxa"/>
            <w:noWrap/>
            <w:hideMark/>
          </w:tcPr>
          <w:p w:rsidR="00DD0F10" w:rsidRPr="0073293B" w:rsidRDefault="00DD0F10" w:rsidP="001A24C1">
            <w:pPr>
              <w:jc w:val="right"/>
              <w:rPr>
                <w:sz w:val="16"/>
                <w:szCs w:val="16"/>
              </w:rPr>
            </w:pPr>
            <w:r>
              <w:rPr>
                <w:sz w:val="16"/>
                <w:szCs w:val="16"/>
              </w:rPr>
              <w:t>0.55</w:t>
            </w:r>
          </w:p>
        </w:tc>
      </w:tr>
      <w:tr w:rsidR="00DD0F10" w:rsidRPr="0073293B" w:rsidTr="001A24C1">
        <w:trPr>
          <w:trHeight w:val="300"/>
        </w:trPr>
        <w:tc>
          <w:tcPr>
            <w:tcW w:w="2500" w:type="dxa"/>
            <w:noWrap/>
            <w:hideMark/>
          </w:tcPr>
          <w:p w:rsidR="00DD0F10" w:rsidRPr="0073293B" w:rsidRDefault="00DD0F10" w:rsidP="001A24C1">
            <w:pPr>
              <w:rPr>
                <w:sz w:val="16"/>
                <w:szCs w:val="16"/>
              </w:rPr>
            </w:pPr>
            <w:r w:rsidRPr="0073293B">
              <w:rPr>
                <w:sz w:val="16"/>
                <w:szCs w:val="16"/>
              </w:rPr>
              <w:t>Mean catch relative to MSY</w:t>
            </w:r>
          </w:p>
        </w:tc>
        <w:tc>
          <w:tcPr>
            <w:tcW w:w="0" w:type="dxa"/>
            <w:noWrap/>
            <w:hideMark/>
          </w:tcPr>
          <w:p w:rsidR="00DD0F10" w:rsidRPr="0073293B" w:rsidRDefault="00DD0F10" w:rsidP="001A24C1">
            <w:pPr>
              <w:rPr>
                <w:sz w:val="16"/>
                <w:szCs w:val="16"/>
              </w:rPr>
            </w:pPr>
            <w:r w:rsidRPr="0073293B">
              <w:rPr>
                <w:sz w:val="16"/>
                <w:szCs w:val="16"/>
              </w:rPr>
              <w:t>C/MSY</w:t>
            </w:r>
            <w:r>
              <w:rPr>
                <w:sz w:val="16"/>
                <w:szCs w:val="16"/>
                <w:vertAlign w:val="subscript"/>
              </w:rPr>
              <w:t> </w:t>
            </w:r>
          </w:p>
        </w:tc>
        <w:tc>
          <w:tcPr>
            <w:tcW w:w="692" w:type="dxa"/>
            <w:noWrap/>
            <w:hideMark/>
          </w:tcPr>
          <w:p w:rsidR="00DD0F10" w:rsidRPr="0073293B" w:rsidRDefault="00DD0F10" w:rsidP="001A24C1">
            <w:pPr>
              <w:jc w:val="right"/>
              <w:rPr>
                <w:sz w:val="16"/>
                <w:szCs w:val="16"/>
              </w:rPr>
            </w:pPr>
            <w:r>
              <w:rPr>
                <w:sz w:val="16"/>
                <w:szCs w:val="16"/>
              </w:rPr>
              <w:t>1.79</w:t>
            </w:r>
          </w:p>
        </w:tc>
        <w:tc>
          <w:tcPr>
            <w:tcW w:w="692" w:type="dxa"/>
            <w:noWrap/>
            <w:hideMark/>
          </w:tcPr>
          <w:p w:rsidR="00DD0F10" w:rsidRPr="0073293B" w:rsidRDefault="00DD0F10" w:rsidP="001A24C1">
            <w:pPr>
              <w:jc w:val="right"/>
              <w:rPr>
                <w:sz w:val="16"/>
                <w:szCs w:val="16"/>
              </w:rPr>
            </w:pPr>
            <w:r>
              <w:rPr>
                <w:sz w:val="16"/>
                <w:szCs w:val="16"/>
              </w:rPr>
              <w:t>3.04</w:t>
            </w:r>
          </w:p>
        </w:tc>
        <w:tc>
          <w:tcPr>
            <w:tcW w:w="692" w:type="dxa"/>
            <w:noWrap/>
            <w:hideMark/>
          </w:tcPr>
          <w:p w:rsidR="00DD0F10" w:rsidRPr="0073293B" w:rsidRDefault="00DD0F10" w:rsidP="001A24C1">
            <w:pPr>
              <w:jc w:val="right"/>
              <w:rPr>
                <w:sz w:val="16"/>
                <w:szCs w:val="16"/>
              </w:rPr>
            </w:pPr>
            <w:r>
              <w:rPr>
                <w:sz w:val="16"/>
                <w:szCs w:val="16"/>
              </w:rPr>
              <w:t>2.79</w:t>
            </w:r>
          </w:p>
        </w:tc>
      </w:tr>
      <w:tr w:rsidR="00DD0F10" w:rsidRPr="0073293B" w:rsidTr="001A24C1">
        <w:trPr>
          <w:trHeight w:val="300"/>
        </w:trPr>
        <w:tc>
          <w:tcPr>
            <w:tcW w:w="0" w:type="dxa"/>
            <w:gridSpan w:val="5"/>
            <w:shd w:val="clear" w:color="auto" w:fill="EEECE1" w:themeFill="background2"/>
            <w:noWrap/>
            <w:hideMark/>
          </w:tcPr>
          <w:p w:rsidR="00DD0F10" w:rsidRPr="0073293B" w:rsidRDefault="00DD0F10" w:rsidP="001A24C1">
            <w:pPr>
              <w:rPr>
                <w:sz w:val="16"/>
                <w:szCs w:val="16"/>
              </w:rPr>
            </w:pPr>
            <w:r w:rsidRPr="0073293B">
              <w:rPr>
                <w:b/>
                <w:bCs/>
                <w:sz w:val="16"/>
                <w:szCs w:val="16"/>
              </w:rPr>
              <w:t>Stability: maximise stability in catches to reduce commercial uncertainty</w:t>
            </w:r>
          </w:p>
        </w:tc>
      </w:tr>
      <w:tr w:rsidR="00DD0F10" w:rsidRPr="0073293B" w:rsidTr="001A24C1">
        <w:trPr>
          <w:trHeight w:val="300"/>
        </w:trPr>
        <w:tc>
          <w:tcPr>
            <w:tcW w:w="2500" w:type="dxa"/>
            <w:noWrap/>
            <w:hideMark/>
          </w:tcPr>
          <w:p w:rsidR="00DD0F10" w:rsidRPr="0073293B" w:rsidRDefault="00DD0F10" w:rsidP="001A24C1">
            <w:pPr>
              <w:rPr>
                <w:sz w:val="16"/>
                <w:szCs w:val="16"/>
              </w:rPr>
            </w:pPr>
            <w:r w:rsidRPr="0073293B">
              <w:rPr>
                <w:sz w:val="16"/>
                <w:szCs w:val="16"/>
              </w:rPr>
              <w:t>Mean absolute proportional change in catch</w:t>
            </w:r>
          </w:p>
        </w:tc>
        <w:tc>
          <w:tcPr>
            <w:tcW w:w="0" w:type="dxa"/>
            <w:noWrap/>
            <w:hideMark/>
          </w:tcPr>
          <w:p w:rsidR="00DD0F10" w:rsidRPr="0073293B" w:rsidRDefault="00DD0F10" w:rsidP="001A24C1">
            <w:pPr>
              <w:rPr>
                <w:sz w:val="16"/>
                <w:szCs w:val="16"/>
              </w:rPr>
            </w:pPr>
            <w:r w:rsidRPr="0073293B">
              <w:rPr>
                <w:sz w:val="16"/>
                <w:szCs w:val="16"/>
              </w:rPr>
              <w:t>C</w:t>
            </w:r>
            <w:r>
              <w:rPr>
                <w:sz w:val="16"/>
                <w:szCs w:val="16"/>
                <w:vertAlign w:val="subscript"/>
              </w:rPr>
              <w:t> </w:t>
            </w:r>
          </w:p>
        </w:tc>
        <w:tc>
          <w:tcPr>
            <w:tcW w:w="692" w:type="dxa"/>
            <w:noWrap/>
            <w:hideMark/>
          </w:tcPr>
          <w:p w:rsidR="00DD0F10" w:rsidRPr="0073293B" w:rsidRDefault="00DD0F10" w:rsidP="001A24C1">
            <w:pPr>
              <w:jc w:val="right"/>
              <w:rPr>
                <w:sz w:val="16"/>
                <w:szCs w:val="16"/>
              </w:rPr>
            </w:pPr>
            <w:r>
              <w:rPr>
                <w:sz w:val="16"/>
                <w:szCs w:val="16"/>
              </w:rPr>
              <w:t>7.03</w:t>
            </w:r>
          </w:p>
        </w:tc>
        <w:tc>
          <w:tcPr>
            <w:tcW w:w="692" w:type="dxa"/>
            <w:noWrap/>
            <w:hideMark/>
          </w:tcPr>
          <w:p w:rsidR="00DD0F10" w:rsidRPr="0073293B" w:rsidRDefault="00DD0F10" w:rsidP="001A24C1">
            <w:pPr>
              <w:jc w:val="right"/>
              <w:rPr>
                <w:sz w:val="16"/>
                <w:szCs w:val="16"/>
              </w:rPr>
            </w:pPr>
            <w:r>
              <w:rPr>
                <w:sz w:val="16"/>
                <w:szCs w:val="16"/>
              </w:rPr>
              <w:t>23.24</w:t>
            </w:r>
          </w:p>
        </w:tc>
        <w:tc>
          <w:tcPr>
            <w:tcW w:w="692" w:type="dxa"/>
            <w:noWrap/>
            <w:hideMark/>
          </w:tcPr>
          <w:p w:rsidR="00DD0F10" w:rsidRPr="0073293B" w:rsidRDefault="00DD0F10" w:rsidP="001A24C1">
            <w:pPr>
              <w:jc w:val="right"/>
              <w:rPr>
                <w:sz w:val="16"/>
                <w:szCs w:val="16"/>
              </w:rPr>
            </w:pPr>
            <w:r>
              <w:rPr>
                <w:sz w:val="16"/>
                <w:szCs w:val="16"/>
              </w:rPr>
              <w:t>30.64</w:t>
            </w:r>
          </w:p>
        </w:tc>
      </w:tr>
      <w:tr w:rsidR="00DD0F10" w:rsidRPr="0073293B" w:rsidTr="001A24C1">
        <w:trPr>
          <w:trHeight w:val="300"/>
        </w:trPr>
        <w:tc>
          <w:tcPr>
            <w:tcW w:w="2500" w:type="dxa"/>
            <w:noWrap/>
            <w:hideMark/>
          </w:tcPr>
          <w:p w:rsidR="00DD0F10" w:rsidRPr="0073293B" w:rsidRDefault="00DD0F10" w:rsidP="001A24C1">
            <w:pPr>
              <w:rPr>
                <w:sz w:val="16"/>
                <w:szCs w:val="16"/>
              </w:rPr>
            </w:pPr>
            <w:r w:rsidRPr="0073293B">
              <w:rPr>
                <w:sz w:val="16"/>
                <w:szCs w:val="16"/>
              </w:rPr>
              <w:t>% Catch coefficient of variation</w:t>
            </w:r>
          </w:p>
        </w:tc>
        <w:tc>
          <w:tcPr>
            <w:tcW w:w="0" w:type="dxa"/>
            <w:noWrap/>
            <w:hideMark/>
          </w:tcPr>
          <w:p w:rsidR="00DD0F10" w:rsidRPr="0073293B" w:rsidRDefault="00DD0F10" w:rsidP="001A24C1">
            <w:pPr>
              <w:rPr>
                <w:sz w:val="16"/>
                <w:szCs w:val="16"/>
              </w:rPr>
            </w:pPr>
            <w:r w:rsidRPr="0073293B">
              <w:rPr>
                <w:sz w:val="16"/>
                <w:szCs w:val="16"/>
              </w:rPr>
              <w:t>C</w:t>
            </w:r>
            <w:r>
              <w:rPr>
                <w:sz w:val="16"/>
                <w:szCs w:val="16"/>
                <w:vertAlign w:val="subscript"/>
              </w:rPr>
              <w:t> </w:t>
            </w:r>
          </w:p>
        </w:tc>
        <w:tc>
          <w:tcPr>
            <w:tcW w:w="692" w:type="dxa"/>
            <w:noWrap/>
            <w:hideMark/>
          </w:tcPr>
          <w:p w:rsidR="00DD0F10" w:rsidRPr="0073293B" w:rsidRDefault="00DD0F10" w:rsidP="001A24C1">
            <w:pPr>
              <w:jc w:val="right"/>
              <w:rPr>
                <w:sz w:val="16"/>
                <w:szCs w:val="16"/>
              </w:rPr>
            </w:pPr>
            <w:r>
              <w:rPr>
                <w:sz w:val="16"/>
                <w:szCs w:val="16"/>
              </w:rPr>
              <w:t>0.25</w:t>
            </w:r>
          </w:p>
        </w:tc>
        <w:tc>
          <w:tcPr>
            <w:tcW w:w="692" w:type="dxa"/>
            <w:noWrap/>
            <w:hideMark/>
          </w:tcPr>
          <w:p w:rsidR="00DD0F10" w:rsidRPr="0073293B" w:rsidRDefault="00DD0F10" w:rsidP="001A24C1">
            <w:pPr>
              <w:jc w:val="right"/>
              <w:rPr>
                <w:sz w:val="16"/>
                <w:szCs w:val="16"/>
              </w:rPr>
            </w:pPr>
            <w:r>
              <w:rPr>
                <w:sz w:val="16"/>
                <w:szCs w:val="16"/>
              </w:rPr>
              <w:t>0.84</w:t>
            </w:r>
          </w:p>
        </w:tc>
        <w:tc>
          <w:tcPr>
            <w:tcW w:w="692" w:type="dxa"/>
            <w:noWrap/>
            <w:hideMark/>
          </w:tcPr>
          <w:p w:rsidR="00DD0F10" w:rsidRPr="0073293B" w:rsidRDefault="00DD0F10" w:rsidP="001A24C1">
            <w:pPr>
              <w:jc w:val="right"/>
              <w:rPr>
                <w:sz w:val="16"/>
                <w:szCs w:val="16"/>
              </w:rPr>
            </w:pPr>
            <w:r>
              <w:rPr>
                <w:sz w:val="16"/>
                <w:szCs w:val="16"/>
              </w:rPr>
              <w:t>0.90</w:t>
            </w:r>
          </w:p>
        </w:tc>
      </w:tr>
      <w:tr w:rsidR="00DD0F10" w:rsidRPr="0073293B" w:rsidTr="001A24C1">
        <w:trPr>
          <w:trHeight w:val="300"/>
        </w:trPr>
        <w:tc>
          <w:tcPr>
            <w:tcW w:w="2500" w:type="dxa"/>
            <w:noWrap/>
            <w:hideMark/>
          </w:tcPr>
          <w:p w:rsidR="00DD0F10" w:rsidRPr="0073293B" w:rsidRDefault="00DD0F10" w:rsidP="001A24C1">
            <w:pPr>
              <w:rPr>
                <w:sz w:val="16"/>
                <w:szCs w:val="16"/>
              </w:rPr>
            </w:pPr>
            <w:r w:rsidRPr="0073293B">
              <w:rPr>
                <w:sz w:val="16"/>
                <w:szCs w:val="16"/>
              </w:rPr>
              <w:t>Probability of shutdown</w:t>
            </w:r>
          </w:p>
        </w:tc>
        <w:tc>
          <w:tcPr>
            <w:tcW w:w="0" w:type="dxa"/>
            <w:noWrap/>
            <w:hideMark/>
          </w:tcPr>
          <w:p w:rsidR="00DD0F10" w:rsidRPr="0073293B" w:rsidRDefault="00DD0F10" w:rsidP="001A24C1">
            <w:pPr>
              <w:rPr>
                <w:sz w:val="16"/>
                <w:szCs w:val="16"/>
              </w:rPr>
            </w:pPr>
            <w:r w:rsidRPr="0073293B">
              <w:rPr>
                <w:sz w:val="16"/>
                <w:szCs w:val="16"/>
              </w:rPr>
              <w:t>C</w:t>
            </w:r>
            <w:r>
              <w:rPr>
                <w:sz w:val="16"/>
                <w:szCs w:val="16"/>
                <w:vertAlign w:val="subscript"/>
              </w:rPr>
              <w:t> </w:t>
            </w:r>
          </w:p>
        </w:tc>
        <w:tc>
          <w:tcPr>
            <w:tcW w:w="692" w:type="dxa"/>
            <w:noWrap/>
            <w:hideMark/>
          </w:tcPr>
          <w:p w:rsidR="00DD0F10" w:rsidRPr="0073293B" w:rsidRDefault="00DD0F10" w:rsidP="001A24C1">
            <w:pPr>
              <w:jc w:val="right"/>
              <w:rPr>
                <w:sz w:val="16"/>
                <w:szCs w:val="16"/>
              </w:rPr>
            </w:pPr>
            <w:r>
              <w:rPr>
                <w:sz w:val="16"/>
                <w:szCs w:val="16"/>
              </w:rPr>
              <w:t>0.00</w:t>
            </w:r>
          </w:p>
        </w:tc>
        <w:tc>
          <w:tcPr>
            <w:tcW w:w="692" w:type="dxa"/>
            <w:noWrap/>
            <w:hideMark/>
          </w:tcPr>
          <w:p w:rsidR="00DD0F10" w:rsidRPr="0073293B" w:rsidRDefault="00DD0F10" w:rsidP="001A24C1">
            <w:pPr>
              <w:jc w:val="right"/>
              <w:rPr>
                <w:sz w:val="16"/>
                <w:szCs w:val="16"/>
              </w:rPr>
            </w:pPr>
            <w:r>
              <w:rPr>
                <w:sz w:val="16"/>
                <w:szCs w:val="16"/>
              </w:rPr>
              <w:t>0.43</w:t>
            </w:r>
          </w:p>
        </w:tc>
        <w:tc>
          <w:tcPr>
            <w:tcW w:w="692" w:type="dxa"/>
            <w:noWrap/>
            <w:hideMark/>
          </w:tcPr>
          <w:p w:rsidR="00DD0F10" w:rsidRPr="0073293B" w:rsidRDefault="00DD0F10" w:rsidP="001A24C1">
            <w:pPr>
              <w:jc w:val="right"/>
              <w:rPr>
                <w:sz w:val="16"/>
                <w:szCs w:val="16"/>
              </w:rPr>
            </w:pPr>
            <w:r>
              <w:rPr>
                <w:sz w:val="16"/>
                <w:szCs w:val="16"/>
              </w:rPr>
              <w:t>0.37</w:t>
            </w:r>
          </w:p>
        </w:tc>
      </w:tr>
    </w:tbl>
    <w:p w:rsidR="00DD0F10" w:rsidRDefault="00DD0F10" w:rsidP="0057166F"/>
    <w:p w:rsidR="002F0EED" w:rsidRDefault="002F0EED" w:rsidP="0057166F">
      <w:r w:rsidRPr="00287865">
        <w:rPr>
          <w:rStyle w:val="FileNames"/>
        </w:rPr>
        <w:t>niMSE-IO-BET-YFT</w:t>
      </w:r>
      <w:r>
        <w:t xml:space="preserve"> can make use of cluster processing to improve </w:t>
      </w:r>
      <w:r w:rsidR="00D42897">
        <w:t xml:space="preserve">throughput. The use of cluster processing is controlled through the </w:t>
      </w:r>
      <w:r w:rsidR="00D42897" w:rsidRPr="00D42897">
        <w:rPr>
          <w:rStyle w:val="Variables"/>
        </w:rPr>
        <w:t>UseCluster</w:t>
      </w:r>
      <w:r w:rsidR="00D42897">
        <w:t xml:space="preserve"> parameter in the </w:t>
      </w:r>
      <w:r w:rsidR="00D42897" w:rsidRPr="00D42897">
        <w:rPr>
          <w:rStyle w:val="Variables"/>
        </w:rPr>
        <w:t>MseDefinition</w:t>
      </w:r>
      <w:r w:rsidR="00D42897">
        <w:t xml:space="preserve"> class and the corresponding argument over-ride in the </w:t>
      </w:r>
      <w:r w:rsidR="00D42897" w:rsidRPr="00D42897">
        <w:rPr>
          <w:rStyle w:val="Variables"/>
        </w:rPr>
        <w:t>runMse()</w:t>
      </w:r>
      <w:r w:rsidR="00D42897">
        <w:t xml:space="preserve"> method. When </w:t>
      </w:r>
      <w:r w:rsidR="00D42897" w:rsidRPr="00132668">
        <w:rPr>
          <w:rStyle w:val="Variables"/>
        </w:rPr>
        <w:t>TRUE</w:t>
      </w:r>
      <w:r w:rsidR="00D42897">
        <w:t xml:space="preserve"> a call to </w:t>
      </w:r>
      <w:r w:rsidR="00D42897" w:rsidRPr="00132668">
        <w:rPr>
          <w:rStyle w:val="Variables"/>
        </w:rPr>
        <w:t>runMse()</w:t>
      </w:r>
      <w:r w:rsidR="00132668">
        <w:t xml:space="preserve"> </w:t>
      </w:r>
      <w:r w:rsidR="00D42897">
        <w:t>will result in a cluster of processes (as many as there are processors on the host machine) being established and used to farm out the required processing. At present</w:t>
      </w:r>
      <w:r w:rsidR="00132668">
        <w:t xml:space="preserve"> </w:t>
      </w:r>
      <w:r w:rsidR="00132668" w:rsidRPr="00132668">
        <w:rPr>
          <w:rStyle w:val="Variables"/>
        </w:rPr>
        <w:t>runMse()</w:t>
      </w:r>
      <w:r w:rsidR="00D42897">
        <w:t xml:space="preserve"> does parallel processing by stock synthesis model so to fully utilize the cluster requires that the number of stock synthesis models is greater than or equal to the number of processors. In future, the code may be re-implemented to better adapt the problem to the cluster and better utilise the available processing power under low numbers of “stock synthesis models” conditions. </w:t>
      </w:r>
    </w:p>
    <w:p w:rsidR="00132668" w:rsidRDefault="00132668" w:rsidP="0057166F">
      <w:r>
        <w:t xml:space="preserve">When cluster processing is active a monitoring window (Rterm session) opens and displays the process output from the cluster processors. This then allows the real time monitoring of the cluster and will hopefully allow us to quickly identify and terminate problem runs rather than wasting time waiting for completion to see if there was a problem. Be careful not to exit the Rterm window as it cannot be re-established once closed and will close automatically when no longer required. </w:t>
      </w:r>
    </w:p>
    <w:p w:rsidR="000E5952" w:rsidRDefault="000E5952" w:rsidP="000E5952">
      <w:pPr>
        <w:pStyle w:val="Heading2"/>
      </w:pPr>
      <w:bookmarkStart w:id="17" w:name="_Ref457741178"/>
      <w:bookmarkStart w:id="18" w:name="_Toc525132060"/>
      <w:r>
        <w:t xml:space="preserve">C++ Projection </w:t>
      </w:r>
      <w:r w:rsidR="004C215E">
        <w:t>Code</w:t>
      </w:r>
      <w:bookmarkEnd w:id="17"/>
      <w:bookmarkEnd w:id="18"/>
    </w:p>
    <w:p w:rsidR="00F83B90" w:rsidRDefault="0096687A" w:rsidP="009D0FB8">
      <w:r>
        <w:t xml:space="preserve">In addition to the computational efficiency gains to be expected by using C++ </w:t>
      </w:r>
      <w:r w:rsidR="004C215E">
        <w:t xml:space="preserve">based </w:t>
      </w:r>
      <w:r>
        <w:t xml:space="preserve">projection </w:t>
      </w:r>
      <w:r w:rsidR="004C215E">
        <w:t xml:space="preserve">code </w:t>
      </w:r>
      <w:r>
        <w:t xml:space="preserve">for the main projection calculations, there were two other perceived benefits: i) </w:t>
      </w:r>
      <w:r w:rsidR="002F0EED">
        <w:t xml:space="preserve">a </w:t>
      </w:r>
      <w:r>
        <w:t xml:space="preserve">parallel implementation </w:t>
      </w:r>
      <w:r w:rsidR="005751DB">
        <w:t xml:space="preserve">by a second programmer </w:t>
      </w:r>
      <w:r>
        <w:t xml:space="preserve">provided an independent check on the integrity of the R-based projection code, and ii) the C++ code was implemented with the standard Baranov catch equations.  </w:t>
      </w:r>
      <w:r w:rsidR="008E3729">
        <w:t xml:space="preserve">The main problem with the </w:t>
      </w:r>
      <w:r w:rsidR="005751DB">
        <w:t xml:space="preserve">Baranov </w:t>
      </w:r>
      <w:r w:rsidR="008E3729">
        <w:t>equation is that there is no closed form solution for fishing mortality</w:t>
      </w:r>
      <w:r w:rsidR="00514CE8">
        <w:t xml:space="preserve">, </w:t>
      </w:r>
      <w:r w:rsidR="008E3729">
        <w:t xml:space="preserve">given </w:t>
      </w:r>
      <w:r w:rsidR="00514CE8">
        <w:t xml:space="preserve">a known </w:t>
      </w:r>
      <w:r w:rsidR="008E3729">
        <w:t>catch (e.g. when simulating a TAC extraction)</w:t>
      </w:r>
      <w:r w:rsidR="00514CE8">
        <w:t>.  A</w:t>
      </w:r>
      <w:r w:rsidR="008E3729">
        <w:t>n iterative, computationally intensive algorithm is required to reach a solution</w:t>
      </w:r>
      <w:r w:rsidR="00A71E50">
        <w:t xml:space="preserve"> (to a</w:t>
      </w:r>
      <w:r w:rsidR="00675A54">
        <w:t xml:space="preserve"> user-defined </w:t>
      </w:r>
      <w:r w:rsidR="00A71E50">
        <w:t>degree of precision)</w:t>
      </w:r>
      <w:r w:rsidR="008E3729">
        <w:t xml:space="preserve">.  </w:t>
      </w:r>
    </w:p>
    <w:p w:rsidR="00F83B90" w:rsidRDefault="00514CE8" w:rsidP="009D0FB8">
      <w:r>
        <w:t>Because of computational</w:t>
      </w:r>
      <w:r w:rsidR="00F83B90">
        <w:t xml:space="preserve"> efficiency limits</w:t>
      </w:r>
      <w:r>
        <w:t xml:space="preserve">, the R-based MSE projection code uses an approximation </w:t>
      </w:r>
      <w:r w:rsidR="00F83B90">
        <w:t xml:space="preserve">to the catch equation </w:t>
      </w:r>
      <w:r w:rsidR="0033141C">
        <w:t>(</w:t>
      </w:r>
      <w:r w:rsidR="00F83B90">
        <w:t xml:space="preserve">described </w:t>
      </w:r>
      <w:r w:rsidR="0033141C">
        <w:t>in section</w:t>
      </w:r>
      <w:r w:rsidR="00F83B90">
        <w:t xml:space="preserve"> </w:t>
      </w:r>
      <w:r w:rsidR="00F83B90">
        <w:fldChar w:fldCharType="begin"/>
      </w:r>
      <w:r w:rsidR="00F83B90">
        <w:instrText xml:space="preserve"> REF _Ref457206175 \r \h </w:instrText>
      </w:r>
      <w:r w:rsidR="00F83B90">
        <w:fldChar w:fldCharType="separate"/>
      </w:r>
      <w:r w:rsidR="00351A24">
        <w:t>5</w:t>
      </w:r>
      <w:r w:rsidR="00F83B90">
        <w:fldChar w:fldCharType="end"/>
      </w:r>
      <w:r w:rsidR="0033141C">
        <w:t>)</w:t>
      </w:r>
      <w:r w:rsidR="00FE003A">
        <w:t xml:space="preserve">.  </w:t>
      </w:r>
      <w:r w:rsidR="0096687A">
        <w:t xml:space="preserve">While there is some debate about whether the Baranov </w:t>
      </w:r>
      <w:r w:rsidR="0096687A">
        <w:lastRenderedPageBreak/>
        <w:t>catch equation is the most appropriate to describe the natural and fishing mortality processes (e.g. Liu and Heino 2014), it is the most commonly used approach in fisheries assessments, including the Stock Synthesis models used for recent yellowfin and bigeye as</w:t>
      </w:r>
      <w:r w:rsidR="00311726">
        <w:t>sessments and OM conditioning.</w:t>
      </w:r>
      <w:r w:rsidR="00F83B90">
        <w:t xml:space="preserve">  The phase 1 final report provides a comparison of the two approaches</w:t>
      </w:r>
      <w:r w:rsidR="00940281">
        <w:t xml:space="preserve"> for YFT and BET demonstration case OMs using several MPs with a range of constant catch objectives</w:t>
      </w:r>
      <w:r w:rsidR="00F83B90">
        <w:t xml:space="preserve">, from which it </w:t>
      </w:r>
      <w:r w:rsidR="00940281">
        <w:t xml:space="preserve">is evident </w:t>
      </w:r>
      <w:r w:rsidR="00F83B90">
        <w:t>that:</w:t>
      </w:r>
    </w:p>
    <w:p w:rsidR="00F83B90" w:rsidRDefault="00675A54" w:rsidP="00F83B90">
      <w:pPr>
        <w:pStyle w:val="ListParagraph"/>
        <w:numPr>
          <w:ilvl w:val="0"/>
          <w:numId w:val="34"/>
        </w:numPr>
      </w:pPr>
      <w:r>
        <w:t>C++ allows the computationally-</w:t>
      </w:r>
      <w:r w:rsidR="00F83B90">
        <w:t>demanding Baranov equations to be implemented with about the same run time as the R approximation, such that there is no obvious speed advantage to either.</w:t>
      </w:r>
    </w:p>
    <w:p w:rsidR="00940281" w:rsidRDefault="00940281" w:rsidP="00F83B90">
      <w:pPr>
        <w:pStyle w:val="ListParagraph"/>
        <w:numPr>
          <w:ilvl w:val="0"/>
          <w:numId w:val="34"/>
        </w:numPr>
      </w:pPr>
      <w:r>
        <w:t>When fishing mortality rates were low enough that the prescribed quotas could be attained, the</w:t>
      </w:r>
      <w:r w:rsidR="00F83B90">
        <w:t xml:space="preserve"> numerical results </w:t>
      </w:r>
      <w:r>
        <w:t>were</w:t>
      </w:r>
      <w:r w:rsidR="00F83B90">
        <w:t xml:space="preserve"> </w:t>
      </w:r>
      <w:r>
        <w:t xml:space="preserve">essentially </w:t>
      </w:r>
      <w:r w:rsidR="00F83B90">
        <w:t>equivalent</w:t>
      </w:r>
      <w:r>
        <w:t xml:space="preserve"> and </w:t>
      </w:r>
      <w:r w:rsidR="00385C18">
        <w:t>sh</w:t>
      </w:r>
      <w:r>
        <w:t>ould not make a noticeable difference to the MP selection process.</w:t>
      </w:r>
    </w:p>
    <w:p w:rsidR="00F83B90" w:rsidRDefault="00940281" w:rsidP="00F83B90">
      <w:pPr>
        <w:pStyle w:val="ListParagraph"/>
        <w:numPr>
          <w:ilvl w:val="0"/>
          <w:numId w:val="34"/>
        </w:numPr>
      </w:pPr>
      <w:r>
        <w:t>The BET results were also equivalent when quotas were too high to be attained.  However, the YFT results can potentially deviate substantially when fishing mortality is very high.  The problem appears to arise in YFT because of the spatial structure,</w:t>
      </w:r>
      <w:r w:rsidR="000146AA">
        <w:t xml:space="preserve"> when exploitation rates in some areas can be extremely high</w:t>
      </w:r>
      <w:r>
        <w:t xml:space="preserve">, while other areas remain rather less exploited.  </w:t>
      </w:r>
      <w:r w:rsidR="000146AA">
        <w:t xml:space="preserve">In these cases, the deviation between Baranov and the approximation was lowest when the catch was extracted at the beginning of the time-step (rather than the mid-point), </w:t>
      </w:r>
      <w:r w:rsidR="003836B3">
        <w:t xml:space="preserve">and when the proportional harvest rate constraint was activated at 0.3 rather than 0.5 (see section </w:t>
      </w:r>
      <w:r w:rsidR="003836B3">
        <w:fldChar w:fldCharType="begin"/>
      </w:r>
      <w:r w:rsidR="003836B3">
        <w:instrText xml:space="preserve"> REF _Ref457206175 \r \h </w:instrText>
      </w:r>
      <w:r w:rsidR="003836B3">
        <w:fldChar w:fldCharType="separate"/>
      </w:r>
      <w:r w:rsidR="00351A24">
        <w:t>5</w:t>
      </w:r>
      <w:r w:rsidR="003836B3">
        <w:fldChar w:fldCharType="end"/>
      </w:r>
      <w:r w:rsidR="003836B3">
        <w:t>)</w:t>
      </w:r>
      <w:r w:rsidR="002931E7">
        <w:t xml:space="preserve">. However, this observation is not the result of a systematic analysis, and may not be true in all circumstances.  </w:t>
      </w:r>
    </w:p>
    <w:p w:rsidR="000146AA" w:rsidRDefault="000146AA" w:rsidP="00F83B90">
      <w:pPr>
        <w:pStyle w:val="ListParagraph"/>
        <w:numPr>
          <w:ilvl w:val="0"/>
          <w:numId w:val="34"/>
        </w:numPr>
      </w:pPr>
      <w:r>
        <w:t xml:space="preserve">The choice between R and C++ may have implications for choosing between some MPs, but we expect that neither approach would be very accurate under the relevant circumstances, because it is likely that fishery behaviour would change if depletion was that high.  </w:t>
      </w:r>
      <w:r w:rsidR="002F0EED">
        <w:t>P</w:t>
      </w:r>
      <w:r>
        <w:t xml:space="preserve">resumably those MPs would not be consistent with the Commission objectives.   </w:t>
      </w:r>
    </w:p>
    <w:p w:rsidR="000A76C3" w:rsidRDefault="002A0F85" w:rsidP="00E82B26">
      <w:r>
        <w:t>T</w:t>
      </w:r>
      <w:r w:rsidR="0033141C">
        <w:t>he C++ based projection code represent</w:t>
      </w:r>
      <w:r>
        <w:t>s</w:t>
      </w:r>
      <w:r w:rsidR="0033141C">
        <w:t xml:space="preserve"> </w:t>
      </w:r>
      <w:r>
        <w:t xml:space="preserve">the </w:t>
      </w:r>
      <w:r w:rsidR="0033141C">
        <w:t>solution</w:t>
      </w:r>
      <w:r>
        <w:t xml:space="preserve"> that is the most consistent with the SS conditioning (and most fisheries applications)</w:t>
      </w:r>
      <w:r w:rsidR="000146AA">
        <w:t>,</w:t>
      </w:r>
      <w:r w:rsidR="005F25BE">
        <w:t xml:space="preserve"> </w:t>
      </w:r>
      <w:r w:rsidR="00D9589E">
        <w:t>but it comes with a cost in terms of programmer skill requirements</w:t>
      </w:r>
      <w:r w:rsidR="0033141C">
        <w:t xml:space="preserve">. </w:t>
      </w:r>
      <w:r>
        <w:t>CSIRO developed an adjunct tool</w:t>
      </w:r>
      <w:r w:rsidR="003836B3">
        <w:t>,</w:t>
      </w:r>
      <w:r>
        <w:t xml:space="preserve"> ADT (Automatic Differentiation with Tapenade)</w:t>
      </w:r>
      <w:r w:rsidR="003836B3">
        <w:t>,</w:t>
      </w:r>
      <w:r>
        <w:t xml:space="preserve"> that when combined with TAPENADE (</w:t>
      </w:r>
      <w:r w:rsidR="00FE6067" w:rsidRPr="00FE6067">
        <w:rPr>
          <w:i/>
        </w:rPr>
        <w:t>TRansformations et Outils Informatiques Pour le Calcul Scientifique</w:t>
      </w:r>
      <w:r w:rsidR="00FE6067">
        <w:t>)</w:t>
      </w:r>
      <w:r>
        <w:t xml:space="preserve">, allows the development of C++ code that can make use of forward and reverse mode differentials created through code translation (as opposed to operator overloading) and higher order differentials.  </w:t>
      </w:r>
      <w:r w:rsidR="00FE6067">
        <w:t>TAPENADE (</w:t>
      </w:r>
      <w:hyperlink r:id="rId15" w:history="1">
        <w:r w:rsidR="00FE6067" w:rsidRPr="00931CD1">
          <w:rPr>
            <w:rStyle w:val="Hyperlink"/>
          </w:rPr>
          <w:t>http://www-sop.inria.fr/tropics/tapenade.html</w:t>
        </w:r>
      </w:hyperlink>
      <w:r w:rsidR="00FE6067">
        <w:t xml:space="preserve">) was developed by INRIA, </w:t>
      </w:r>
      <w:r w:rsidR="00FE6067" w:rsidRPr="00747E00">
        <w:t>National Institute for Research in Computer Science and Control</w:t>
      </w:r>
      <w:r w:rsidR="00FE6067" w:rsidRPr="00807966">
        <w:t xml:space="preserve">, </w:t>
      </w:r>
      <w:r w:rsidR="00FE6067">
        <w:t xml:space="preserve">France). </w:t>
      </w:r>
      <w:r>
        <w:t xml:space="preserve">We developed the </w:t>
      </w:r>
      <w:r w:rsidR="00FE6067">
        <w:t xml:space="preserve">C++ portion of the MSE </w:t>
      </w:r>
      <w:r>
        <w:t xml:space="preserve">tool </w:t>
      </w:r>
      <w:r w:rsidR="00343177">
        <w:t>with the understanding that TAPENADE would be</w:t>
      </w:r>
      <w:r>
        <w:t xml:space="preserve"> free</w:t>
      </w:r>
      <w:r w:rsidR="00343177">
        <w:t xml:space="preserve">ly </w:t>
      </w:r>
      <w:r>
        <w:t xml:space="preserve">available to provide high quality differential codes. </w:t>
      </w:r>
      <w:r w:rsidR="002931E7">
        <w:t xml:space="preserve"> Part way through the phase 1 project, INRIA changed their licensing arrangement, in a manner that undermined the intended distribution options for the software.  As a consequence, </w:t>
      </w:r>
      <w:r w:rsidR="00557289">
        <w:t xml:space="preserve">we maintained </w:t>
      </w:r>
      <w:r w:rsidR="002931E7">
        <w:t xml:space="preserve">fully functional </w:t>
      </w:r>
      <w:r w:rsidR="00557289">
        <w:t xml:space="preserve">R and C++ implementations </w:t>
      </w:r>
      <w:r w:rsidR="002931E7">
        <w:t xml:space="preserve">of the </w:t>
      </w:r>
      <w:r w:rsidR="00FE6067">
        <w:t xml:space="preserve">MSE </w:t>
      </w:r>
      <w:r w:rsidR="002931E7">
        <w:t xml:space="preserve">projection code, </w:t>
      </w:r>
      <w:r w:rsidR="00557289">
        <w:t>and made it simple to use either interchangeably</w:t>
      </w:r>
      <w:r w:rsidR="002931E7">
        <w:t xml:space="preserve">.  As of Sep 2016, INRIA have reverted to their original license agreement, such that </w:t>
      </w:r>
      <w:r w:rsidR="00FE6067">
        <w:t>TAPENADE</w:t>
      </w:r>
      <w:r w:rsidR="002931E7">
        <w:t xml:space="preserve"> annual licenses are </w:t>
      </w:r>
      <w:r w:rsidR="00FE6067">
        <w:t xml:space="preserve">again </w:t>
      </w:r>
      <w:r w:rsidR="002931E7">
        <w:t>available free of charge for academic use</w:t>
      </w:r>
      <w:r w:rsidR="00557289">
        <w:t xml:space="preserve">. </w:t>
      </w:r>
    </w:p>
    <w:p w:rsidR="00D63E26" w:rsidRDefault="00D63E26" w:rsidP="00D63E26">
      <w:pPr>
        <w:pStyle w:val="Heading3"/>
      </w:pPr>
      <w:bookmarkStart w:id="19" w:name="_Toc525132061"/>
      <w:r>
        <w:t>General Coding Details Regarding the Mseom C++ Library</w:t>
      </w:r>
      <w:bookmarkEnd w:id="19"/>
    </w:p>
    <w:p w:rsidR="00D63E26" w:rsidRDefault="00D63E26" w:rsidP="00D63E26">
      <w:r>
        <w:t xml:space="preserve">The </w:t>
      </w:r>
      <w:r w:rsidR="001A24C1">
        <w:rPr>
          <w:rStyle w:val="FileNames"/>
        </w:rPr>
        <w:t>niM</w:t>
      </w:r>
      <w:r w:rsidRPr="00467EEF">
        <w:rPr>
          <w:rStyle w:val="FileNames"/>
        </w:rPr>
        <w:t>seom</w:t>
      </w:r>
      <w:r>
        <w:t xml:space="preserve"> library provides functional support to do MSY projections and managed catch / effort projections. It is implemented in C++ and relies upon ADT to create R callable interface code and differentiated versions of the respective objective functions used in minimisation. </w:t>
      </w:r>
      <w:r w:rsidR="002C4048">
        <w:t>The la</w:t>
      </w:r>
      <w:r w:rsidR="00BF0E4D">
        <w:t>t</w:t>
      </w:r>
      <w:r w:rsidR="002C4048">
        <w:t xml:space="preserve">ter part requires the TAPENADE tool. Here we give a brief overview of how the library is structured in an ADT based project but for an in depth discussion refer to </w:t>
      </w:r>
      <w:r w:rsidR="00854A0A">
        <w:t xml:space="preserve">the </w:t>
      </w:r>
      <w:r w:rsidR="00854A0A" w:rsidRPr="00854A0A">
        <w:rPr>
          <w:rStyle w:val="FileNames"/>
        </w:rPr>
        <w:t>users-manual.pdf</w:t>
      </w:r>
      <w:r w:rsidR="00854A0A">
        <w:t xml:space="preserve"> in the ADT </w:t>
      </w:r>
      <w:r w:rsidR="00854A0A">
        <w:lastRenderedPageBreak/>
        <w:t>software distribution</w:t>
      </w:r>
      <w:r w:rsidR="001B35F1">
        <w:t>, which is available from GitHub (</w:t>
      </w:r>
      <w:r w:rsidR="001B35F1" w:rsidRPr="008354FA">
        <w:t>https://g</w:t>
      </w:r>
      <w:r w:rsidR="001B35F1">
        <w:t>ithub.com/pjumppanen/ADT)</w:t>
      </w:r>
      <w:r w:rsidR="002C4048">
        <w:t xml:space="preserve">. </w:t>
      </w:r>
      <w:r w:rsidR="001B35F1">
        <w:t xml:space="preserve">Note that the </w:t>
      </w:r>
      <w:r w:rsidR="001A24C1">
        <w:rPr>
          <w:rStyle w:val="FileNames"/>
        </w:rPr>
        <w:t>niM</w:t>
      </w:r>
      <w:r w:rsidR="001B35F1" w:rsidRPr="001B35F1">
        <w:rPr>
          <w:rStyle w:val="FileNames"/>
        </w:rPr>
        <w:t>seom</w:t>
      </w:r>
      <w:r w:rsidR="001B35F1">
        <w:t xml:space="preserve"> library source code is bundled with </w:t>
      </w:r>
      <w:r w:rsidR="001A24C1">
        <w:t xml:space="preserve">the </w:t>
      </w:r>
      <w:r w:rsidR="001A24C1" w:rsidRPr="001A24C1">
        <w:rPr>
          <w:rStyle w:val="FileNames"/>
        </w:rPr>
        <w:t>niMSE-IO-BET-YFT</w:t>
      </w:r>
      <w:r w:rsidR="001B35F1">
        <w:t xml:space="preserve"> project. </w:t>
      </w:r>
    </w:p>
    <w:p w:rsidR="002C4048" w:rsidRDefault="002C4048" w:rsidP="00D63E26">
      <w:r>
        <w:t xml:space="preserve">ADT based libraries are built by deriving a class from </w:t>
      </w:r>
      <w:r w:rsidRPr="00A36753">
        <w:rPr>
          <w:rStyle w:val="Variables"/>
        </w:rPr>
        <w:t>AdtArrays</w:t>
      </w:r>
      <w:r>
        <w:t xml:space="preserve"> and adding the functionality required. The </w:t>
      </w:r>
      <w:r w:rsidRPr="00A36753">
        <w:rPr>
          <w:rStyle w:val="Variables"/>
        </w:rPr>
        <w:t>AdtArrays</w:t>
      </w:r>
      <w:r>
        <w:t xml:space="preserve"> class is provided by the </w:t>
      </w:r>
      <w:r w:rsidRPr="00A36753">
        <w:rPr>
          <w:rStyle w:val="FileNames"/>
        </w:rPr>
        <w:t>ADlib</w:t>
      </w:r>
      <w:r>
        <w:t xml:space="preserve"> library and provides support for multi-dimensional C style arrays with arbitrary indexing and contiguous memory block allocation. Any code that needs to be interfaced with R</w:t>
      </w:r>
      <w:r w:rsidR="00343177">
        <w:t>,</w:t>
      </w:r>
      <w:r>
        <w:t xml:space="preserve"> or needs to be differentiable</w:t>
      </w:r>
      <w:r w:rsidR="00343177">
        <w:t>,</w:t>
      </w:r>
      <w:r>
        <w:t xml:space="preserve"> </w:t>
      </w:r>
      <w:r w:rsidR="00343177">
        <w:t xml:space="preserve">must </w:t>
      </w:r>
      <w:r>
        <w:t xml:space="preserve">be coded in a subset of C++ </w:t>
      </w:r>
      <w:r w:rsidR="001B7D75">
        <w:t xml:space="preserve">and use only intrinsic data types and the array types provide by </w:t>
      </w:r>
      <w:r w:rsidR="001B7D75" w:rsidRPr="00A36753">
        <w:rPr>
          <w:rStyle w:val="FileNames"/>
        </w:rPr>
        <w:t>ADlib</w:t>
      </w:r>
      <w:r w:rsidR="001B7D75">
        <w:t xml:space="preserve">. </w:t>
      </w:r>
      <w:r w:rsidR="00343177">
        <w:t>This is required because ADT parses and translates the source code, and the complete language definition</w:t>
      </w:r>
      <w:r w:rsidR="001A24C1">
        <w:t xml:space="preserve"> for C++</w:t>
      </w:r>
      <w:r w:rsidR="00343177">
        <w:t xml:space="preserve"> is hideously complex. </w:t>
      </w:r>
      <w:r w:rsidR="001B7D75">
        <w:t xml:space="preserve">The code generally also requires special comment fields that tell ADT about the sizes of arrays and other details regarding the generation of interface code. An ADT make file tells ADT which files to parse and process. The processing involves parsing the code, performing the prescribed operations on the code and producing new methods and possibly interface code added to a class derived from the parsed one. </w:t>
      </w:r>
    </w:p>
    <w:p w:rsidR="001B7D75" w:rsidRDefault="001B7D75" w:rsidP="00D63E26">
      <w:r>
        <w:t>In this case</w:t>
      </w:r>
      <w:r w:rsidR="00A36753">
        <w:t>,</w:t>
      </w:r>
      <w:r>
        <w:t xml:space="preserve"> the base class is </w:t>
      </w:r>
      <w:r w:rsidRPr="00A36753">
        <w:rPr>
          <w:rStyle w:val="Variables"/>
        </w:rPr>
        <w:t>OperatingModelBase</w:t>
      </w:r>
      <w:r>
        <w:t xml:space="preserve"> and is declared in the </w:t>
      </w:r>
      <w:r w:rsidR="001A24C1">
        <w:rPr>
          <w:rStyle w:val="FileNames"/>
        </w:rPr>
        <w:t>niM</w:t>
      </w:r>
      <w:r w:rsidRPr="00A36753">
        <w:rPr>
          <w:rStyle w:val="FileNames"/>
        </w:rPr>
        <w:t>seom.hpp</w:t>
      </w:r>
      <w:r>
        <w:t xml:space="preserve"> header file. A subset of the class definition is shown below.</w:t>
      </w:r>
    </w:p>
    <w:p w:rsidR="001B7D75" w:rsidRDefault="001B7D75" w:rsidP="006E02BA">
      <w:pPr>
        <w:pStyle w:val="Code"/>
        <w:ind w:left="0"/>
      </w:pPr>
      <w:r>
        <w:t>class OperatingModelBase : public AdtArrays</w:t>
      </w:r>
    </w:p>
    <w:p w:rsidR="001B7D75" w:rsidRDefault="001B7D75" w:rsidP="006E02BA">
      <w:pPr>
        <w:pStyle w:val="Code"/>
        <w:ind w:left="0"/>
      </w:pPr>
      <w:r>
        <w:t>{</w:t>
      </w:r>
    </w:p>
    <w:p w:rsidR="001B7D75" w:rsidRDefault="001B7D75" w:rsidP="006E02BA">
      <w:pPr>
        <w:pStyle w:val="Code"/>
        <w:ind w:left="0"/>
      </w:pPr>
      <w:r>
        <w:t>protected:</w:t>
      </w:r>
    </w:p>
    <w:p w:rsidR="001B7D75" w:rsidRDefault="001B7D75" w:rsidP="006E02BA">
      <w:pPr>
        <w:pStyle w:val="Code"/>
        <w:ind w:left="0"/>
      </w:pPr>
      <w:r>
        <w:t xml:space="preserve">  /* AD_LIBNAME Mseom */</w:t>
      </w:r>
    </w:p>
    <w:p w:rsidR="001B7D75" w:rsidRDefault="001B7D75" w:rsidP="006E02BA">
      <w:pPr>
        <w:pStyle w:val="Code"/>
        <w:ind w:left="0"/>
      </w:pPr>
      <w:r>
        <w:t xml:space="preserve">  /* AD_ALIAS OmB=D_OperatingModelBase */</w:t>
      </w:r>
    </w:p>
    <w:p w:rsidR="001B7D75" w:rsidRDefault="001B7D75" w:rsidP="006E02BA">
      <w:pPr>
        <w:pStyle w:val="Code"/>
        <w:ind w:left="0"/>
      </w:pPr>
      <w:r>
        <w:t xml:space="preserve">  /* AUTOINIT */</w:t>
      </w:r>
    </w:p>
    <w:p w:rsidR="001B7D75" w:rsidRDefault="001B7D75" w:rsidP="006E02BA">
      <w:pPr>
        <w:pStyle w:val="Code"/>
        <w:ind w:left="0"/>
      </w:pPr>
      <w:r>
        <w:t xml:space="preserve">  int       npop;</w:t>
      </w:r>
    </w:p>
    <w:p w:rsidR="001B7D75" w:rsidRDefault="001B7D75" w:rsidP="006E02BA">
      <w:pPr>
        <w:pStyle w:val="Code"/>
        <w:ind w:left="0"/>
      </w:pPr>
      <w:r>
        <w:t xml:space="preserve">  int       nages;</w:t>
      </w:r>
    </w:p>
    <w:p w:rsidR="001B7D75" w:rsidRDefault="001B7D75" w:rsidP="006E02BA">
      <w:pPr>
        <w:pStyle w:val="Code"/>
        <w:ind w:left="0"/>
      </w:pPr>
      <w:r>
        <w:t xml:space="preserve">  int       nsubyears;</w:t>
      </w:r>
    </w:p>
    <w:p w:rsidR="001B7D75" w:rsidRDefault="001B7D75" w:rsidP="006E02BA">
      <w:pPr>
        <w:pStyle w:val="Code"/>
        <w:ind w:left="0"/>
      </w:pPr>
      <w:r>
        <w:t xml:space="preserve">  int       nareas;</w:t>
      </w:r>
    </w:p>
    <w:p w:rsidR="001B7D75" w:rsidRDefault="001B7D75" w:rsidP="006E02BA">
      <w:pPr>
        <w:pStyle w:val="Code"/>
        <w:ind w:left="0"/>
      </w:pPr>
      <w:r>
        <w:t xml:space="preserve">  int       nfleets;</w:t>
      </w:r>
    </w:p>
    <w:p w:rsidR="001B7D75" w:rsidRDefault="001B7D75" w:rsidP="006E02BA">
      <w:pPr>
        <w:pStyle w:val="Code"/>
        <w:ind w:left="0"/>
      </w:pPr>
    </w:p>
    <w:p w:rsidR="001B7D75" w:rsidRDefault="001B7D75" w:rsidP="006E02BA">
      <w:pPr>
        <w:pStyle w:val="Code"/>
        <w:ind w:left="0"/>
      </w:pPr>
      <w:r>
        <w:t xml:space="preserve">  ARRAY_1I  Recsubyr/* nsubyears */;</w:t>
      </w:r>
    </w:p>
    <w:p w:rsidR="001B7D75" w:rsidRDefault="001B7D75" w:rsidP="006E02BA">
      <w:pPr>
        <w:pStyle w:val="Code"/>
        <w:ind w:left="0"/>
      </w:pPr>
    </w:p>
    <w:p w:rsidR="001B7D75" w:rsidRDefault="001B7D75" w:rsidP="006E02BA">
      <w:pPr>
        <w:pStyle w:val="Code"/>
        <w:ind w:left="0"/>
      </w:pPr>
      <w:r>
        <w:t xml:space="preserve">  /* AUTODEC */</w:t>
      </w:r>
    </w:p>
    <w:p w:rsidR="001B7D75" w:rsidRDefault="001B7D75" w:rsidP="006E02BA">
      <w:pPr>
        <w:pStyle w:val="Code"/>
        <w:ind w:left="0"/>
      </w:pPr>
      <w:r>
        <w:t xml:space="preserve">  int       SpawnPerYr;</w:t>
      </w:r>
    </w:p>
    <w:p w:rsidR="001B7D75" w:rsidRDefault="001B7D75" w:rsidP="006E02BA">
      <w:pPr>
        <w:pStyle w:val="Code"/>
        <w:ind w:left="0"/>
      </w:pPr>
    </w:p>
    <w:p w:rsidR="001B7D75" w:rsidRDefault="001B7D75" w:rsidP="006E02BA">
      <w:pPr>
        <w:pStyle w:val="Code"/>
        <w:ind w:left="0"/>
      </w:pPr>
      <w:r>
        <w:t xml:space="preserve">  ARRAY_</w:t>
      </w:r>
      <w:r w:rsidR="001A24C1">
        <w:t>3</w:t>
      </w:r>
      <w:r>
        <w:t xml:space="preserve">D  EforYear/* </w:t>
      </w:r>
      <w:r w:rsidR="001A24C1">
        <w:t>nfleets, nareas, nsubyears</w:t>
      </w:r>
      <w:r>
        <w:t xml:space="preserve"> */;</w:t>
      </w:r>
    </w:p>
    <w:p w:rsidR="00D63E26" w:rsidRDefault="00D63E26" w:rsidP="00D63E26"/>
    <w:p w:rsidR="008B0360" w:rsidRDefault="008B0360" w:rsidP="00D63E26">
      <w:r>
        <w:t xml:space="preserve">The comment </w:t>
      </w:r>
      <w:r w:rsidRPr="00890438">
        <w:rPr>
          <w:rStyle w:val="Variables"/>
        </w:rPr>
        <w:t>AD_LIBNAME</w:t>
      </w:r>
      <w:r>
        <w:t xml:space="preserve"> tells ADT the name of the library generated in compilation. It is needed so that ADT can generate the correctly named registration function to register R callable C functions with R. </w:t>
      </w:r>
    </w:p>
    <w:p w:rsidR="008B0360" w:rsidRDefault="008B0360" w:rsidP="00D63E26">
      <w:r>
        <w:t xml:space="preserve">The </w:t>
      </w:r>
      <w:r w:rsidRPr="00890438">
        <w:rPr>
          <w:rStyle w:val="Variables"/>
        </w:rPr>
        <w:t>AD_ALIAS</w:t>
      </w:r>
      <w:r>
        <w:t xml:space="preserve"> comment tells ADT the name of the class it will be generating interface code on and its alias. The long name is the actual class name whereas the alias is used to generate functional prefixes for the R callable interface. </w:t>
      </w:r>
    </w:p>
    <w:p w:rsidR="001B7D75" w:rsidRDefault="008B0360" w:rsidP="008B0360">
      <w:r>
        <w:lastRenderedPageBreak/>
        <w:t xml:space="preserve">The </w:t>
      </w:r>
      <w:r w:rsidRPr="00890438">
        <w:rPr>
          <w:rStyle w:val="Variables"/>
        </w:rPr>
        <w:t>AUTOINIT</w:t>
      </w:r>
      <w:r>
        <w:t xml:space="preserve"> comment instructs ADT that any class attributes appearing after this comment should be initialised via the constructor. This remains in force until the </w:t>
      </w:r>
      <w:r w:rsidRPr="00890438">
        <w:rPr>
          <w:rStyle w:val="Variables"/>
        </w:rPr>
        <w:t>AUTODEC</w:t>
      </w:r>
      <w:r>
        <w:t xml:space="preserve"> comment</w:t>
      </w:r>
      <w:r w:rsidR="00A36753">
        <w:t>,</w:t>
      </w:r>
      <w:r>
        <w:t xml:space="preserve"> which instructs ADT to only generate code to instantiate those attributes but not initialise them from R via constructor arguments.  Therefore</w:t>
      </w:r>
      <w:r w:rsidR="00A36753">
        <w:t>,</w:t>
      </w:r>
      <w:r>
        <w:t xml:space="preserve"> in the sample shown the attributes </w:t>
      </w:r>
      <w:r w:rsidRPr="00890438">
        <w:rPr>
          <w:rStyle w:val="Variables"/>
        </w:rPr>
        <w:t>npop</w:t>
      </w:r>
      <w:r>
        <w:t xml:space="preserve">, </w:t>
      </w:r>
      <w:r w:rsidRPr="00890438">
        <w:rPr>
          <w:rStyle w:val="Variables"/>
        </w:rPr>
        <w:t>nages</w:t>
      </w:r>
      <w:r>
        <w:t xml:space="preserve">, </w:t>
      </w:r>
      <w:r w:rsidRPr="00890438">
        <w:rPr>
          <w:rStyle w:val="Variables"/>
        </w:rPr>
        <w:t>nsubyears</w:t>
      </w:r>
      <w:r>
        <w:t xml:space="preserve">, </w:t>
      </w:r>
      <w:r w:rsidRPr="00890438">
        <w:rPr>
          <w:rStyle w:val="Variables"/>
        </w:rPr>
        <w:t>nareas</w:t>
      </w:r>
      <w:r>
        <w:t xml:space="preserve">, </w:t>
      </w:r>
      <w:r w:rsidRPr="00890438">
        <w:rPr>
          <w:rStyle w:val="Variables"/>
        </w:rPr>
        <w:t>nfleets</w:t>
      </w:r>
      <w:r>
        <w:t xml:space="preserve"> and </w:t>
      </w:r>
      <w:r w:rsidRPr="00890438">
        <w:rPr>
          <w:rStyle w:val="Variables"/>
        </w:rPr>
        <w:t>Recsubyr</w:t>
      </w:r>
      <w:r>
        <w:t xml:space="preserve"> will be initialised via constructor arguments whereas </w:t>
      </w:r>
      <w:r w:rsidRPr="00890438">
        <w:rPr>
          <w:rStyle w:val="Variables"/>
        </w:rPr>
        <w:t>SpawnPerYear</w:t>
      </w:r>
      <w:r>
        <w:t xml:space="preserve"> and </w:t>
      </w:r>
      <w:r w:rsidRPr="00890438">
        <w:rPr>
          <w:rStyle w:val="Variables"/>
        </w:rPr>
        <w:t>EforYear</w:t>
      </w:r>
      <w:r>
        <w:t xml:space="preserve"> will not. </w:t>
      </w:r>
    </w:p>
    <w:p w:rsidR="00A36753" w:rsidRDefault="00A36753" w:rsidP="008B0360">
      <w:r>
        <w:t xml:space="preserve">Note the two array declarations and the corresponding comments. Arrays are multi-dimensional and currently Adlib provides support for up to 10 dimension arrays. The type name for arrays always begins with an </w:t>
      </w:r>
      <w:r w:rsidRPr="00A36753">
        <w:rPr>
          <w:rStyle w:val="Variables"/>
        </w:rPr>
        <w:t>ARRAY_</w:t>
      </w:r>
      <w:r>
        <w:t xml:space="preserve"> prefix followed by the number of dimensions followed by a type specifier. </w:t>
      </w:r>
      <w:r w:rsidRPr="00A36753">
        <w:rPr>
          <w:rStyle w:val="Variables"/>
        </w:rPr>
        <w:t>I</w:t>
      </w:r>
      <w:r>
        <w:t xml:space="preserve"> refers to a signed </w:t>
      </w:r>
      <w:r w:rsidRPr="00A36753">
        <w:rPr>
          <w:rStyle w:val="Variables"/>
        </w:rPr>
        <w:t>integer</w:t>
      </w:r>
      <w:r>
        <w:t xml:space="preserve"> type whereas </w:t>
      </w:r>
      <w:r w:rsidRPr="00A36753">
        <w:rPr>
          <w:rStyle w:val="Variables"/>
        </w:rPr>
        <w:t>D</w:t>
      </w:r>
      <w:r>
        <w:t xml:space="preserve"> refers to a </w:t>
      </w:r>
      <w:r w:rsidRPr="00A36753">
        <w:rPr>
          <w:rStyle w:val="Variables"/>
        </w:rPr>
        <w:t>double</w:t>
      </w:r>
      <w:r>
        <w:t xml:space="preserve"> type. The comment appearing after the attribute names the dimensions for the array, the general format of which is,</w:t>
      </w:r>
    </w:p>
    <w:p w:rsidR="00BF3DC8" w:rsidRDefault="00BF3DC8" w:rsidP="00BF3DC8">
      <w:pPr>
        <w:pStyle w:val="Code"/>
      </w:pPr>
    </w:p>
    <w:p w:rsidR="00A36753" w:rsidRDefault="00BF3DC8" w:rsidP="00BF3DC8">
      <w:pPr>
        <w:pStyle w:val="Code"/>
      </w:pPr>
      <w:r>
        <w:t xml:space="preserve">/* {from index:}to index */ </w:t>
      </w:r>
    </w:p>
    <w:p w:rsidR="00BF3DC8" w:rsidRDefault="00BF3DC8" w:rsidP="00BF3DC8">
      <w:pPr>
        <w:pStyle w:val="Code"/>
      </w:pPr>
    </w:p>
    <w:p w:rsidR="00BF3DC8" w:rsidRDefault="00BF3DC8" w:rsidP="008B0360">
      <w:r>
        <w:t xml:space="preserve">with the </w:t>
      </w:r>
      <w:r w:rsidRPr="00BF3DC8">
        <w:rPr>
          <w:rStyle w:val="Variables"/>
        </w:rPr>
        <w:t>from index</w:t>
      </w:r>
      <w:r>
        <w:t xml:space="preserve"> being optional. When not specified the </w:t>
      </w:r>
      <w:r w:rsidRPr="00BF3DC8">
        <w:rPr>
          <w:rStyle w:val="Variables"/>
        </w:rPr>
        <w:t>from index</w:t>
      </w:r>
      <w:r>
        <w:t xml:space="preserve"> defaults to 1 in deference to the array indexing in R. The </w:t>
      </w:r>
      <w:r w:rsidRPr="00BF3DC8">
        <w:rPr>
          <w:rStyle w:val="Variables"/>
        </w:rPr>
        <w:t>EforYear</w:t>
      </w:r>
      <w:r>
        <w:t xml:space="preserve"> array therefore has the dimensions </w:t>
      </w:r>
      <w:r w:rsidRPr="00BF3DC8">
        <w:rPr>
          <w:rStyle w:val="Variables"/>
        </w:rPr>
        <w:t>nfleets</w:t>
      </w:r>
      <w:r>
        <w:t xml:space="preserve">, </w:t>
      </w:r>
      <w:r w:rsidRPr="00BF3DC8">
        <w:rPr>
          <w:rStyle w:val="Variables"/>
        </w:rPr>
        <w:t>nareas</w:t>
      </w:r>
      <w:r>
        <w:t xml:space="preserve"> and </w:t>
      </w:r>
      <w:r w:rsidR="004B63E3" w:rsidRPr="00BF3DC8">
        <w:rPr>
          <w:rStyle w:val="Variables"/>
        </w:rPr>
        <w:t>nsubyears</w:t>
      </w:r>
      <w:r>
        <w:t xml:space="preserve">. Note that in a class declaration context all dimension variables must be declared as class attributes in an </w:t>
      </w:r>
      <w:r w:rsidRPr="00BF3DC8">
        <w:rPr>
          <w:rStyle w:val="Variables"/>
        </w:rPr>
        <w:t>AUTOINIT</w:t>
      </w:r>
      <w:r>
        <w:t xml:space="preserve"> context and in a class method context any dimensions not appearing as class attributes must be passed in the method argument list. It should be noted that arrays in R </w:t>
      </w:r>
      <w:r w:rsidR="002E6B26">
        <w:t>are organised in column major format whereas the C/C++ language is row major. Therefore, all the array dimensions in the C++ code appear in reverse order to that of R to avoid the need to re-map the memory when using R arrays in C++.</w:t>
      </w:r>
    </w:p>
    <w:p w:rsidR="006A5798" w:rsidRPr="00D63E26" w:rsidRDefault="006A5798" w:rsidP="008B0360">
      <w:r>
        <w:t xml:space="preserve">With this knowledge on basic aspects of an ADT built library it should be possible for someone familiar with C/C++ programming to be able to understand the </w:t>
      </w:r>
      <w:r w:rsidR="004B63E3">
        <w:rPr>
          <w:rStyle w:val="FileNames"/>
        </w:rPr>
        <w:t>niM</w:t>
      </w:r>
      <w:r w:rsidRPr="006A5798">
        <w:rPr>
          <w:rStyle w:val="FileNames"/>
        </w:rPr>
        <w:t>seom</w:t>
      </w:r>
      <w:r>
        <w:t xml:space="preserve"> library source code.  </w:t>
      </w:r>
    </w:p>
    <w:p w:rsidR="003A4575" w:rsidRDefault="003A4575" w:rsidP="003A4575">
      <w:pPr>
        <w:pStyle w:val="Heading3"/>
      </w:pPr>
      <w:bookmarkStart w:id="20" w:name="_Toc525132062"/>
      <w:r>
        <w:t>R DLL and Interface Files</w:t>
      </w:r>
      <w:bookmarkEnd w:id="20"/>
    </w:p>
    <w:p w:rsidR="003A4575" w:rsidRPr="003A4575" w:rsidRDefault="003A4575" w:rsidP="003A4575">
      <w:r>
        <w:t xml:space="preserve">The R </w:t>
      </w:r>
      <w:r w:rsidR="001712AA">
        <w:t>DLL</w:t>
      </w:r>
      <w:r>
        <w:t xml:space="preserve"> </w:t>
      </w:r>
      <w:r w:rsidR="0035478D">
        <w:t>and interface files co</w:t>
      </w:r>
      <w:r w:rsidR="00D9589E">
        <w:t xml:space="preserve">nsist </w:t>
      </w:r>
      <w:r w:rsidR="0035478D">
        <w:t xml:space="preserve">of; </w:t>
      </w:r>
      <w:r w:rsidR="004B63E3">
        <w:rPr>
          <w:rStyle w:val="FileNames"/>
        </w:rPr>
        <w:t>niM</w:t>
      </w:r>
      <w:r w:rsidR="0035478D" w:rsidRPr="0035478D">
        <w:rPr>
          <w:rStyle w:val="FileNames"/>
        </w:rPr>
        <w:t>seom.dll</w:t>
      </w:r>
      <w:r w:rsidR="0035478D">
        <w:t xml:space="preserve">, </w:t>
      </w:r>
      <w:r w:rsidR="0035478D" w:rsidRPr="0035478D">
        <w:rPr>
          <w:rStyle w:val="FileNames"/>
        </w:rPr>
        <w:t>Om_R_interface.r</w:t>
      </w:r>
      <w:r w:rsidR="0035478D">
        <w:t xml:space="preserve">, and </w:t>
      </w:r>
      <w:r w:rsidR="0035478D" w:rsidRPr="0035478D">
        <w:rPr>
          <w:rStyle w:val="FileNames"/>
        </w:rPr>
        <w:t>OmB_R_interface.r</w:t>
      </w:r>
      <w:r w:rsidR="0035478D">
        <w:t xml:space="preserve">. The two R files provide human friendly R functions that wrap corresponding </w:t>
      </w:r>
      <w:r w:rsidR="0035478D" w:rsidRPr="004B63E3">
        <w:rPr>
          <w:rStyle w:val="Variables"/>
        </w:rPr>
        <w:t>.</w:t>
      </w:r>
      <w:r w:rsidR="004B63E3" w:rsidRPr="004B63E3">
        <w:rPr>
          <w:rStyle w:val="Variables"/>
        </w:rPr>
        <w:t>External</w:t>
      </w:r>
      <w:r w:rsidR="0035478D">
        <w:t xml:space="preserve"> invocations. Both must be included in the R code to use the library via </w:t>
      </w:r>
      <w:r w:rsidR="0035478D" w:rsidRPr="0035478D">
        <w:rPr>
          <w:rStyle w:val="Variables"/>
        </w:rPr>
        <w:t>source()</w:t>
      </w:r>
      <w:r w:rsidR="0035478D">
        <w:t xml:space="preserve"> commands. </w:t>
      </w:r>
    </w:p>
    <w:p w:rsidR="003A4575" w:rsidRDefault="003A4575" w:rsidP="003A4575">
      <w:pPr>
        <w:pStyle w:val="Heading3"/>
      </w:pPr>
      <w:bookmarkStart w:id="21" w:name="_Toc525132063"/>
      <w:r>
        <w:t>Loading the Library</w:t>
      </w:r>
      <w:bookmarkEnd w:id="21"/>
    </w:p>
    <w:p w:rsidR="001712AA" w:rsidRDefault="001712AA" w:rsidP="001712AA">
      <w:r>
        <w:t xml:space="preserve">The dynamic library should be loaded into R via the </w:t>
      </w:r>
      <w:r w:rsidRPr="001712AA">
        <w:rPr>
          <w:rStyle w:val="Variables"/>
        </w:rPr>
        <w:t>dyn.load()</w:t>
      </w:r>
      <w:r>
        <w:t xml:space="preserve"> command. Furthermore, the code should check for previous loading of the DLL and only load it once.  Failure to do so usually results in R crashing, although the exact cause of this behaviour is unclear.  The supplied code assumes the R dll resides in</w:t>
      </w:r>
      <w:r w:rsidR="00AC765B">
        <w:t xml:space="preserve"> the</w:t>
      </w:r>
      <w:r>
        <w:t xml:space="preserve"> </w:t>
      </w:r>
      <w:r w:rsidRPr="00AC765B">
        <w:rPr>
          <w:rStyle w:val="FileNames"/>
        </w:rPr>
        <w:t>lib</w:t>
      </w:r>
      <w:r>
        <w:t xml:space="preserve"> sub</w:t>
      </w:r>
      <w:r w:rsidR="00F109F7">
        <w:t>-folder</w:t>
      </w:r>
      <w:r>
        <w:t xml:space="preserve"> of</w:t>
      </w:r>
      <w:r w:rsidR="00F109F7">
        <w:t>f</w:t>
      </w:r>
      <w:r>
        <w:t xml:space="preserve"> the </w:t>
      </w:r>
      <w:r w:rsidR="004B63E3">
        <w:rPr>
          <w:rStyle w:val="FileNames"/>
        </w:rPr>
        <w:t>niMSE-IO-BET-Y</w:t>
      </w:r>
      <w:r w:rsidR="00F109F7" w:rsidRPr="00AC765B">
        <w:rPr>
          <w:rStyle w:val="FileNames"/>
        </w:rPr>
        <w:t>FT</w:t>
      </w:r>
      <w:r w:rsidR="00F109F7">
        <w:t xml:space="preserve"> parent folder and is illustrated below. It is generalised to support Linux builds as well a</w:t>
      </w:r>
      <w:r w:rsidR="00AC765B">
        <w:t>s</w:t>
      </w:r>
      <w:r w:rsidR="00F109F7">
        <w:t xml:space="preserve"> Windows</w:t>
      </w:r>
      <w:r w:rsidR="00714671">
        <w:t>,</w:t>
      </w:r>
      <w:r w:rsidR="00F109F7">
        <w:t xml:space="preserve"> and includes the corresponding R interface code.</w:t>
      </w:r>
      <w:r w:rsidR="008512EE">
        <w:t xml:space="preserve"> </w:t>
      </w:r>
    </w:p>
    <w:p w:rsidR="004B63E3" w:rsidRDefault="004B63E3" w:rsidP="004B63E3">
      <w:pPr>
        <w:pStyle w:val="Code"/>
      </w:pPr>
      <w:r>
        <w:t>#</w:t>
      </w:r>
      <w:r w:rsidR="003C6876">
        <w:t xml:space="preserve"> </w:t>
      </w:r>
      <w:r>
        <w:t xml:space="preserve">load </w:t>
      </w:r>
      <w:r w:rsidR="003C6876">
        <w:t>ni</w:t>
      </w:r>
      <w:r>
        <w:t>Mseom module and R interface code</w:t>
      </w:r>
    </w:p>
    <w:p w:rsidR="004B63E3" w:rsidRDefault="004B63E3" w:rsidP="004B63E3">
      <w:pPr>
        <w:pStyle w:val="Code"/>
      </w:pPr>
      <w:r>
        <w:t># Load the library</w:t>
      </w:r>
    </w:p>
    <w:p w:rsidR="004B63E3" w:rsidRDefault="004B63E3" w:rsidP="004B63E3">
      <w:pPr>
        <w:pStyle w:val="Code"/>
      </w:pPr>
      <w:r>
        <w:t>if (version$os == "mingw32")</w:t>
      </w:r>
    </w:p>
    <w:p w:rsidR="004B63E3" w:rsidRDefault="004B63E3" w:rsidP="004B63E3">
      <w:pPr>
        <w:pStyle w:val="Code"/>
      </w:pPr>
      <w:r>
        <w:t>{</w:t>
      </w:r>
    </w:p>
    <w:p w:rsidR="004B63E3" w:rsidRDefault="004B63E3" w:rsidP="004B63E3">
      <w:pPr>
        <w:pStyle w:val="Code"/>
      </w:pPr>
      <w:r>
        <w:t xml:space="preserve">  # Running in Windows</w:t>
      </w:r>
    </w:p>
    <w:p w:rsidR="004B63E3" w:rsidRDefault="004B63E3" w:rsidP="004B63E3">
      <w:pPr>
        <w:pStyle w:val="Code"/>
      </w:pPr>
      <w:r>
        <w:lastRenderedPageBreak/>
        <w:t xml:space="preserve">  LibName      &lt;- "niMseom"</w:t>
      </w:r>
    </w:p>
    <w:p w:rsidR="004B63E3" w:rsidRDefault="004B63E3" w:rsidP="004B63E3">
      <w:pPr>
        <w:pStyle w:val="Code"/>
      </w:pPr>
      <w:r>
        <w:t xml:space="preserve">  LibExtension &lt;- ".dll"</w:t>
      </w:r>
    </w:p>
    <w:p w:rsidR="004B63E3" w:rsidRDefault="004B63E3" w:rsidP="004B63E3">
      <w:pPr>
        <w:pStyle w:val="Code"/>
      </w:pPr>
    </w:p>
    <w:p w:rsidR="004B63E3" w:rsidRDefault="004B63E3" w:rsidP="004B63E3">
      <w:pPr>
        <w:pStyle w:val="Code"/>
      </w:pPr>
      <w:r>
        <w:t xml:space="preserve">  if (version$arch == "i386")</w:t>
      </w:r>
    </w:p>
    <w:p w:rsidR="004B63E3" w:rsidRDefault="004B63E3" w:rsidP="004B63E3">
      <w:pPr>
        <w:pStyle w:val="Code"/>
      </w:pPr>
      <w:r>
        <w:t xml:space="preserve">  {</w:t>
      </w:r>
    </w:p>
    <w:p w:rsidR="004B63E3" w:rsidRDefault="004B63E3" w:rsidP="004B63E3">
      <w:pPr>
        <w:pStyle w:val="Code"/>
      </w:pPr>
      <w:r>
        <w:t xml:space="preserve">    LibFolder  &lt;- "win32/"</w:t>
      </w:r>
    </w:p>
    <w:p w:rsidR="004B63E3" w:rsidRDefault="004B63E3" w:rsidP="004B63E3">
      <w:pPr>
        <w:pStyle w:val="Code"/>
      </w:pPr>
    </w:p>
    <w:p w:rsidR="004B63E3" w:rsidRDefault="004B63E3" w:rsidP="004B63E3">
      <w:pPr>
        <w:pStyle w:val="Code"/>
      </w:pPr>
      <w:r>
        <w:t xml:space="preserve">  } else</w:t>
      </w:r>
    </w:p>
    <w:p w:rsidR="004B63E3" w:rsidRDefault="004B63E3" w:rsidP="004B63E3">
      <w:pPr>
        <w:pStyle w:val="Code"/>
      </w:pPr>
      <w:r>
        <w:t xml:space="preserve">  {</w:t>
      </w:r>
    </w:p>
    <w:p w:rsidR="004B63E3" w:rsidRDefault="004B63E3" w:rsidP="004B63E3">
      <w:pPr>
        <w:pStyle w:val="Code"/>
      </w:pPr>
      <w:r>
        <w:t xml:space="preserve">    LibFolder  &lt;- "x64/"</w:t>
      </w:r>
    </w:p>
    <w:p w:rsidR="004B63E3" w:rsidRDefault="004B63E3" w:rsidP="004B63E3">
      <w:pPr>
        <w:pStyle w:val="Code"/>
      </w:pPr>
      <w:r>
        <w:t xml:space="preserve">  }</w:t>
      </w:r>
    </w:p>
    <w:p w:rsidR="004B63E3" w:rsidRDefault="004B63E3" w:rsidP="004B63E3">
      <w:pPr>
        <w:pStyle w:val="Code"/>
      </w:pPr>
    </w:p>
    <w:p w:rsidR="004B63E3" w:rsidRDefault="004B63E3" w:rsidP="004B63E3">
      <w:pPr>
        <w:pStyle w:val="Code"/>
      </w:pPr>
      <w:r>
        <w:t>} else</w:t>
      </w:r>
    </w:p>
    <w:p w:rsidR="004B63E3" w:rsidRDefault="004B63E3" w:rsidP="004B63E3">
      <w:pPr>
        <w:pStyle w:val="Code"/>
      </w:pPr>
      <w:r>
        <w:t>{</w:t>
      </w:r>
    </w:p>
    <w:p w:rsidR="004B63E3" w:rsidRDefault="004B63E3" w:rsidP="004B63E3">
      <w:pPr>
        <w:pStyle w:val="Code"/>
      </w:pPr>
      <w:r>
        <w:t xml:space="preserve">  # Running in Linux</w:t>
      </w:r>
    </w:p>
    <w:p w:rsidR="004B63E3" w:rsidRDefault="004B63E3" w:rsidP="004B63E3">
      <w:pPr>
        <w:pStyle w:val="Code"/>
      </w:pPr>
      <w:r>
        <w:t xml:space="preserve">  LibName      &lt;- "libniMseom"</w:t>
      </w:r>
    </w:p>
    <w:p w:rsidR="004B63E3" w:rsidRDefault="004B63E3" w:rsidP="004B63E3">
      <w:pPr>
        <w:pStyle w:val="Code"/>
      </w:pPr>
      <w:r>
        <w:t xml:space="preserve">  LibExtension &lt;- ".so"</w:t>
      </w:r>
    </w:p>
    <w:p w:rsidR="004B63E3" w:rsidRDefault="004B63E3" w:rsidP="004B63E3">
      <w:pPr>
        <w:pStyle w:val="Code"/>
      </w:pPr>
      <w:r>
        <w:t xml:space="preserve">  LibFolder    &lt;- "linux/"</w:t>
      </w:r>
    </w:p>
    <w:p w:rsidR="004B63E3" w:rsidRDefault="004B63E3" w:rsidP="004B63E3">
      <w:pPr>
        <w:pStyle w:val="Code"/>
      </w:pPr>
      <w:r>
        <w:t>}</w:t>
      </w:r>
    </w:p>
    <w:p w:rsidR="004B63E3" w:rsidRDefault="004B63E3" w:rsidP="004B63E3">
      <w:pPr>
        <w:pStyle w:val="Code"/>
      </w:pPr>
    </w:p>
    <w:p w:rsidR="004B63E3" w:rsidRDefault="004B63E3" w:rsidP="004B63E3">
      <w:pPr>
        <w:pStyle w:val="Code"/>
      </w:pPr>
    </w:p>
    <w:p w:rsidR="003C6876" w:rsidRDefault="004B63E3" w:rsidP="004B63E3">
      <w:pPr>
        <w:pStyle w:val="Code"/>
      </w:pPr>
      <w:r>
        <w:t xml:space="preserve"># Only load library if not already loaded. Loading more than </w:t>
      </w:r>
    </w:p>
    <w:p w:rsidR="004B63E3" w:rsidRDefault="003C6876" w:rsidP="004B63E3">
      <w:pPr>
        <w:pStyle w:val="Code"/>
      </w:pPr>
      <w:r>
        <w:t xml:space="preserve"># </w:t>
      </w:r>
      <w:r w:rsidR="004B63E3">
        <w:t>once results in R mis-behaving and crashing</w:t>
      </w:r>
    </w:p>
    <w:p w:rsidR="004B63E3" w:rsidRDefault="004B63E3" w:rsidP="004B63E3">
      <w:pPr>
        <w:pStyle w:val="Code"/>
      </w:pPr>
      <w:r>
        <w:t>if (is.na(match(LibName,  attr(getLoadedDLLs(), "names"))))</w:t>
      </w:r>
    </w:p>
    <w:p w:rsidR="004B63E3" w:rsidRDefault="004B63E3" w:rsidP="004B63E3">
      <w:pPr>
        <w:pStyle w:val="Code"/>
      </w:pPr>
      <w:r>
        <w:t>{</w:t>
      </w:r>
    </w:p>
    <w:p w:rsidR="003C6876" w:rsidRDefault="004B63E3" w:rsidP="004B63E3">
      <w:pPr>
        <w:pStyle w:val="Code"/>
      </w:pPr>
      <w:r>
        <w:t xml:space="preserve">  LibPath &lt;- paste("./lib/", </w:t>
      </w:r>
    </w:p>
    <w:p w:rsidR="003C6876" w:rsidRDefault="003C6876" w:rsidP="004B63E3">
      <w:pPr>
        <w:pStyle w:val="Code"/>
      </w:pPr>
      <w:r>
        <w:t xml:space="preserve">                   </w:t>
      </w:r>
      <w:r w:rsidR="004B63E3">
        <w:t xml:space="preserve">LibFolder, </w:t>
      </w:r>
    </w:p>
    <w:p w:rsidR="003C6876" w:rsidRDefault="003C6876" w:rsidP="004B63E3">
      <w:pPr>
        <w:pStyle w:val="Code"/>
      </w:pPr>
      <w:r>
        <w:t xml:space="preserve">                   </w:t>
      </w:r>
      <w:r w:rsidR="004B63E3">
        <w:t xml:space="preserve">LibName, </w:t>
      </w:r>
    </w:p>
    <w:p w:rsidR="003C6876" w:rsidRDefault="003C6876" w:rsidP="004B63E3">
      <w:pPr>
        <w:pStyle w:val="Code"/>
      </w:pPr>
      <w:r>
        <w:t xml:space="preserve">                   </w:t>
      </w:r>
      <w:r w:rsidR="004B63E3">
        <w:t xml:space="preserve">LibExtension, </w:t>
      </w:r>
    </w:p>
    <w:p w:rsidR="004B63E3" w:rsidRDefault="003C6876" w:rsidP="004B63E3">
      <w:pPr>
        <w:pStyle w:val="Code"/>
      </w:pPr>
      <w:r>
        <w:t xml:space="preserve">                   </w:t>
      </w:r>
      <w:r w:rsidR="004B63E3">
        <w:t>sep="")</w:t>
      </w:r>
    </w:p>
    <w:p w:rsidR="004B63E3" w:rsidRDefault="004B63E3" w:rsidP="004B63E3">
      <w:pPr>
        <w:pStyle w:val="Code"/>
      </w:pPr>
      <w:r>
        <w:t xml:space="preserve">  dyn.load(LibPath)</w:t>
      </w:r>
    </w:p>
    <w:p w:rsidR="004B63E3" w:rsidRDefault="004B63E3" w:rsidP="004B63E3">
      <w:pPr>
        <w:pStyle w:val="Code"/>
      </w:pPr>
      <w:r>
        <w:t>}</w:t>
      </w:r>
    </w:p>
    <w:p w:rsidR="004B63E3" w:rsidRDefault="004B63E3" w:rsidP="004B63E3">
      <w:pPr>
        <w:pStyle w:val="Code"/>
      </w:pPr>
    </w:p>
    <w:p w:rsidR="004B63E3" w:rsidRDefault="004B63E3" w:rsidP="004B63E3">
      <w:pPr>
        <w:pStyle w:val="Code"/>
      </w:pPr>
    </w:p>
    <w:p w:rsidR="003C6876" w:rsidRDefault="004B63E3" w:rsidP="003C6876">
      <w:pPr>
        <w:pStyle w:val="Code"/>
      </w:pPr>
      <w:r>
        <w:t>source("./lib/OmB_R_interface.r")</w:t>
      </w:r>
    </w:p>
    <w:p w:rsidR="003C6876" w:rsidRDefault="004B63E3" w:rsidP="003C6876">
      <w:pPr>
        <w:pStyle w:val="Code"/>
      </w:pPr>
      <w:r>
        <w:t>source("./lib/Om_R_interface.r")</w:t>
      </w:r>
    </w:p>
    <w:p w:rsidR="003C6876" w:rsidRDefault="003C6876" w:rsidP="003C6876">
      <w:pPr>
        <w:pStyle w:val="Code"/>
      </w:pPr>
    </w:p>
    <w:p w:rsidR="00557289" w:rsidRDefault="003A4575" w:rsidP="003A4575">
      <w:pPr>
        <w:pStyle w:val="Heading3"/>
      </w:pPr>
      <w:bookmarkStart w:id="22" w:name="_Toc525132064"/>
      <w:r>
        <w:t>Creating and Destroying an Object Instance</w:t>
      </w:r>
      <w:bookmarkEnd w:id="22"/>
    </w:p>
    <w:p w:rsidR="00F90041" w:rsidRDefault="00F90041" w:rsidP="00F90041">
      <w:r>
        <w:t xml:space="preserve">The callable code within the </w:t>
      </w:r>
      <w:r w:rsidR="003C6876" w:rsidRPr="003C6876">
        <w:rPr>
          <w:rStyle w:val="FileNames"/>
        </w:rPr>
        <w:t>niM</w:t>
      </w:r>
      <w:r w:rsidRPr="003C6876">
        <w:rPr>
          <w:rStyle w:val="FileNames"/>
        </w:rPr>
        <w:t>seom</w:t>
      </w:r>
      <w:r>
        <w:t xml:space="preserve"> library </w:t>
      </w:r>
      <w:r w:rsidR="00E74A09">
        <w:t>comprise a number of methods in a given class. Therefore, to be able to make use of the code we must first create an object instance in R. We do so with, for example,</w:t>
      </w:r>
    </w:p>
    <w:p w:rsidR="00E74A09" w:rsidRDefault="00E74A09" w:rsidP="006E02BA">
      <w:pPr>
        <w:pStyle w:val="Code"/>
        <w:ind w:left="0"/>
      </w:pPr>
      <w:r>
        <w:t xml:space="preserve">      Obj &lt;- Om.create(npop,</w:t>
      </w:r>
    </w:p>
    <w:p w:rsidR="00E74A09" w:rsidRDefault="00E74A09" w:rsidP="006E02BA">
      <w:pPr>
        <w:pStyle w:val="Code"/>
        <w:ind w:left="0"/>
      </w:pPr>
      <w:r>
        <w:t xml:space="preserve">                       nages,</w:t>
      </w:r>
    </w:p>
    <w:p w:rsidR="00E74A09" w:rsidRDefault="00E74A09" w:rsidP="006E02BA">
      <w:pPr>
        <w:pStyle w:val="Code"/>
        <w:ind w:left="0"/>
      </w:pPr>
      <w:r>
        <w:lastRenderedPageBreak/>
        <w:t xml:space="preserve">                       nsubyears,</w:t>
      </w:r>
    </w:p>
    <w:p w:rsidR="00E74A09" w:rsidRDefault="00E74A09" w:rsidP="006E02BA">
      <w:pPr>
        <w:pStyle w:val="Code"/>
        <w:ind w:left="0"/>
      </w:pPr>
      <w:r>
        <w:t xml:space="preserve">                       nareas,</w:t>
      </w:r>
    </w:p>
    <w:p w:rsidR="00E74A09" w:rsidRDefault="00E74A09" w:rsidP="006E02BA">
      <w:pPr>
        <w:pStyle w:val="Code"/>
        <w:ind w:left="0"/>
      </w:pPr>
      <w:r>
        <w:t xml:space="preserve">                       nfleets,</w:t>
      </w:r>
    </w:p>
    <w:p w:rsidR="00E74A09" w:rsidRDefault="00E74A09" w:rsidP="006E02BA">
      <w:pPr>
        <w:pStyle w:val="Code"/>
        <w:ind w:left="0"/>
      </w:pPr>
      <w:r>
        <w:t xml:space="preserve">                       OM@Recsubyr)</w:t>
      </w:r>
    </w:p>
    <w:p w:rsidR="00E74A09" w:rsidRDefault="00E74A09" w:rsidP="00F90041"/>
    <w:p w:rsidR="00E74A09" w:rsidRDefault="00E74A09" w:rsidP="00F90041">
      <w:r>
        <w:t xml:space="preserve">Internally the class constructor creates a number of working arrays needed for the model code whose dimensions are based on </w:t>
      </w:r>
      <w:r w:rsidRPr="00E74A09">
        <w:rPr>
          <w:rStyle w:val="Variables"/>
        </w:rPr>
        <w:t>npop</w:t>
      </w:r>
      <w:r>
        <w:t xml:space="preserve">, </w:t>
      </w:r>
      <w:r w:rsidRPr="00E74A09">
        <w:rPr>
          <w:rStyle w:val="Variables"/>
        </w:rPr>
        <w:t>nages</w:t>
      </w:r>
      <w:r>
        <w:t xml:space="preserve">, </w:t>
      </w:r>
      <w:r w:rsidRPr="00E74A09">
        <w:rPr>
          <w:rStyle w:val="Variables"/>
        </w:rPr>
        <w:t>nsubyears</w:t>
      </w:r>
      <w:r>
        <w:t xml:space="preserve">, </w:t>
      </w:r>
      <w:r w:rsidRPr="00E74A09">
        <w:rPr>
          <w:rStyle w:val="Variables"/>
        </w:rPr>
        <w:t>nareas</w:t>
      </w:r>
      <w:r>
        <w:t xml:space="preserve"> and </w:t>
      </w:r>
      <w:r w:rsidRPr="00E74A09">
        <w:rPr>
          <w:rStyle w:val="Variables"/>
        </w:rPr>
        <w:t>nfleets</w:t>
      </w:r>
      <w:r>
        <w:t>. When we no longer need the object instance it should be discarded by calling,</w:t>
      </w:r>
    </w:p>
    <w:p w:rsidR="00E74A09" w:rsidRDefault="00E74A09" w:rsidP="006E02BA">
      <w:pPr>
        <w:pStyle w:val="Code"/>
        <w:ind w:left="0"/>
      </w:pPr>
      <w:r w:rsidRPr="00E74A09">
        <w:t>Om.destroy(Obj)</w:t>
      </w:r>
    </w:p>
    <w:p w:rsidR="00E74A09" w:rsidRPr="00F90041" w:rsidRDefault="00E74A09" w:rsidP="006E02BA">
      <w:pPr>
        <w:pStyle w:val="Code"/>
        <w:ind w:left="0"/>
      </w:pPr>
    </w:p>
    <w:p w:rsidR="003A4575" w:rsidRDefault="00E41F14" w:rsidP="003A4575">
      <w:pPr>
        <w:pStyle w:val="Heading3"/>
      </w:pPr>
      <w:bookmarkStart w:id="23" w:name="_Toc525132065"/>
      <w:r>
        <w:t>The</w:t>
      </w:r>
      <w:r w:rsidR="003A4575">
        <w:t xml:space="preserve"> MSY projection</w:t>
      </w:r>
      <w:bookmarkEnd w:id="23"/>
    </w:p>
    <w:p w:rsidR="002657B3" w:rsidRDefault="002657B3" w:rsidP="002657B3">
      <w:r>
        <w:t xml:space="preserve">The </w:t>
      </w:r>
      <w:r w:rsidR="003C6876">
        <w:rPr>
          <w:rStyle w:val="FileNames"/>
        </w:rPr>
        <w:t>niMs</w:t>
      </w:r>
      <w:r w:rsidRPr="00F739F7">
        <w:rPr>
          <w:rStyle w:val="FileNames"/>
        </w:rPr>
        <w:t>eom</w:t>
      </w:r>
      <w:r>
        <w:t xml:space="preserve"> library provides methods to return both the MSY projection and the managed catch / effort forward projection. To ensure consistency it implements the population dynamics in common code shared between both these tasks. The population dynamics implementation is functionally identical to R implementation although in the case of the R code there is duplication between the different tasks. </w:t>
      </w:r>
    </w:p>
    <w:p w:rsidR="00F81740" w:rsidRDefault="00F81740" w:rsidP="000422AF">
      <w:r>
        <w:t xml:space="preserve">The </w:t>
      </w:r>
      <w:r w:rsidR="00400503">
        <w:t xml:space="preserve">C++ implementation of the MSY projection is functionally identical to the R based implementation as testing has demonstrated. The essential difference in returned results is attributable to the different behaviour of the minimizer used. In the case of the R code the </w:t>
      </w:r>
      <w:r w:rsidR="00400503" w:rsidRPr="00400503">
        <w:rPr>
          <w:rStyle w:val="Variables"/>
        </w:rPr>
        <w:t>optimize()</w:t>
      </w:r>
      <w:r w:rsidR="00400503">
        <w:t xml:space="preserve"> function is used for minimisation whereas the C++ code uses the </w:t>
      </w:r>
      <w:r w:rsidR="002657B3">
        <w:t xml:space="preserve">equivalent of the </w:t>
      </w:r>
      <w:r w:rsidR="00400503" w:rsidRPr="00400503">
        <w:rPr>
          <w:rStyle w:val="Variables"/>
        </w:rPr>
        <w:t>lbfgsb()</w:t>
      </w:r>
      <w:r w:rsidR="00400503">
        <w:t xml:space="preserve"> C callable minimizer which is used internally by the </w:t>
      </w:r>
      <w:r w:rsidR="00400503" w:rsidRPr="00400503">
        <w:rPr>
          <w:rStyle w:val="Variables"/>
        </w:rPr>
        <w:t>optim()</w:t>
      </w:r>
      <w:r w:rsidR="00400503">
        <w:t xml:space="preserve"> function </w:t>
      </w:r>
      <w:r w:rsidR="002657B3">
        <w:t xml:space="preserve">in R </w:t>
      </w:r>
      <w:r w:rsidR="00400503">
        <w:t xml:space="preserve">when using the </w:t>
      </w:r>
      <w:r w:rsidR="00400503" w:rsidRPr="00400503">
        <w:rPr>
          <w:rStyle w:val="Variables"/>
        </w:rPr>
        <w:t>"L-BFGS-B"</w:t>
      </w:r>
      <w:r w:rsidR="00400503" w:rsidRPr="00400503">
        <w:t xml:space="preserve"> method</w:t>
      </w:r>
      <w:r w:rsidR="00400503">
        <w:t xml:space="preserve">. </w:t>
      </w:r>
    </w:p>
    <w:p w:rsidR="000422AF" w:rsidRDefault="00F739F7" w:rsidP="000422AF">
      <w:r>
        <w:t xml:space="preserve">The MSY projection works by maximising the yield of a forward projection in time using a scaled effort based on the reference catch years. The projection is taken forward a fixed number of years specified </w:t>
      </w:r>
      <w:r w:rsidR="00D8388D">
        <w:t>in the call and</w:t>
      </w:r>
      <w:r>
        <w:t xml:space="preserve"> needs to be sufficient in length to ensure steady state behaviour</w:t>
      </w:r>
      <w:r w:rsidR="00D8388D">
        <w:t xml:space="preserve"> is reached</w:t>
      </w:r>
      <w:r>
        <w:t xml:space="preserve">. </w:t>
      </w:r>
      <w:r w:rsidR="00D8388D">
        <w:t xml:space="preserve">With a valid object instance the MSY level is found by calling the </w:t>
      </w:r>
      <w:r w:rsidR="00D8388D" w:rsidRPr="00467EEF">
        <w:rPr>
          <w:rStyle w:val="Variables"/>
        </w:rPr>
        <w:t>Om.nt.findMSYrefs()</w:t>
      </w:r>
      <w:r w:rsidR="00D8388D">
        <w:t xml:space="preserve"> function as with,</w:t>
      </w:r>
    </w:p>
    <w:p w:rsidR="00480B06" w:rsidRDefault="00480B06" w:rsidP="00480B06">
      <w:pPr>
        <w:pStyle w:val="Code"/>
      </w:pPr>
      <w:r>
        <w:t>Om.nt.findMSYrefs(Obj,</w:t>
      </w:r>
    </w:p>
    <w:p w:rsidR="00480B06" w:rsidRDefault="00480B06" w:rsidP="00480B06">
      <w:pPr>
        <w:pStyle w:val="Code"/>
      </w:pPr>
      <w:r>
        <w:t xml:space="preserve">                  as.integer(if (Report) 1 else 0),</w:t>
      </w:r>
    </w:p>
    <w:p w:rsidR="00480B06" w:rsidRDefault="00480B06" w:rsidP="00480B06">
      <w:pPr>
        <w:pStyle w:val="Code"/>
      </w:pPr>
      <w:r>
        <w:t xml:space="preserve">                  .Object@ECurrent,</w:t>
      </w:r>
    </w:p>
    <w:p w:rsidR="00480B06" w:rsidRDefault="00480B06" w:rsidP="00480B06">
      <w:pPr>
        <w:pStyle w:val="Code"/>
      </w:pPr>
      <w:r>
        <w:t xml:space="preserve">                  .Object@q,</w:t>
      </w:r>
    </w:p>
    <w:p w:rsidR="00480B06" w:rsidRDefault="00480B06" w:rsidP="00480B06">
      <w:pPr>
        <w:pStyle w:val="Code"/>
      </w:pPr>
      <w:r>
        <w:t xml:space="preserve">                  .Object@R0,</w:t>
      </w:r>
    </w:p>
    <w:p w:rsidR="00480B06" w:rsidRDefault="00480B06" w:rsidP="00480B06">
      <w:pPr>
        <w:pStyle w:val="Code"/>
      </w:pPr>
      <w:r>
        <w:t xml:space="preserve">                  .Object@M[,,1],</w:t>
      </w:r>
    </w:p>
    <w:p w:rsidR="00480B06" w:rsidRDefault="00480B06" w:rsidP="00480B06">
      <w:pPr>
        <w:pStyle w:val="Code"/>
      </w:pPr>
      <w:r>
        <w:t xml:space="preserve">                  .Object@mat[,,1],</w:t>
      </w:r>
    </w:p>
    <w:p w:rsidR="00480B06" w:rsidRDefault="00480B06" w:rsidP="00480B06">
      <w:pPr>
        <w:pStyle w:val="Code"/>
      </w:pPr>
      <w:r>
        <w:t xml:space="preserve">                  .Object@Idist,</w:t>
      </w:r>
    </w:p>
    <w:p w:rsidR="00480B06" w:rsidRDefault="00480B06" w:rsidP="00480B06">
      <w:pPr>
        <w:pStyle w:val="Code"/>
      </w:pPr>
      <w:r>
        <w:t xml:space="preserve">                  .Object@Len_age[,,1],</w:t>
      </w:r>
    </w:p>
    <w:p w:rsidR="00480B06" w:rsidRDefault="00480B06" w:rsidP="00480B06">
      <w:pPr>
        <w:pStyle w:val="Code"/>
      </w:pPr>
      <w:r>
        <w:t xml:space="preserve">                  .Object@Wt_age[,,1],</w:t>
      </w:r>
    </w:p>
    <w:p w:rsidR="00480B06" w:rsidRDefault="00480B06" w:rsidP="00480B06">
      <w:pPr>
        <w:pStyle w:val="Code"/>
      </w:pPr>
      <w:r>
        <w:t xml:space="preserve">                  .Object@sel,</w:t>
      </w:r>
    </w:p>
    <w:p w:rsidR="00480B06" w:rsidRDefault="00480B06" w:rsidP="00480B06">
      <w:pPr>
        <w:pStyle w:val="Code"/>
      </w:pPr>
      <w:r>
        <w:t xml:space="preserve">                  .Object@mov,</w:t>
      </w:r>
    </w:p>
    <w:p w:rsidR="00480B06" w:rsidRDefault="00480B06" w:rsidP="00480B06">
      <w:pPr>
        <w:pStyle w:val="Code"/>
      </w:pPr>
      <w:r>
        <w:t xml:space="preserve">                  .Object@h,</w:t>
      </w:r>
    </w:p>
    <w:p w:rsidR="00480B06" w:rsidRDefault="00480B06" w:rsidP="00480B06">
      <w:pPr>
        <w:pStyle w:val="Code"/>
      </w:pPr>
      <w:r>
        <w:t xml:space="preserve">                  .Object@Recdist,</w:t>
      </w:r>
    </w:p>
    <w:p w:rsidR="00480B06" w:rsidRDefault="00480B06" w:rsidP="00480B06">
      <w:pPr>
        <w:pStyle w:val="Code"/>
      </w:pPr>
      <w:r>
        <w:lastRenderedPageBreak/>
        <w:t xml:space="preserve">                  .Object@SRrel,</w:t>
      </w:r>
    </w:p>
    <w:p w:rsidR="00480B06" w:rsidRDefault="00480B06" w:rsidP="00480B06">
      <w:pPr>
        <w:pStyle w:val="Code"/>
      </w:pPr>
      <w:r>
        <w:t xml:space="preserve">                  N,</w:t>
      </w:r>
    </w:p>
    <w:p w:rsidR="00480B06" w:rsidRDefault="00480B06" w:rsidP="00480B06">
      <w:pPr>
        <w:pStyle w:val="Code"/>
      </w:pPr>
      <w:r>
        <w:t xml:space="preserve">                  NBefore,</w:t>
      </w:r>
    </w:p>
    <w:p w:rsidR="00480B06" w:rsidRDefault="00480B06" w:rsidP="00480B06">
      <w:pPr>
        <w:pStyle w:val="Code"/>
      </w:pPr>
      <w:r>
        <w:t xml:space="preserve">                  SSN,</w:t>
      </w:r>
    </w:p>
    <w:p w:rsidR="00480B06" w:rsidRDefault="00480B06" w:rsidP="00480B06">
      <w:pPr>
        <w:pStyle w:val="Code"/>
      </w:pPr>
      <w:r>
        <w:t xml:space="preserve">                  C,</w:t>
      </w:r>
    </w:p>
    <w:p w:rsidR="00480B06" w:rsidRDefault="00480B06" w:rsidP="00480B06">
      <w:pPr>
        <w:pStyle w:val="Code"/>
      </w:pPr>
      <w:r>
        <w:t xml:space="preserve">                  SSBA,</w:t>
      </w:r>
    </w:p>
    <w:p w:rsidR="00480B06" w:rsidRDefault="00480B06" w:rsidP="00480B06">
      <w:pPr>
        <w:pStyle w:val="Code"/>
      </w:pPr>
      <w:r>
        <w:t xml:space="preserve">                  as.integer(length(MseDef@targpop)),</w:t>
      </w:r>
    </w:p>
    <w:p w:rsidR="00480B06" w:rsidRDefault="00480B06" w:rsidP="00480B06">
      <w:pPr>
        <w:pStyle w:val="Code"/>
      </w:pPr>
      <w:r>
        <w:t xml:space="preserve">                  as.integer(MseDef@targpop),</w:t>
      </w:r>
    </w:p>
    <w:p w:rsidR="00480B06" w:rsidRDefault="00480B06" w:rsidP="00480B06">
      <w:pPr>
        <w:pStyle w:val="Code"/>
      </w:pPr>
      <w:r>
        <w:t xml:space="preserve">                  as.integer(nyears),</w:t>
      </w:r>
    </w:p>
    <w:p w:rsidR="00480B06" w:rsidRDefault="00480B06" w:rsidP="00480B06">
      <w:pPr>
        <w:pStyle w:val="Code"/>
      </w:pPr>
      <w:r>
        <w:t xml:space="preserve">                  MinPar,</w:t>
      </w:r>
    </w:p>
    <w:p w:rsidR="00480B06" w:rsidRDefault="00480B06" w:rsidP="00480B06">
      <w:pPr>
        <w:pStyle w:val="Code"/>
      </w:pPr>
      <w:r>
        <w:t xml:space="preserve">                  MSY,</w:t>
      </w:r>
    </w:p>
    <w:p w:rsidR="00480B06" w:rsidRDefault="00480B06" w:rsidP="00480B06">
      <w:pPr>
        <w:pStyle w:val="Code"/>
      </w:pPr>
      <w:r>
        <w:t xml:space="preserve">                  BMSY,</w:t>
      </w:r>
    </w:p>
    <w:p w:rsidR="00480B06" w:rsidRDefault="00480B06" w:rsidP="00480B06">
      <w:pPr>
        <w:pStyle w:val="Code"/>
      </w:pPr>
      <w:r>
        <w:t xml:space="preserve">                  SSBMSY,</w:t>
      </w:r>
    </w:p>
    <w:p w:rsidR="00480B06" w:rsidRDefault="00480B06" w:rsidP="00480B06">
      <w:pPr>
        <w:pStyle w:val="Code"/>
      </w:pPr>
      <w:r>
        <w:t xml:space="preserve">                  SSBMSY_B0,</w:t>
      </w:r>
    </w:p>
    <w:p w:rsidR="00480B06" w:rsidRDefault="00480B06" w:rsidP="00480B06">
      <w:pPr>
        <w:pStyle w:val="Code"/>
      </w:pPr>
      <w:r>
        <w:t xml:space="preserve">                  as.integer(1000))</w:t>
      </w:r>
    </w:p>
    <w:p w:rsidR="00480B06" w:rsidRDefault="00480B06" w:rsidP="00480B06">
      <w:pPr>
        <w:pStyle w:val="Code"/>
      </w:pPr>
    </w:p>
    <w:p w:rsidR="00D8388D" w:rsidRPr="000422AF" w:rsidRDefault="00D8388D" w:rsidP="000422AF">
      <w:r>
        <w:t>Note that some arguments are output arguments (</w:t>
      </w:r>
      <w:r w:rsidRPr="00932AF8">
        <w:rPr>
          <w:rStyle w:val="Variables"/>
        </w:rPr>
        <w:t>SSN</w:t>
      </w:r>
      <w:r>
        <w:t xml:space="preserve">, </w:t>
      </w:r>
      <w:r w:rsidRPr="00932AF8">
        <w:rPr>
          <w:rStyle w:val="Variables"/>
        </w:rPr>
        <w:t>C</w:t>
      </w:r>
      <w:r>
        <w:t xml:space="preserve">, </w:t>
      </w:r>
      <w:r w:rsidRPr="00932AF8">
        <w:rPr>
          <w:rStyle w:val="Variables"/>
        </w:rPr>
        <w:t>SSBA</w:t>
      </w:r>
      <w:r>
        <w:t xml:space="preserve">, </w:t>
      </w:r>
      <w:r w:rsidRPr="00932AF8">
        <w:rPr>
          <w:rStyle w:val="Variables"/>
        </w:rPr>
        <w:t>MinPar</w:t>
      </w:r>
      <w:r>
        <w:t xml:space="preserve">, </w:t>
      </w:r>
      <w:r w:rsidRPr="00932AF8">
        <w:rPr>
          <w:rStyle w:val="Variables"/>
        </w:rPr>
        <w:t>MSY</w:t>
      </w:r>
      <w:r>
        <w:t xml:space="preserve">, </w:t>
      </w:r>
      <w:r w:rsidRPr="00932AF8">
        <w:rPr>
          <w:rStyle w:val="Variables"/>
        </w:rPr>
        <w:t>BMSY</w:t>
      </w:r>
      <w:r>
        <w:t xml:space="preserve">, </w:t>
      </w:r>
      <w:r w:rsidRPr="00932AF8">
        <w:rPr>
          <w:rStyle w:val="Variables"/>
        </w:rPr>
        <w:t>SSBMSY</w:t>
      </w:r>
      <w:r>
        <w:t>,</w:t>
      </w:r>
      <w:r w:rsidR="00932AF8">
        <w:t xml:space="preserve"> </w:t>
      </w:r>
      <w:r w:rsidRPr="00932AF8">
        <w:rPr>
          <w:rStyle w:val="Variables"/>
        </w:rPr>
        <w:t>SSBMSY_B0</w:t>
      </w:r>
      <w:r>
        <w:t>), some are state variables (</w:t>
      </w:r>
      <w:r w:rsidRPr="00932AF8">
        <w:rPr>
          <w:rStyle w:val="Variables"/>
        </w:rPr>
        <w:t>N</w:t>
      </w:r>
      <w:r>
        <w:t xml:space="preserve">, </w:t>
      </w:r>
      <w:r w:rsidRPr="00932AF8">
        <w:rPr>
          <w:rStyle w:val="Variables"/>
        </w:rPr>
        <w:t>NBefore</w:t>
      </w:r>
      <w:r>
        <w:t>) and others input parameters (</w:t>
      </w:r>
      <w:r w:rsidRPr="00932AF8">
        <w:rPr>
          <w:rStyle w:val="Variables"/>
        </w:rPr>
        <w:t>ECurrent</w:t>
      </w:r>
      <w:r>
        <w:t xml:space="preserve">, </w:t>
      </w:r>
      <w:r w:rsidRPr="00932AF8">
        <w:rPr>
          <w:rStyle w:val="Variables"/>
        </w:rPr>
        <w:t>q</w:t>
      </w:r>
      <w:r>
        <w:t xml:space="preserve">, </w:t>
      </w:r>
      <w:r w:rsidRPr="00932AF8">
        <w:rPr>
          <w:rStyle w:val="Variables"/>
        </w:rPr>
        <w:t>R0</w:t>
      </w:r>
      <w:r>
        <w:t xml:space="preserve">, </w:t>
      </w:r>
      <w:r w:rsidRPr="00932AF8">
        <w:rPr>
          <w:rStyle w:val="Variables"/>
        </w:rPr>
        <w:t>M</w:t>
      </w:r>
      <w:r>
        <w:t xml:space="preserve">, </w:t>
      </w:r>
      <w:r w:rsidRPr="00932AF8">
        <w:rPr>
          <w:rStyle w:val="Variables"/>
        </w:rPr>
        <w:t>mat</w:t>
      </w:r>
      <w:r>
        <w:t xml:space="preserve">, </w:t>
      </w:r>
      <w:r w:rsidRPr="00932AF8">
        <w:rPr>
          <w:rStyle w:val="Variables"/>
        </w:rPr>
        <w:t>Idist</w:t>
      </w:r>
      <w:r>
        <w:t xml:space="preserve">, </w:t>
      </w:r>
      <w:r w:rsidRPr="00932AF8">
        <w:rPr>
          <w:rStyle w:val="Variables"/>
        </w:rPr>
        <w:t>Len_age</w:t>
      </w:r>
      <w:r>
        <w:t xml:space="preserve">, </w:t>
      </w:r>
      <w:r w:rsidRPr="00932AF8">
        <w:rPr>
          <w:rStyle w:val="Variables"/>
        </w:rPr>
        <w:t>Wt_age</w:t>
      </w:r>
      <w:r>
        <w:t xml:space="preserve">, </w:t>
      </w:r>
      <w:r w:rsidRPr="00932AF8">
        <w:rPr>
          <w:rStyle w:val="Variables"/>
        </w:rPr>
        <w:t>sel</w:t>
      </w:r>
      <w:r>
        <w:t xml:space="preserve">, </w:t>
      </w:r>
      <w:r w:rsidRPr="00932AF8">
        <w:rPr>
          <w:rStyle w:val="Variables"/>
        </w:rPr>
        <w:t>mov</w:t>
      </w:r>
      <w:r>
        <w:t xml:space="preserve">, </w:t>
      </w:r>
      <w:r w:rsidRPr="00932AF8">
        <w:rPr>
          <w:rStyle w:val="Variables"/>
        </w:rPr>
        <w:t>h</w:t>
      </w:r>
      <w:r>
        <w:t xml:space="preserve">, </w:t>
      </w:r>
      <w:r w:rsidRPr="00932AF8">
        <w:rPr>
          <w:rStyle w:val="Variables"/>
        </w:rPr>
        <w:t>Recdist</w:t>
      </w:r>
      <w:r>
        <w:t xml:space="preserve">, </w:t>
      </w:r>
      <w:r w:rsidRPr="00932AF8">
        <w:rPr>
          <w:rStyle w:val="Variables"/>
        </w:rPr>
        <w:t>SRrel</w:t>
      </w:r>
      <w:r>
        <w:t xml:space="preserve">). The output arguments and the state variables are </w:t>
      </w:r>
      <w:r w:rsidR="00CD3A91">
        <w:t>owned</w:t>
      </w:r>
      <w:r w:rsidR="00932AF8">
        <w:t xml:space="preserve"> by R and must have the correct type and size for the code to function as expected. </w:t>
      </w:r>
    </w:p>
    <w:p w:rsidR="003A4575" w:rsidRDefault="00E41F14" w:rsidP="003A4575">
      <w:pPr>
        <w:pStyle w:val="Heading3"/>
      </w:pPr>
      <w:bookmarkStart w:id="24" w:name="_Toc525132066"/>
      <w:r>
        <w:t xml:space="preserve">The </w:t>
      </w:r>
      <w:r w:rsidR="003A4575">
        <w:t>Managed Catch / Effort Forward Projection</w:t>
      </w:r>
      <w:bookmarkEnd w:id="24"/>
    </w:p>
    <w:p w:rsidR="00C01C04" w:rsidRDefault="00467EEF" w:rsidP="000422AF">
      <w:r>
        <w:t>The managed catch / effort forward projection is driven by an overall TAC level and fishery specific effort levels</w:t>
      </w:r>
      <w:r w:rsidR="00C01C04">
        <w:t xml:space="preserve"> (TAE’s)</w:t>
      </w:r>
      <w:r>
        <w:t xml:space="preserve">. </w:t>
      </w:r>
      <w:r w:rsidR="00C01C04">
        <w:t>All fisheries with zero effort levels are assumed to be managed under an overall TAC. This overall TAC is broken down to fleet specific TACs calculated on the basis of the reference catch mass case in CMCurrent</w:t>
      </w:r>
      <w:r w:rsidR="00514158">
        <w:t xml:space="preserve"> (plus implementation error)</w:t>
      </w:r>
      <w:r w:rsidR="00C01C04">
        <w:t xml:space="preserve">. The projection is carried out over a full year with the fleet specific TACs corresponding to annual figures. Forward projection is solved </w:t>
      </w:r>
      <w:r w:rsidR="00514158">
        <w:t xml:space="preserve">by </w:t>
      </w:r>
      <w:r w:rsidR="00C01C04">
        <w:t>minimizing,</w:t>
      </w:r>
    </w:p>
    <w:p w:rsidR="003A4575" w:rsidRDefault="006771F8" w:rsidP="00E82B26">
      <m:oMathPara>
        <m:oMath>
          <m:r>
            <m:rPr>
              <m:sty m:val="p"/>
            </m:rPr>
            <w:rPr>
              <w:rFonts w:ascii="Cambria Math" w:hAnsi="Cambria Math"/>
            </w:rPr>
            <m:t>objective</m:t>
          </m:r>
          <m:r>
            <w:rPr>
              <w:rFonts w:ascii="Cambria Math" w:eastAsia="Cambria Math" w:hAnsi="Cambria Math" w:cs="Cambria Math"/>
            </w:rPr>
            <m:t>=</m:t>
          </m:r>
          <m:nary>
            <m:naryPr>
              <m:chr m:val="∑"/>
              <m:limLoc m:val="undOvr"/>
              <m:supHide m:val="1"/>
              <m:ctrlPr>
                <w:rPr>
                  <w:rFonts w:ascii="Cambria Math" w:hAnsi="Cambria Math"/>
                </w:rPr>
              </m:ctrlPr>
            </m:naryPr>
            <m:sub>
              <m:r>
                <w:rPr>
                  <w:rFonts w:ascii="Cambria Math" w:hAnsi="Cambria Math"/>
                </w:rPr>
                <m:t>f</m:t>
              </m:r>
            </m:sub>
            <m:sup/>
            <m:e>
              <m:sSup>
                <m:sSupPr>
                  <m:ctrlPr>
                    <w:rPr>
                      <w:rFonts w:ascii="Cambria Math" w:hAnsi="Cambria Math"/>
                    </w:rPr>
                  </m:ctrlPr>
                </m:sSupPr>
                <m:e>
                  <m:d>
                    <m:dPr>
                      <m:ctrlPr>
                        <w:rPr>
                          <w:rFonts w:ascii="Cambria Math" w:hAnsi="Cambria Math"/>
                        </w:rPr>
                      </m:ctrlPr>
                    </m:dPr>
                    <m:e>
                      <m:r>
                        <m:rPr>
                          <m:sty m:val="p"/>
                        </m:rPr>
                        <w:rPr>
                          <w:rFonts w:ascii="Cambria Math" w:hAnsi="Cambria Math"/>
                        </w:rPr>
                        <m:t>ln⁡</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TAC</m:t>
                              </m:r>
                            </m:e>
                            <m:sub>
                              <m:r>
                                <w:rPr>
                                  <w:rFonts w:ascii="Cambria Math" w:hAnsi="Cambria Math"/>
                                </w:rPr>
                                <m:t>f</m:t>
                              </m:r>
                            </m:sub>
                          </m:sSub>
                        </m:num>
                        <m:den>
                          <m:sSub>
                            <m:sSubPr>
                              <m:ctrlPr>
                                <w:rPr>
                                  <w:rFonts w:ascii="Cambria Math" w:hAnsi="Cambria Math"/>
                                  <w:i/>
                                </w:rPr>
                              </m:ctrlPr>
                            </m:sSubPr>
                            <m:e>
                              <m:r>
                                <w:rPr>
                                  <w:rFonts w:ascii="Cambria Math" w:hAnsi="Cambria Math"/>
                                </w:rPr>
                                <m:t>C</m:t>
                              </m:r>
                            </m:e>
                            <m:sub>
                              <m:r>
                                <w:rPr>
                                  <w:rFonts w:ascii="Cambria Math" w:hAnsi="Cambria Math"/>
                                </w:rPr>
                                <m:t>f</m:t>
                              </m:r>
                            </m:sub>
                          </m:sSub>
                        </m:den>
                      </m:f>
                      <m:r>
                        <w:rPr>
                          <w:rFonts w:ascii="Cambria Math" w:hAnsi="Cambria Math"/>
                        </w:rPr>
                        <m:t>)</m:t>
                      </m:r>
                    </m:e>
                  </m:d>
                </m:e>
                <m:sup>
                  <m:r>
                    <w:rPr>
                      <w:rFonts w:ascii="Cambria Math" w:hAnsi="Cambria Math"/>
                    </w:rPr>
                    <m:t>2</m:t>
                  </m:r>
                </m:sup>
              </m:sSup>
            </m:e>
          </m:nary>
        </m:oMath>
      </m:oMathPara>
    </w:p>
    <w:p w:rsidR="00C01C04" w:rsidRDefault="00C01C04" w:rsidP="00E82B26"/>
    <w:p w:rsidR="00A92A03" w:rsidRDefault="00157123" w:rsidP="00E82B26">
      <w:r>
        <w:t>where the summation is carried out over all fleets under TAC management. There is no attempt to impose a penalty on extremely high effort in order to obtain a given TAC</w:t>
      </w:r>
      <w:r w:rsidR="00217F72">
        <w:t>,</w:t>
      </w:r>
      <w:r>
        <w:t xml:space="preserve"> other than a maximum effort boundary constraint controlled by the </w:t>
      </w:r>
      <w:r w:rsidRPr="00AC765B">
        <w:rPr>
          <w:rStyle w:val="Variables"/>
        </w:rPr>
        <w:t>EffortCeiling</w:t>
      </w:r>
      <w:r>
        <w:t xml:space="preserve"> parameter in the calling R code</w:t>
      </w:r>
      <w:r w:rsidR="00217F72">
        <w:t>. This parameter</w:t>
      </w:r>
      <w:r w:rsidR="00E15313">
        <w:t xml:space="preserve"> </w:t>
      </w:r>
      <w:r w:rsidR="002A2035">
        <w:t xml:space="preserve">is </w:t>
      </w:r>
      <w:r w:rsidR="00E15313">
        <w:t xml:space="preserve">the maximum </w:t>
      </w:r>
      <w:r w:rsidR="002A2035">
        <w:t xml:space="preserve">allowable annualised </w:t>
      </w:r>
      <w:r w:rsidR="00E15313">
        <w:t xml:space="preserve">effort for any given </w:t>
      </w:r>
      <w:r w:rsidR="002A2035">
        <w:t xml:space="preserve">TAC </w:t>
      </w:r>
      <w:r w:rsidR="00AC765B">
        <w:t xml:space="preserve">controlled </w:t>
      </w:r>
      <w:r w:rsidR="00E15313">
        <w:t>fishery</w:t>
      </w:r>
      <w:r>
        <w:t xml:space="preserve">. </w:t>
      </w:r>
      <w:r w:rsidR="00CB25E1">
        <w:t>W</w:t>
      </w:r>
      <w:r w:rsidR="00A92A03">
        <w:t xml:space="preserve">e can represent the total instantaneous </w:t>
      </w:r>
      <w:r w:rsidR="00974B01">
        <w:t>mortality</w:t>
      </w:r>
      <w:r w:rsidR="00CB25E1">
        <w:t xml:space="preserve"> i</w:t>
      </w:r>
      <w:r w:rsidR="00CB25E1">
        <w:t>n mathematical form</w:t>
      </w:r>
      <w:r w:rsidR="00974B01">
        <w:t xml:space="preserve"> as</w:t>
      </w:r>
      <w:r w:rsidR="00A92A03">
        <w:t>,</w:t>
      </w:r>
    </w:p>
    <w:p w:rsidR="00974B01" w:rsidRDefault="00974B01" w:rsidP="00E82B26">
      <m:oMathPara>
        <m:oMath>
          <m:r>
            <w:rPr>
              <w:rFonts w:ascii="Cambria Math" w:hAnsi="Cambria Math"/>
            </w:rPr>
            <m:t>Z=F+</m:t>
          </m:r>
          <m:sSub>
            <m:sSubPr>
              <m:ctrlPr>
                <w:rPr>
                  <w:rFonts w:ascii="Cambria Math" w:hAnsi="Cambria Math"/>
                  <w:i/>
                </w:rPr>
              </m:ctrlPr>
            </m:sSubPr>
            <m:e>
              <m:r>
                <w:rPr>
                  <w:rFonts w:ascii="Cambria Math" w:hAnsi="Cambria Math"/>
                </w:rPr>
                <m:t>M</m:t>
              </m:r>
            </m:e>
            <m:sub>
              <m:r>
                <w:rPr>
                  <w:rFonts w:ascii="Cambria Math" w:hAnsi="Cambria Math"/>
                </w:rPr>
                <m:t>a,p</m:t>
              </m:r>
            </m:sub>
          </m:sSub>
        </m:oMath>
      </m:oMathPara>
    </w:p>
    <w:p w:rsidR="00A92A03" w:rsidRDefault="00974B01" w:rsidP="00E82B26">
      <w:r>
        <w:t xml:space="preserve">where </w:t>
      </w:r>
      <w:r w:rsidRPr="00974B01">
        <w:rPr>
          <w:i/>
        </w:rPr>
        <w:t>F</w:t>
      </w:r>
      <w:r>
        <w:t xml:space="preserve"> is the fishing mortality, </w:t>
      </w:r>
      <w:r w:rsidRPr="00974B01">
        <w:rPr>
          <w:i/>
        </w:rPr>
        <w:t>M</w:t>
      </w:r>
      <w:r>
        <w:t xml:space="preserve"> is the natural mortality, and </w:t>
      </w:r>
      <w:r w:rsidRPr="00974B01">
        <w:rPr>
          <w:i/>
        </w:rPr>
        <w:t>a</w:t>
      </w:r>
      <w:r>
        <w:t xml:space="preserve"> and </w:t>
      </w:r>
      <w:r w:rsidRPr="00974B01">
        <w:rPr>
          <w:i/>
        </w:rPr>
        <w:t>p</w:t>
      </w:r>
      <w:r>
        <w:t xml:space="preserve"> are the age and population indices respectively. The fishing mortality component can be further broken down to be,</w:t>
      </w:r>
    </w:p>
    <w:p w:rsidR="00974B01" w:rsidRPr="00974B01" w:rsidRDefault="00974B01" w:rsidP="00E82B26">
      <w:pPr>
        <w:rPr>
          <w:rFonts w:eastAsiaTheme="minorEastAsia"/>
        </w:rPr>
      </w:pPr>
      <m:oMathPara>
        <m:oMath>
          <m:r>
            <w:rPr>
              <w:rFonts w:ascii="Cambria Math" w:hAnsi="Cambria Math"/>
            </w:rPr>
            <m:t>F=</m:t>
          </m:r>
          <m:sSub>
            <m:sSubPr>
              <m:ctrlPr>
                <w:rPr>
                  <w:rFonts w:ascii="Cambria Math" w:hAnsi="Cambria Math"/>
                  <w:i/>
                </w:rPr>
              </m:ctrlPr>
            </m:sSubPr>
            <m:e>
              <m:sSub>
                <m:sSubPr>
                  <m:ctrlPr>
                    <w:rPr>
                      <w:rFonts w:ascii="Cambria Math" w:hAnsi="Cambria Math"/>
                      <w:i/>
                    </w:rPr>
                  </m:ctrlPr>
                </m:sSubPr>
                <m:e>
                  <m:r>
                    <w:rPr>
                      <w:rFonts w:ascii="Cambria Math" w:hAnsi="Cambria Math"/>
                    </w:rPr>
                    <m:t>m</m:t>
                  </m:r>
                </m:e>
                <m:sub>
                  <m:r>
                    <w:rPr>
                      <w:rFonts w:ascii="Cambria Math" w:hAnsi="Cambria Math"/>
                    </w:rPr>
                    <m:t>f</m:t>
                  </m:r>
                </m:sub>
              </m:sSub>
              <m:r>
                <w:rPr>
                  <w:rFonts w:ascii="Cambria Math" w:hAnsi="Cambria Math"/>
                </w:rPr>
                <m:t xml:space="preserve"> </m:t>
              </m:r>
              <m:r>
                <w:rPr>
                  <w:rFonts w:ascii="Cambria Math" w:hAnsi="Cambria Math"/>
                </w:rPr>
                <m:t>E</m:t>
              </m:r>
              <m:r>
                <w:rPr>
                  <w:rFonts w:ascii="Cambria Math" w:hAnsi="Cambria Math"/>
                </w:rPr>
                <m:t>current</m:t>
              </m:r>
            </m:e>
            <m:sub>
              <m:r>
                <w:rPr>
                  <w:rFonts w:ascii="Cambria Math" w:hAnsi="Cambria Math"/>
                </w:rPr>
                <m:t>f,r</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a,f</m:t>
              </m:r>
            </m:sub>
          </m:sSub>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f</m:t>
              </m:r>
            </m:sub>
          </m:sSub>
        </m:oMath>
      </m:oMathPara>
    </w:p>
    <w:p w:rsidR="00974B01" w:rsidRDefault="0067273B" w:rsidP="00E82B26">
      <w:pPr>
        <w:rPr>
          <w:rFonts w:eastAsiaTheme="minorEastAsia"/>
        </w:rPr>
      </w:pPr>
      <w:r>
        <w:rPr>
          <w:rFonts w:eastAsiaTheme="minorEastAsia"/>
        </w:rPr>
        <w:lastRenderedPageBreak/>
        <w:t>w</w:t>
      </w:r>
      <w:r w:rsidR="00974B01">
        <w:rPr>
          <w:rFonts w:eastAsiaTheme="minorEastAsia"/>
        </w:rPr>
        <w:t xml:space="preserve">here </w:t>
      </w:r>
      <w:r w:rsidR="00974B01" w:rsidRPr="0067273B">
        <w:rPr>
          <w:rFonts w:eastAsiaTheme="minorEastAsia"/>
          <w:i/>
        </w:rPr>
        <w:t>m</w:t>
      </w:r>
      <w:r w:rsidR="00974B01" w:rsidRPr="0067273B">
        <w:rPr>
          <w:rFonts w:eastAsiaTheme="minorEastAsia"/>
          <w:i/>
          <w:vertAlign w:val="subscript"/>
        </w:rPr>
        <w:t>f</w:t>
      </w:r>
      <w:r w:rsidR="00974B01">
        <w:rPr>
          <w:rFonts w:eastAsiaTheme="minorEastAsia"/>
        </w:rPr>
        <w:t xml:space="preserve"> is </w:t>
      </w:r>
      <w:r>
        <w:rPr>
          <w:rFonts w:eastAsiaTheme="minorEastAsia"/>
        </w:rPr>
        <w:t xml:space="preserve">the fishery based multiplier applied to </w:t>
      </w:r>
      <w:r w:rsidRPr="0067273B">
        <w:rPr>
          <w:rFonts w:eastAsiaTheme="minorEastAsia"/>
          <w:i/>
          <w:u w:val="single"/>
        </w:rPr>
        <w:t>Ecurrent</w:t>
      </w:r>
      <w:r>
        <w:rPr>
          <w:rFonts w:eastAsiaTheme="minorEastAsia"/>
        </w:rPr>
        <w:t xml:space="preserve"> that determines the applied effort in each fishery </w:t>
      </w:r>
      <w:r w:rsidRPr="0067273B">
        <w:rPr>
          <w:rFonts w:eastAsiaTheme="minorEastAsia"/>
          <w:i/>
        </w:rPr>
        <w:t>f</w:t>
      </w:r>
      <w:r>
        <w:rPr>
          <w:rFonts w:eastAsiaTheme="minorEastAsia"/>
        </w:rPr>
        <w:t xml:space="preserve"> and region </w:t>
      </w:r>
      <w:r w:rsidRPr="0067273B">
        <w:rPr>
          <w:rFonts w:eastAsiaTheme="minorEastAsia"/>
          <w:i/>
        </w:rPr>
        <w:t>r</w:t>
      </w:r>
      <w:r>
        <w:rPr>
          <w:rFonts w:eastAsiaTheme="minorEastAsia"/>
          <w:i/>
        </w:rPr>
        <w:t>,</w:t>
      </w:r>
      <w:r>
        <w:rPr>
          <w:rFonts w:eastAsiaTheme="minorEastAsia"/>
        </w:rPr>
        <w:t xml:space="preserve"> </w:t>
      </w:r>
      <w:r w:rsidRPr="0067273B">
        <w:rPr>
          <w:rFonts w:eastAsiaTheme="minorEastAsia"/>
          <w:i/>
        </w:rPr>
        <w:t>S</w:t>
      </w:r>
      <w:r>
        <w:rPr>
          <w:rFonts w:eastAsiaTheme="minorEastAsia"/>
        </w:rPr>
        <w:t xml:space="preserve"> is the selectivity for age </w:t>
      </w:r>
      <w:r w:rsidRPr="0067273B">
        <w:rPr>
          <w:rFonts w:eastAsiaTheme="minorEastAsia"/>
          <w:i/>
        </w:rPr>
        <w:t>a</w:t>
      </w:r>
      <w:r>
        <w:rPr>
          <w:rFonts w:eastAsiaTheme="minorEastAsia"/>
        </w:rPr>
        <w:t xml:space="preserve"> in fishery </w:t>
      </w:r>
      <w:r w:rsidRPr="0067273B">
        <w:rPr>
          <w:rFonts w:eastAsiaTheme="minorEastAsia"/>
          <w:i/>
        </w:rPr>
        <w:t>f</w:t>
      </w:r>
      <w:r>
        <w:rPr>
          <w:rFonts w:eastAsiaTheme="minorEastAsia"/>
        </w:rPr>
        <w:t xml:space="preserve"> and </w:t>
      </w:r>
      <w:r w:rsidRPr="00CB25E1">
        <w:rPr>
          <w:rFonts w:eastAsiaTheme="minorEastAsia"/>
          <w:i/>
        </w:rPr>
        <w:t>q</w:t>
      </w:r>
      <w:r w:rsidR="00CB25E1">
        <w:rPr>
          <w:rFonts w:eastAsiaTheme="minorEastAsia"/>
        </w:rPr>
        <w:t xml:space="preserve"> is the catchability coefficient for fishery </w:t>
      </w:r>
      <w:r w:rsidR="00CB25E1" w:rsidRPr="00CB25E1">
        <w:rPr>
          <w:rFonts w:eastAsiaTheme="minorEastAsia"/>
          <w:i/>
        </w:rPr>
        <w:t>f</w:t>
      </w:r>
      <w:r w:rsidR="00CB25E1">
        <w:rPr>
          <w:rFonts w:eastAsiaTheme="minorEastAsia"/>
        </w:rPr>
        <w:t xml:space="preserve">. </w:t>
      </w:r>
      <w:r w:rsidR="00CB25E1" w:rsidRPr="00CB25E1">
        <w:rPr>
          <w:rFonts w:eastAsiaTheme="minorEastAsia"/>
          <w:i/>
        </w:rPr>
        <w:t>Ecurrent</w:t>
      </w:r>
      <w:r w:rsidR="00CB25E1">
        <w:rPr>
          <w:rFonts w:eastAsiaTheme="minorEastAsia"/>
        </w:rPr>
        <w:t xml:space="preserve"> is the historical effort by fishery and region in recent years. Then </w:t>
      </w:r>
      <w:r w:rsidR="00CB25E1" w:rsidRPr="00CB25E1">
        <w:rPr>
          <w:rFonts w:eastAsiaTheme="minorEastAsia"/>
          <w:i/>
        </w:rPr>
        <w:t>EffortCeiling</w:t>
      </w:r>
      <w:r w:rsidR="00CB25E1">
        <w:rPr>
          <w:rFonts w:eastAsiaTheme="minorEastAsia"/>
        </w:rPr>
        <w:t xml:space="preserve"> is defined as,</w:t>
      </w:r>
    </w:p>
    <w:p w:rsidR="00CB25E1" w:rsidRDefault="00CB25E1" w:rsidP="00E82B26">
      <m:oMathPara>
        <m:oMath>
          <m:r>
            <w:rPr>
              <w:rFonts w:ascii="Cambria Math" w:hAnsi="Cambria Math"/>
            </w:rPr>
            <m:t>EffortCeiling≥</m:t>
          </m:r>
          <m:sSub>
            <m:sSubPr>
              <m:ctrlPr>
                <w:rPr>
                  <w:rFonts w:ascii="Cambria Math" w:hAnsi="Cambria Math"/>
                  <w:i/>
                </w:rPr>
              </m:ctrlPr>
            </m:sSubPr>
            <m:e>
              <m:r>
                <w:rPr>
                  <w:rFonts w:ascii="Cambria Math" w:hAnsi="Cambria Math"/>
                </w:rPr>
                <m:t>m</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Ecurrent</m:t>
              </m:r>
            </m:e>
            <m:sub>
              <m:r>
                <w:rPr>
                  <w:rFonts w:ascii="Cambria Math" w:hAnsi="Cambria Math"/>
                </w:rPr>
                <m:t>f,r</m:t>
              </m:r>
            </m:sub>
          </m:sSub>
        </m:oMath>
      </m:oMathPara>
    </w:p>
    <w:p w:rsidR="00CC712B" w:rsidRDefault="0004595B" w:rsidP="00E82B26">
      <w:r>
        <w:t xml:space="preserve">The forward projection takes place in the call to the </w:t>
      </w:r>
      <w:r w:rsidRPr="0004595B">
        <w:rPr>
          <w:rStyle w:val="Variables"/>
        </w:rPr>
        <w:t>Om.nt.projection()</w:t>
      </w:r>
      <w:r>
        <w:t xml:space="preserve"> function call</w:t>
      </w:r>
      <w:r w:rsidR="00217F72">
        <w:t>, as in,</w:t>
      </w:r>
      <w:r>
        <w:t xml:space="preserve"> </w:t>
      </w:r>
    </w:p>
    <w:p w:rsidR="00CC712B" w:rsidRDefault="00CC712B" w:rsidP="00CC712B">
      <w:pPr>
        <w:pStyle w:val="Code"/>
      </w:pPr>
      <w:r>
        <w:t>Om.nt.projection(Obj,</w:t>
      </w:r>
    </w:p>
    <w:p w:rsidR="00CC712B" w:rsidRDefault="00CC712B" w:rsidP="00CC712B">
      <w:pPr>
        <w:pStyle w:val="Code"/>
      </w:pPr>
      <w:r>
        <w:t xml:space="preserve">                 y,</w:t>
      </w:r>
    </w:p>
    <w:p w:rsidR="00CC712B" w:rsidRDefault="00CC712B" w:rsidP="00CC712B">
      <w:pPr>
        <w:pStyle w:val="Code"/>
      </w:pPr>
      <w:r>
        <w:t xml:space="preserve">                 as.integer(if (Report) 1 else 0),</w:t>
      </w:r>
    </w:p>
    <w:p w:rsidR="00CC712B" w:rsidRDefault="00CC712B" w:rsidP="00CC712B">
      <w:pPr>
        <w:pStyle w:val="Code"/>
      </w:pPr>
      <w:r>
        <w:t xml:space="preserve">                 EffortCeiling,</w:t>
      </w:r>
    </w:p>
    <w:p w:rsidR="00CC712B" w:rsidRDefault="00CC712B" w:rsidP="00CC712B">
      <w:pPr>
        <w:pStyle w:val="Code"/>
      </w:pPr>
      <w:r>
        <w:t xml:space="preserve">                 TAC,</w:t>
      </w:r>
    </w:p>
    <w:p w:rsidR="00CC712B" w:rsidRDefault="00CC712B" w:rsidP="00CC712B">
      <w:pPr>
        <w:pStyle w:val="Code"/>
      </w:pPr>
      <w:r>
        <w:t xml:space="preserve">                 TAEbyF,</w:t>
      </w:r>
    </w:p>
    <w:p w:rsidR="00CC712B" w:rsidRDefault="00CC712B" w:rsidP="00CC712B">
      <w:pPr>
        <w:pStyle w:val="Code"/>
      </w:pPr>
      <w:r>
        <w:t xml:space="preserve">                 TACEError,</w:t>
      </w:r>
    </w:p>
    <w:p w:rsidR="00CC712B" w:rsidRDefault="00CC712B" w:rsidP="00CC712B">
      <w:pPr>
        <w:pStyle w:val="Code"/>
      </w:pPr>
      <w:r>
        <w:t xml:space="preserve">                 ECurrent,</w:t>
      </w:r>
    </w:p>
    <w:p w:rsidR="00CC712B" w:rsidRDefault="00CC712B" w:rsidP="00CC712B">
      <w:pPr>
        <w:pStyle w:val="Code"/>
      </w:pPr>
      <w:r>
        <w:t xml:space="preserve">                 CMCurrent,</w:t>
      </w:r>
    </w:p>
    <w:p w:rsidR="00CC712B" w:rsidRDefault="00CC712B" w:rsidP="00CC712B">
      <w:pPr>
        <w:pStyle w:val="Code"/>
      </w:pPr>
      <w:r>
        <w:t xml:space="preserve">                 q,</w:t>
      </w:r>
    </w:p>
    <w:p w:rsidR="00CC712B" w:rsidRDefault="00CC712B" w:rsidP="00CC712B">
      <w:pPr>
        <w:pStyle w:val="Code"/>
      </w:pPr>
      <w:r>
        <w:t xml:space="preserve">                 R0,</w:t>
      </w:r>
    </w:p>
    <w:p w:rsidR="00CC712B" w:rsidRDefault="00CC712B" w:rsidP="00CC712B">
      <w:pPr>
        <w:pStyle w:val="Code"/>
      </w:pPr>
      <w:r>
        <w:t xml:space="preserve">                 M[,,y],</w:t>
      </w:r>
    </w:p>
    <w:p w:rsidR="00CC712B" w:rsidRDefault="00CC712B" w:rsidP="00CC712B">
      <w:pPr>
        <w:pStyle w:val="Code"/>
      </w:pPr>
      <w:r>
        <w:t xml:space="preserve">                 mat[,,y],</w:t>
      </w:r>
    </w:p>
    <w:p w:rsidR="00CC712B" w:rsidRDefault="00CC712B" w:rsidP="00CC712B">
      <w:pPr>
        <w:pStyle w:val="Code"/>
      </w:pPr>
      <w:r>
        <w:t xml:space="preserve">                 Idist,</w:t>
      </w:r>
    </w:p>
    <w:p w:rsidR="00CC712B" w:rsidRDefault="00CC712B" w:rsidP="00CC712B">
      <w:pPr>
        <w:pStyle w:val="Code"/>
      </w:pPr>
      <w:r>
        <w:t xml:space="preserve">                 Len_age[,,y],</w:t>
      </w:r>
    </w:p>
    <w:p w:rsidR="00CC712B" w:rsidRDefault="00CC712B" w:rsidP="00CC712B">
      <w:pPr>
        <w:pStyle w:val="Code"/>
      </w:pPr>
      <w:r>
        <w:t xml:space="preserve">                 Wt_age[,,y],</w:t>
      </w:r>
    </w:p>
    <w:p w:rsidR="00CC712B" w:rsidRDefault="00CC712B" w:rsidP="00CC712B">
      <w:pPr>
        <w:pStyle w:val="Code"/>
      </w:pPr>
      <w:r>
        <w:t xml:space="preserve">                 Wt_age_mid[,,y],</w:t>
      </w:r>
    </w:p>
    <w:p w:rsidR="00CC712B" w:rsidRDefault="00CC712B" w:rsidP="00CC712B">
      <w:pPr>
        <w:pStyle w:val="Code"/>
      </w:pPr>
      <w:r>
        <w:t xml:space="preserve">                 selTS,</w:t>
      </w:r>
    </w:p>
    <w:p w:rsidR="00CC712B" w:rsidRDefault="00CC712B" w:rsidP="00CC712B">
      <w:pPr>
        <w:pStyle w:val="Code"/>
      </w:pPr>
      <w:r>
        <w:t xml:space="preserve">                 mov,</w:t>
      </w:r>
    </w:p>
    <w:p w:rsidR="00CC712B" w:rsidRDefault="00CC712B" w:rsidP="00CC712B">
      <w:pPr>
        <w:pStyle w:val="Code"/>
      </w:pPr>
      <w:r>
        <w:t xml:space="preserve">                 h,</w:t>
      </w:r>
    </w:p>
    <w:p w:rsidR="00CC712B" w:rsidRDefault="00CC712B" w:rsidP="00CC712B">
      <w:pPr>
        <w:pStyle w:val="Code"/>
      </w:pPr>
      <w:r>
        <w:t xml:space="preserve">                 Recdist,</w:t>
      </w:r>
    </w:p>
    <w:p w:rsidR="00CC712B" w:rsidRDefault="00CC712B" w:rsidP="00CC712B">
      <w:pPr>
        <w:pStyle w:val="Code"/>
      </w:pPr>
      <w:r>
        <w:t xml:space="preserve">                 Recdevs_Y,</w:t>
      </w:r>
    </w:p>
    <w:p w:rsidR="00CC712B" w:rsidRDefault="00CC712B" w:rsidP="00CC712B">
      <w:pPr>
        <w:pStyle w:val="Code"/>
      </w:pPr>
      <w:r>
        <w:t xml:space="preserve">                 recSpatialDevs,</w:t>
      </w:r>
    </w:p>
    <w:p w:rsidR="00CC712B" w:rsidRDefault="00CC712B" w:rsidP="00CC712B">
      <w:pPr>
        <w:pStyle w:val="Code"/>
      </w:pPr>
      <w:r>
        <w:t xml:space="preserve">                 ssModelData@SRrel,</w:t>
      </w:r>
    </w:p>
    <w:p w:rsidR="00CC712B" w:rsidRDefault="00CC712B" w:rsidP="00CC712B">
      <w:pPr>
        <w:pStyle w:val="Code"/>
      </w:pPr>
      <w:r>
        <w:t xml:space="preserve">                 N_Y,</w:t>
      </w:r>
    </w:p>
    <w:p w:rsidR="00CC712B" w:rsidRDefault="00CC712B" w:rsidP="00CC712B">
      <w:pPr>
        <w:pStyle w:val="Code"/>
      </w:pPr>
      <w:r>
        <w:t xml:space="preserve">                 NBefore_Y,</w:t>
      </w:r>
    </w:p>
    <w:p w:rsidR="00CC712B" w:rsidRDefault="00CC712B" w:rsidP="00CC712B">
      <w:pPr>
        <w:pStyle w:val="Code"/>
      </w:pPr>
      <w:r>
        <w:t xml:space="preserve">                 SSN_Y,</w:t>
      </w:r>
    </w:p>
    <w:p w:rsidR="00CC712B" w:rsidRDefault="00CC712B" w:rsidP="00CC712B">
      <w:pPr>
        <w:pStyle w:val="Code"/>
      </w:pPr>
      <w:r>
        <w:t xml:space="preserve">                 C_Y,</w:t>
      </w:r>
    </w:p>
    <w:p w:rsidR="00CC712B" w:rsidRDefault="00CC712B" w:rsidP="00CC712B">
      <w:pPr>
        <w:pStyle w:val="Code"/>
      </w:pPr>
      <w:r>
        <w:t xml:space="preserve">                 SSBA_Y,</w:t>
      </w:r>
    </w:p>
    <w:p w:rsidR="00CC712B" w:rsidRDefault="00CC712B" w:rsidP="00CC712B">
      <w:pPr>
        <w:pStyle w:val="Code"/>
      </w:pPr>
      <w:r>
        <w:t xml:space="preserve">                 as.integer(100))</w:t>
      </w:r>
    </w:p>
    <w:p w:rsidR="00CC712B" w:rsidRDefault="00CC712B" w:rsidP="00CC712B">
      <w:pPr>
        <w:pStyle w:val="Code"/>
      </w:pPr>
    </w:p>
    <w:p w:rsidR="00157123" w:rsidRDefault="00A735B4" w:rsidP="00E82B26">
      <w:r>
        <w:t xml:space="preserve">As with the MSY projection some of the arguments represent output and state parameters which need to be setup within the calling R session. Furthermore, the </w:t>
      </w:r>
      <w:r w:rsidRPr="00E41F14">
        <w:rPr>
          <w:rStyle w:val="Variables"/>
        </w:rPr>
        <w:t>Om.nt.projection()</w:t>
      </w:r>
      <w:r>
        <w:t xml:space="preserve"> function assumes the </w:t>
      </w:r>
      <w:r w:rsidRPr="00E41F14">
        <w:rPr>
          <w:rStyle w:val="Variables"/>
        </w:rPr>
        <w:t>N</w:t>
      </w:r>
      <w:r>
        <w:t xml:space="preserve"> and </w:t>
      </w:r>
      <w:r w:rsidRPr="00E41F14">
        <w:rPr>
          <w:rStyle w:val="Variables"/>
        </w:rPr>
        <w:t>NBefore</w:t>
      </w:r>
      <w:r>
        <w:t xml:space="preserve"> state variables are initialised to a known state consistent with the point in time it is projecting from. For this reason it is necessary to run a historic project</w:t>
      </w:r>
      <w:r w:rsidR="00AF300A">
        <w:t>ion</w:t>
      </w:r>
      <w:r>
        <w:t xml:space="preserve"> for the first year to ensure </w:t>
      </w:r>
      <w:r w:rsidRPr="00E41F14">
        <w:rPr>
          <w:rStyle w:val="Variables"/>
        </w:rPr>
        <w:t>N</w:t>
      </w:r>
      <w:r>
        <w:t xml:space="preserve"> and </w:t>
      </w:r>
      <w:r w:rsidRPr="00E41F14">
        <w:rPr>
          <w:rStyle w:val="Variables"/>
        </w:rPr>
        <w:t>NBefore</w:t>
      </w:r>
      <w:r>
        <w:t xml:space="preserve"> are </w:t>
      </w:r>
      <w:r w:rsidR="00AF300A">
        <w:t>in</w:t>
      </w:r>
      <w:r>
        <w:t xml:space="preserve"> the correct know</w:t>
      </w:r>
      <w:r w:rsidR="00AF300A">
        <w:t>n</w:t>
      </w:r>
      <w:r>
        <w:t xml:space="preserve"> state. This is handled by the call to </w:t>
      </w:r>
      <w:r w:rsidRPr="00E41F14">
        <w:rPr>
          <w:rStyle w:val="Variables"/>
        </w:rPr>
        <w:t>OmB.nt.runHistoric()</w:t>
      </w:r>
      <w:r>
        <w:t>. Prior to running either</w:t>
      </w:r>
      <w:r w:rsidR="00AF300A">
        <w:t>,</w:t>
      </w:r>
      <w:r>
        <w:t xml:space="preserve"> it is necessary to call </w:t>
      </w:r>
      <w:r w:rsidRPr="00E41F14">
        <w:rPr>
          <w:rStyle w:val="Variables"/>
        </w:rPr>
        <w:lastRenderedPageBreak/>
        <w:t>OmB.nt.initialiseParameters()</w:t>
      </w:r>
      <w:r>
        <w:t xml:space="preserve"> to initialise the initial population and to calculate survivorship. It is also necessary to call </w:t>
      </w:r>
      <w:r w:rsidRPr="00E41F14">
        <w:rPr>
          <w:rStyle w:val="Variables"/>
        </w:rPr>
        <w:t>Om.nt.beginProjection()</w:t>
      </w:r>
      <w:r>
        <w:t xml:space="preserve"> prior to forward projection. This function call sets up the initial value of the optimisation parameters</w:t>
      </w:r>
      <w:r w:rsidR="00AF300A">
        <w:t>,</w:t>
      </w:r>
      <w:r w:rsidR="00E41F14">
        <w:t xml:space="preserve"> which </w:t>
      </w:r>
      <w:r w:rsidR="00AF300A">
        <w:t>are</w:t>
      </w:r>
      <w:r w:rsidR="00E41F14">
        <w:t xml:space="preserve"> saved in between annual projections with subsequent year starting point carrying on from the previous year fit. The rationale behind this behaviour is to (hopefully) reduce the number of iterations required to solve the projection step by starting at a point close to the anticipated solution. The assumption is that the effort multiplier series is likely to be highly correlated with previous years. </w:t>
      </w:r>
    </w:p>
    <w:p w:rsidR="00CA7454" w:rsidRDefault="00CA7454" w:rsidP="00CA7454">
      <w:pPr>
        <w:pStyle w:val="Caption"/>
      </w:pPr>
    </w:p>
    <w:p w:rsidR="00F619D0" w:rsidRDefault="00F619D0" w:rsidP="00467EEF">
      <w:pPr>
        <w:pStyle w:val="Heading2"/>
      </w:pPr>
      <w:bookmarkStart w:id="25" w:name="_Toc525132067"/>
      <w:r>
        <w:t>Some issues to be aware of:</w:t>
      </w:r>
      <w:bookmarkEnd w:id="25"/>
    </w:p>
    <w:p w:rsidR="00F619D0" w:rsidRDefault="00F619D0" w:rsidP="00F619D0">
      <w:pPr>
        <w:pStyle w:val="ListParagraph"/>
        <w:numPr>
          <w:ilvl w:val="0"/>
          <w:numId w:val="24"/>
        </w:numPr>
      </w:pPr>
      <w:r>
        <w:t xml:space="preserve">R, R packages and Stock Synthesis are all continuously evolving, and newer or older versions than those described here can be expected to cause software instability, e.g. the </w:t>
      </w:r>
      <w:r w:rsidR="004F7C95">
        <w:t xml:space="preserve">phase 1 </w:t>
      </w:r>
      <w:r>
        <w:t>final report discusses problems with Stock Synthesis version 3.24F, which was used in the Langley (2015) assess</w:t>
      </w:r>
      <w:r w:rsidR="00CC3B75">
        <w:t>ment; switching to 3.24Y required some model re-parameterization.</w:t>
      </w:r>
    </w:p>
    <w:p w:rsidR="00F619D0" w:rsidRDefault="00F619D0" w:rsidP="00F619D0">
      <w:pPr>
        <w:pStyle w:val="ListParagraph"/>
        <w:numPr>
          <w:ilvl w:val="0"/>
          <w:numId w:val="24"/>
        </w:numPr>
      </w:pPr>
      <w:r>
        <w:t xml:space="preserve">Year-season configuration.  Because of a limitation in the way that SS assigns seasonal tag age-classes, at this time it is preferable for the tropical tuna assessment models to define </w:t>
      </w:r>
      <w:r w:rsidR="00BF0E4D">
        <w:t xml:space="preserve">calendar </w:t>
      </w:r>
      <w:r>
        <w:t xml:space="preserve">seasons as model years (e.g. Langley 2015).  Some functions are provided for converting time units back and forth in </w:t>
      </w:r>
      <w:r w:rsidRPr="00A75F5B">
        <w:rPr>
          <w:rStyle w:val="FileNames"/>
        </w:rPr>
        <w:t>seasAsYrToDecYr.f.R</w:t>
      </w:r>
      <w:r>
        <w:t>, for plotting and importing to the MSE software below.  In the OM software, rate processes are defined in annual units (standard IOTC reporting units</w:t>
      </w:r>
      <w:r w:rsidR="00BF0E4D">
        <w:t>).  Many SS parameters in a calendar</w:t>
      </w:r>
      <w:r>
        <w:t xml:space="preserve">-seasons-as-SS-model-years configuration must be re-scaled (e.g. </w:t>
      </w:r>
      <w:r w:rsidRPr="00D57DD2">
        <w:rPr>
          <w:i/>
        </w:rPr>
        <w:t>M</w:t>
      </w:r>
      <w:r w:rsidRPr="00D57DD2">
        <w:rPr>
          <w:i/>
          <w:vertAlign w:val="subscript"/>
        </w:rPr>
        <w:t>OM</w:t>
      </w:r>
      <w:r w:rsidRPr="00D57DD2">
        <w:rPr>
          <w:i/>
        </w:rPr>
        <w:t xml:space="preserve"> </w:t>
      </w:r>
      <w:r>
        <w:rPr>
          <w:i/>
        </w:rPr>
        <w:t>= 4</w:t>
      </w:r>
      <w:r w:rsidRPr="00D57DD2">
        <w:rPr>
          <w:i/>
        </w:rPr>
        <w:t>M</w:t>
      </w:r>
      <w:r w:rsidRPr="00D57DD2">
        <w:rPr>
          <w:i/>
          <w:vertAlign w:val="subscript"/>
        </w:rPr>
        <w:t>SS</w:t>
      </w:r>
      <w:r>
        <w:t xml:space="preserve">, </w:t>
      </w:r>
      <w:r w:rsidRPr="00D57DD2">
        <w:rPr>
          <w:i/>
        </w:rPr>
        <w:t>M</w:t>
      </w:r>
      <w:r w:rsidR="00BF0E4D">
        <w:rPr>
          <w:i/>
        </w:rPr>
        <w:t>SY</w:t>
      </w:r>
      <w:r w:rsidRPr="00D57DD2">
        <w:rPr>
          <w:i/>
          <w:vertAlign w:val="subscript"/>
        </w:rPr>
        <w:t>OM</w:t>
      </w:r>
      <w:r>
        <w:t xml:space="preserve"> = 4</w:t>
      </w:r>
      <w:r w:rsidRPr="00D57DD2">
        <w:rPr>
          <w:i/>
        </w:rPr>
        <w:t>M</w:t>
      </w:r>
      <w:r>
        <w:rPr>
          <w:i/>
        </w:rPr>
        <w:t>SY</w:t>
      </w:r>
      <w:r w:rsidRPr="00D57DD2">
        <w:rPr>
          <w:i/>
          <w:vertAlign w:val="subscript"/>
        </w:rPr>
        <w:t xml:space="preserve">SS </w:t>
      </w:r>
      <w:r>
        <w:t xml:space="preserve">).  The conversion is not necessarily intuitive, e.g. </w:t>
      </w:r>
      <w:r>
        <w:rPr>
          <w:i/>
        </w:rPr>
        <w:t>F</w:t>
      </w:r>
      <w:r w:rsidRPr="00D57DD2">
        <w:rPr>
          <w:i/>
          <w:vertAlign w:val="subscript"/>
        </w:rPr>
        <w:t>OM</w:t>
      </w:r>
      <w:r>
        <w:rPr>
          <w:i/>
          <w:vertAlign w:val="subscript"/>
        </w:rPr>
        <w:t>, quarter</w:t>
      </w:r>
      <w:r w:rsidRPr="00D57DD2">
        <w:rPr>
          <w:i/>
        </w:rPr>
        <w:t xml:space="preserve"> </w:t>
      </w:r>
      <w:r>
        <w:rPr>
          <w:i/>
        </w:rPr>
        <w:t>=1/4 F</w:t>
      </w:r>
      <w:r w:rsidRPr="00D57DD2">
        <w:rPr>
          <w:i/>
          <w:vertAlign w:val="subscript"/>
        </w:rPr>
        <w:t>SS</w:t>
      </w:r>
      <w:r>
        <w:t xml:space="preserve">, because the </w:t>
      </w:r>
      <w:r w:rsidR="00BF0E4D">
        <w:t>calendar</w:t>
      </w:r>
      <w:r>
        <w:t xml:space="preserve">-seasons-as-SS-model-years configuration includes a fishery duration definition of 0.25, which is internally converted to an "annual" equivalent for reporting, and which must in turn be externally converted back to a true quarterly </w:t>
      </w:r>
      <w:r w:rsidRPr="00082F6C">
        <w:rPr>
          <w:i/>
        </w:rPr>
        <w:t>F</w:t>
      </w:r>
      <w:r>
        <w:t xml:space="preserve"> because the OM operates on a quarterly time-step.</w:t>
      </w:r>
      <w:r w:rsidRPr="00EC10CE">
        <w:t xml:space="preserve"> </w:t>
      </w:r>
      <w:r>
        <w:t xml:space="preserve">Use of a true year-season SS configuration was not explicitly supported in the OM importing software, and will (probably) cause errors if attempted.  </w:t>
      </w:r>
    </w:p>
    <w:p w:rsidR="00B55C81" w:rsidRPr="003A55D6" w:rsidRDefault="00B55C81" w:rsidP="00B55C81">
      <w:pPr>
        <w:pStyle w:val="ListParagraph"/>
        <w:numPr>
          <w:ilvl w:val="0"/>
          <w:numId w:val="24"/>
        </w:numPr>
      </w:pPr>
      <w:r>
        <w:t>In spatial models, SS reports spatially-aggregated fishing mortality, and not the region-specific fishing mortality, which is required to estimate the local effective effort for effort-based management.  In principle, it should be possible to back-calculate fishing mortality by region from the SS numbers-at-age outputs, but initial attempts to do so suggested that the relevant outputs are not intuitively defined.  This is important for calculating MSY-based reference points and using effort-based management, but does not affect the quota-based management projections</w:t>
      </w:r>
      <w:r w:rsidR="002A2035">
        <w:t>,</w:t>
      </w:r>
      <w:r>
        <w:t xml:space="preserve"> which have been favoured by IOTC MSE initiatives to date.</w:t>
      </w:r>
    </w:p>
    <w:p w:rsidR="00F619D0" w:rsidRDefault="00F619D0" w:rsidP="00F619D0">
      <w:pPr>
        <w:pStyle w:val="ListParagraph"/>
        <w:numPr>
          <w:ilvl w:val="0"/>
          <w:numId w:val="24"/>
        </w:numPr>
      </w:pPr>
      <w:r>
        <w:t>The OM software has flexibility to accept SS inputs with different structural assumptions (e.g. number of spatial units, fisheries, age-classes, etc.). However, these structures must be constant for an individual OM definition,  i,e, At this time, different spatial structures or numbers of fisheries, etc. must be defined as different OMs.  The MSE software could be run on these different OMs independently, and the results subsequently</w:t>
      </w:r>
      <w:r w:rsidR="00A04D4B">
        <w:t xml:space="preserve"> </w:t>
      </w:r>
      <w:r w:rsidR="00714671">
        <w:t xml:space="preserve">merged </w:t>
      </w:r>
      <w:r w:rsidR="00A04D4B">
        <w:t>(though</w:t>
      </w:r>
      <w:r w:rsidR="00714671">
        <w:t xml:space="preserve"> the need has not yet arisen to develop such functions</w:t>
      </w:r>
      <w:r w:rsidR="00A04D4B">
        <w:t>)</w:t>
      </w:r>
      <w:r>
        <w:t>.</w:t>
      </w:r>
    </w:p>
    <w:p w:rsidR="00F619D0" w:rsidRDefault="00F619D0" w:rsidP="00F619D0">
      <w:pPr>
        <w:pStyle w:val="ListParagraph"/>
        <w:numPr>
          <w:ilvl w:val="0"/>
          <w:numId w:val="24"/>
        </w:numPr>
      </w:pPr>
      <w:r>
        <w:t>The software was originally intended to support multiple independent spawning populations</w:t>
      </w:r>
      <w:r w:rsidR="00714671">
        <w:t>, with independent biology</w:t>
      </w:r>
      <w:r>
        <w:t xml:space="preserve"> (i.e. retaining this feature from the </w:t>
      </w:r>
      <w:r w:rsidR="00BF0E4D">
        <w:t xml:space="preserve">Carruthers et al 2014 </w:t>
      </w:r>
      <w:r>
        <w:t>ABT application).  However, this feature remains untested</w:t>
      </w:r>
      <w:r w:rsidR="00BF0E4D">
        <w:t xml:space="preserve"> in the projection code, and </w:t>
      </w:r>
      <w:r>
        <w:t xml:space="preserve">the </w:t>
      </w:r>
      <w:r w:rsidR="00BF0E4D">
        <w:t xml:space="preserve">code for importing multi-stock OMs would need </w:t>
      </w:r>
      <w:r w:rsidR="004F7C95">
        <w:t>modification</w:t>
      </w:r>
      <w:r>
        <w:t xml:space="preserve">.   </w:t>
      </w:r>
    </w:p>
    <w:p w:rsidR="00F619D0" w:rsidRPr="00F619D0" w:rsidRDefault="00F619D0" w:rsidP="00F619D0"/>
    <w:p w:rsidR="006E02BA" w:rsidRDefault="006E02BA">
      <w:pPr>
        <w:rPr>
          <w:i/>
          <w:iCs/>
          <w:color w:val="1F497D" w:themeColor="text2"/>
          <w:sz w:val="18"/>
          <w:szCs w:val="18"/>
        </w:rPr>
      </w:pPr>
      <w:bookmarkStart w:id="26" w:name="_Ref452037449"/>
      <w:bookmarkStart w:id="27" w:name="_Ref452037473"/>
      <w:r>
        <w:br w:type="page"/>
      </w:r>
    </w:p>
    <w:p w:rsidR="00CA7454" w:rsidRDefault="00897604" w:rsidP="00897604">
      <w:pPr>
        <w:pStyle w:val="Heading1"/>
      </w:pPr>
      <w:bookmarkStart w:id="28" w:name="_Toc525132068"/>
      <w:bookmarkEnd w:id="26"/>
      <w:bookmarkEnd w:id="27"/>
      <w:r>
        <w:lastRenderedPageBreak/>
        <w:t>R Classes</w:t>
      </w:r>
      <w:bookmarkEnd w:id="28"/>
    </w:p>
    <w:p w:rsidR="00EB22FF" w:rsidRDefault="00314C5C" w:rsidP="000B7F83">
      <w:pPr>
        <w:pStyle w:val="api"/>
      </w:pPr>
      <w:bookmarkStart w:id="29" w:name="_Toc525132069"/>
      <w:r w:rsidRPr="000B7F83">
        <w:t>MseDefinition</w:t>
      </w:r>
      <w:bookmarkEnd w:id="29"/>
    </w:p>
    <w:p w:rsidR="00710D0F" w:rsidRDefault="00710D0F" w:rsidP="000B7F83">
      <w:pPr>
        <w:pStyle w:val="api-sub"/>
      </w:pPr>
      <w:bookmarkStart w:id="30" w:name="_Toc525132070"/>
      <w:r w:rsidRPr="000B7F83">
        <w:t>Description</w:t>
      </w:r>
      <w:bookmarkEnd w:id="30"/>
    </w:p>
    <w:p w:rsidR="00EB22FF" w:rsidRDefault="00EB22FF" w:rsidP="000B7F83">
      <w:pPr>
        <w:pStyle w:val="api-sub-body"/>
      </w:pPr>
      <w:r>
        <w:t xml:space="preserve">This class </w:t>
      </w:r>
      <w:r w:rsidRPr="000B7F83">
        <w:t>forms</w:t>
      </w:r>
      <w:r>
        <w:t xml:space="preserve"> a container for all the parameters required to uniquely define an MSE</w:t>
      </w:r>
      <w:r w:rsidR="00314C5C">
        <w:t xml:space="preserve"> framework</w:t>
      </w:r>
      <w:r>
        <w:t xml:space="preserve">. </w:t>
      </w:r>
      <w:r w:rsidR="00710D0F">
        <w:t>It has no explicit initializer. Normal usage involves using the new operator to create a new but empty object instance and then initiali</w:t>
      </w:r>
      <w:r w:rsidR="00CA1D6D">
        <w:t>z</w:t>
      </w:r>
      <w:r w:rsidR="00DE09C4">
        <w:t>ing the attributes explicit</w:t>
      </w:r>
      <w:r w:rsidR="00710D0F">
        <w:t>ly.</w:t>
      </w:r>
      <w:r w:rsidR="00AE5D8A">
        <w:t xml:space="preserve">  </w:t>
      </w:r>
      <w:r w:rsidR="00314C5C">
        <w:t xml:space="preserve">Some defined </w:t>
      </w:r>
      <w:r w:rsidR="00AE5D8A">
        <w:t xml:space="preserve">attributes </w:t>
      </w:r>
      <w:r w:rsidR="00314C5C">
        <w:t xml:space="preserve">are </w:t>
      </w:r>
      <w:r w:rsidR="00AE5D8A">
        <w:t>not actively used at this time (and may not be completely implemented).</w:t>
      </w:r>
      <w:r w:rsidR="00710D0F">
        <w:t xml:space="preserve"> </w:t>
      </w:r>
    </w:p>
    <w:p w:rsidR="00710D0F" w:rsidRDefault="00710D0F" w:rsidP="000B7F83">
      <w:pPr>
        <w:pStyle w:val="api-sub"/>
      </w:pPr>
      <w:bookmarkStart w:id="31" w:name="_Toc525132071"/>
      <w:r w:rsidRPr="000B7F83">
        <w:t>Attributes</w:t>
      </w:r>
      <w:bookmarkEnd w:id="31"/>
    </w:p>
    <w:p w:rsidR="00710D0F" w:rsidRDefault="00710D0F" w:rsidP="000B7F83">
      <w:pPr>
        <w:pStyle w:val="api-sub-2"/>
      </w:pPr>
      <w:bookmarkStart w:id="32" w:name="_Toc525132072"/>
      <w:r w:rsidRPr="000B7F83">
        <w:t>Name</w:t>
      </w:r>
      <w:bookmarkEnd w:id="32"/>
    </w:p>
    <w:p w:rsidR="00C61880" w:rsidRPr="00C61880" w:rsidRDefault="00C61880" w:rsidP="000B7F83">
      <w:pPr>
        <w:pStyle w:val="api-sub-body"/>
      </w:pPr>
      <w:r>
        <w:t xml:space="preserve">A character </w:t>
      </w:r>
      <w:r w:rsidRPr="000B7F83">
        <w:t>string</w:t>
      </w:r>
      <w:r>
        <w:t xml:space="preserve"> naming the operating model definition. This parameter is for future reference purposes only. </w:t>
      </w:r>
    </w:p>
    <w:p w:rsidR="00710D0F" w:rsidRDefault="00710D0F" w:rsidP="000B7F83">
      <w:pPr>
        <w:pStyle w:val="api-sub-2"/>
      </w:pPr>
      <w:bookmarkStart w:id="33" w:name="_Toc525132073"/>
      <w:r w:rsidRPr="000B7F83">
        <w:t>Label</w:t>
      </w:r>
      <w:bookmarkEnd w:id="33"/>
    </w:p>
    <w:p w:rsidR="00C61880" w:rsidRPr="00C61880" w:rsidRDefault="00C61880" w:rsidP="000B7F83">
      <w:pPr>
        <w:pStyle w:val="api-sub-body"/>
      </w:pPr>
      <w:r>
        <w:t xml:space="preserve">A </w:t>
      </w:r>
      <w:r w:rsidRPr="000B7F83">
        <w:t>character</w:t>
      </w:r>
      <w:r>
        <w:t xml:space="preserve"> string labelling the operating model definition. This parameter is used for result presentation purposes. </w:t>
      </w:r>
    </w:p>
    <w:p w:rsidR="00710D0F" w:rsidRDefault="00710D0F" w:rsidP="000B7F83">
      <w:pPr>
        <w:pStyle w:val="api-sub-2"/>
      </w:pPr>
      <w:bookmarkStart w:id="34" w:name="_Toc525132074"/>
      <w:r w:rsidRPr="000B7F83">
        <w:t>Date</w:t>
      </w:r>
      <w:bookmarkEnd w:id="34"/>
    </w:p>
    <w:p w:rsidR="00C61880" w:rsidRPr="00C61880" w:rsidRDefault="00C61880" w:rsidP="000B7F83">
      <w:pPr>
        <w:pStyle w:val="api-sub-body"/>
      </w:pPr>
      <w:r>
        <w:t xml:space="preserve">A character string </w:t>
      </w:r>
      <w:r w:rsidRPr="000B7F83">
        <w:t>naming</w:t>
      </w:r>
      <w:r>
        <w:t xml:space="preserve"> the date of authorship of the operating model definition. This parameter is for future reference purposes only.</w:t>
      </w:r>
    </w:p>
    <w:p w:rsidR="00710D0F" w:rsidRDefault="00710D0F" w:rsidP="000B7F83">
      <w:pPr>
        <w:pStyle w:val="api-sub-2"/>
      </w:pPr>
      <w:bookmarkStart w:id="35" w:name="_Toc525132075"/>
      <w:r w:rsidRPr="000B7F83">
        <w:t>Author</w:t>
      </w:r>
      <w:bookmarkEnd w:id="35"/>
    </w:p>
    <w:p w:rsidR="00C61880" w:rsidRPr="00C61880" w:rsidRDefault="00C61880" w:rsidP="000B7F83">
      <w:pPr>
        <w:pStyle w:val="api-sub-body"/>
      </w:pPr>
      <w:r>
        <w:t xml:space="preserve">A character </w:t>
      </w:r>
      <w:r w:rsidRPr="000B7F83">
        <w:t>string</w:t>
      </w:r>
      <w:r>
        <w:t xml:space="preserve"> naming the person responsible for the model definition preparation. This parameter is for future reference purposes only.</w:t>
      </w:r>
    </w:p>
    <w:p w:rsidR="00710D0F" w:rsidRDefault="00710D0F" w:rsidP="000B7F83">
      <w:pPr>
        <w:pStyle w:val="api-sub-2"/>
      </w:pPr>
      <w:bookmarkStart w:id="36" w:name="_Toc525132076"/>
      <w:r w:rsidRPr="000B7F83">
        <w:t>Notes</w:t>
      </w:r>
      <w:bookmarkEnd w:id="36"/>
    </w:p>
    <w:p w:rsidR="00C61880" w:rsidRPr="00C61880" w:rsidRDefault="00C61880" w:rsidP="000B7F83">
      <w:pPr>
        <w:pStyle w:val="api-sub-body"/>
      </w:pPr>
      <w:r>
        <w:t>A character string giving any additional notes pertinent to the model definition.  This parameter is for future reference purposes only.</w:t>
      </w:r>
    </w:p>
    <w:p w:rsidR="00710D0F" w:rsidRDefault="00710D0F" w:rsidP="000B7F83">
      <w:pPr>
        <w:pStyle w:val="api-sub-2"/>
      </w:pPr>
      <w:bookmarkStart w:id="37" w:name="_Toc525132077"/>
      <w:r w:rsidRPr="000B7F83">
        <w:t>PrimarySource</w:t>
      </w:r>
      <w:bookmarkEnd w:id="37"/>
    </w:p>
    <w:p w:rsidR="00C61880" w:rsidRPr="00C61880" w:rsidRDefault="0047752A" w:rsidP="000B7F83">
      <w:pPr>
        <w:pStyle w:val="api-sub-body"/>
      </w:pPr>
      <w:r>
        <w:t xml:space="preserve">A character </w:t>
      </w:r>
      <w:r w:rsidRPr="000B7F83">
        <w:t>string</w:t>
      </w:r>
      <w:r>
        <w:t xml:space="preserve"> parameter describing the source of the conditioned model data this definition is based on. This parameter is for future reference purposes only.</w:t>
      </w:r>
    </w:p>
    <w:p w:rsidR="00710D0F" w:rsidRDefault="00710D0F" w:rsidP="000B7F83">
      <w:pPr>
        <w:pStyle w:val="api-sub-2"/>
      </w:pPr>
      <w:bookmarkStart w:id="38" w:name="_Toc525132078"/>
      <w:r w:rsidRPr="000B7F83">
        <w:t>CppMethod</w:t>
      </w:r>
      <w:bookmarkEnd w:id="38"/>
    </w:p>
    <w:p w:rsidR="00C61880" w:rsidRPr="00C61880" w:rsidRDefault="00C61880" w:rsidP="000B7F83">
      <w:pPr>
        <w:pStyle w:val="api-sub-body"/>
      </w:pPr>
      <w:r>
        <w:t xml:space="preserve">A numeric </w:t>
      </w:r>
      <w:r w:rsidRPr="000B7F83">
        <w:t>parameter</w:t>
      </w:r>
      <w:r>
        <w:t xml:space="preserve"> governing whether to use C++ code for model MSY and management forward projection. 0 </w:t>
      </w:r>
      <w:r w:rsidR="00927E88">
        <w:t>= use</w:t>
      </w:r>
      <w:r>
        <w:t xml:space="preserve"> R code, </w:t>
      </w:r>
      <w:r w:rsidR="00927E88">
        <w:t>1 =</w:t>
      </w:r>
      <w:r>
        <w:t xml:space="preserve"> use C++ code.</w:t>
      </w:r>
    </w:p>
    <w:p w:rsidR="00710D0F" w:rsidRDefault="00710D0F" w:rsidP="000B7F83">
      <w:pPr>
        <w:pStyle w:val="api-sub-2"/>
      </w:pPr>
      <w:bookmarkStart w:id="39" w:name="_Toc525132079"/>
      <w:r w:rsidRPr="000B7F83">
        <w:t>UseCluster</w:t>
      </w:r>
      <w:bookmarkEnd w:id="39"/>
    </w:p>
    <w:p w:rsidR="00C61880" w:rsidRPr="00C61880" w:rsidRDefault="00260E97" w:rsidP="000B7F83">
      <w:pPr>
        <w:pStyle w:val="api-sub-body"/>
      </w:pPr>
      <w:r>
        <w:t xml:space="preserve">A numeric parameter </w:t>
      </w:r>
      <w:r w:rsidRPr="000B7F83">
        <w:t>governing</w:t>
      </w:r>
      <w:r>
        <w:t xml:space="preserve"> whether to use R cluster processing for model MSY and management forward projection. </w:t>
      </w:r>
      <w:r w:rsidR="00927E88">
        <w:t xml:space="preserve">0 = no cluster processing, 1 = </w:t>
      </w:r>
      <w:r>
        <w:t>use cluster processing.</w:t>
      </w:r>
    </w:p>
    <w:p w:rsidR="00710D0F" w:rsidRDefault="00314C5C" w:rsidP="000B7F83">
      <w:pPr>
        <w:pStyle w:val="api-sub-2"/>
      </w:pPr>
      <w:bookmarkStart w:id="40" w:name="_Toc525132080"/>
      <w:r w:rsidRPr="000B7F83">
        <w:t>n</w:t>
      </w:r>
      <w:r w:rsidR="00710D0F" w:rsidRPr="000B7F83">
        <w:t>pop</w:t>
      </w:r>
      <w:bookmarkEnd w:id="40"/>
    </w:p>
    <w:p w:rsidR="00C61880" w:rsidRPr="00C61880" w:rsidRDefault="00260E97" w:rsidP="000B7F83">
      <w:pPr>
        <w:pStyle w:val="api-sub-body"/>
      </w:pPr>
      <w:r>
        <w:t xml:space="preserve">A numeric parameter </w:t>
      </w:r>
      <w:r w:rsidRPr="000B7F83">
        <w:t>setting</w:t>
      </w:r>
      <w:r>
        <w:t xml:space="preserve"> the number of populations in the model definition.</w:t>
      </w:r>
    </w:p>
    <w:p w:rsidR="00710D0F" w:rsidRDefault="00314C5C" w:rsidP="000B7F83">
      <w:pPr>
        <w:pStyle w:val="api-sub-2"/>
      </w:pPr>
      <w:bookmarkStart w:id="41" w:name="_Toc525132081"/>
      <w:r w:rsidRPr="000B7F83">
        <w:t>n</w:t>
      </w:r>
      <w:r w:rsidR="00710D0F" w:rsidRPr="000B7F83">
        <w:t>fleets</w:t>
      </w:r>
      <w:bookmarkEnd w:id="41"/>
    </w:p>
    <w:p w:rsidR="00C61880" w:rsidRPr="00C61880" w:rsidRDefault="00260E97" w:rsidP="000B7F83">
      <w:pPr>
        <w:pStyle w:val="api-sub-body"/>
      </w:pPr>
      <w:r>
        <w:t xml:space="preserve">A numeric </w:t>
      </w:r>
      <w:r w:rsidRPr="000B7F83">
        <w:t>parameter</w:t>
      </w:r>
      <w:r>
        <w:t xml:space="preserve"> setting the number of fleets in the model definition.</w:t>
      </w:r>
    </w:p>
    <w:p w:rsidR="00710D0F" w:rsidRDefault="00710D0F" w:rsidP="000B7F83">
      <w:pPr>
        <w:pStyle w:val="api-sub-2"/>
      </w:pPr>
      <w:bookmarkStart w:id="42" w:name="_Toc525132082"/>
      <w:r w:rsidRPr="000B7F83">
        <w:lastRenderedPageBreak/>
        <w:t>SSRootDir</w:t>
      </w:r>
      <w:bookmarkEnd w:id="42"/>
    </w:p>
    <w:p w:rsidR="00C61880" w:rsidRPr="00C61880" w:rsidRDefault="00260E97" w:rsidP="000B7F83">
      <w:pPr>
        <w:pStyle w:val="api-sub-body"/>
      </w:pPr>
      <w:r>
        <w:t xml:space="preserve">A character </w:t>
      </w:r>
      <w:r w:rsidRPr="000B7F83">
        <w:t>string</w:t>
      </w:r>
      <w:r>
        <w:t xml:space="preserve"> parameter containing the path to the folder containing the Stock Synthesis output files that the model will be using. </w:t>
      </w:r>
    </w:p>
    <w:p w:rsidR="00710D0F" w:rsidRDefault="00710D0F" w:rsidP="000B7F83">
      <w:pPr>
        <w:pStyle w:val="api-sub-2"/>
      </w:pPr>
      <w:bookmarkStart w:id="43" w:name="_Toc525132083"/>
      <w:r w:rsidRPr="000B7F83">
        <w:t>SBlim</w:t>
      </w:r>
      <w:bookmarkEnd w:id="43"/>
    </w:p>
    <w:p w:rsidR="00C61880" w:rsidRPr="00C61880" w:rsidRDefault="00B6304C" w:rsidP="000B7F83">
      <w:pPr>
        <w:pStyle w:val="api-sub-body"/>
      </w:pPr>
      <w:r>
        <w:t xml:space="preserve">A numeric </w:t>
      </w:r>
      <w:r w:rsidRPr="000B7F83">
        <w:t>parameter</w:t>
      </w:r>
      <w:r>
        <w:t xml:space="preserve"> setting the reference line value for SSB / SSBMSY plots.</w:t>
      </w:r>
    </w:p>
    <w:p w:rsidR="00710D0F" w:rsidRDefault="00710D0F" w:rsidP="000B7F83">
      <w:pPr>
        <w:pStyle w:val="api-sub-2"/>
      </w:pPr>
      <w:bookmarkStart w:id="44" w:name="_Toc525132084"/>
      <w:r w:rsidRPr="000B7F83">
        <w:t>Flim</w:t>
      </w:r>
      <w:bookmarkEnd w:id="44"/>
    </w:p>
    <w:p w:rsidR="00C61880" w:rsidRPr="00C61880" w:rsidRDefault="00B6304C" w:rsidP="000B7F83">
      <w:pPr>
        <w:pStyle w:val="api-sub-body"/>
      </w:pPr>
      <w:r>
        <w:t xml:space="preserve">A numeric </w:t>
      </w:r>
      <w:r w:rsidRPr="000B7F83">
        <w:t>parameter</w:t>
      </w:r>
      <w:r>
        <w:t xml:space="preserve"> setting the reference line value for F / FMSY plots.</w:t>
      </w:r>
    </w:p>
    <w:p w:rsidR="00710D0F" w:rsidRDefault="00710D0F" w:rsidP="000B7F83">
      <w:pPr>
        <w:pStyle w:val="api-sub-2"/>
      </w:pPr>
      <w:bookmarkStart w:id="45" w:name="_Toc525132085"/>
      <w:r w:rsidRPr="000B7F83">
        <w:t>OMList</w:t>
      </w:r>
      <w:bookmarkEnd w:id="45"/>
    </w:p>
    <w:p w:rsidR="00C61880" w:rsidRPr="00C61880" w:rsidRDefault="00260E97" w:rsidP="000B7F83">
      <w:pPr>
        <w:pStyle w:val="api-sub-body"/>
      </w:pPr>
      <w:r>
        <w:t xml:space="preserve">A list of Stock </w:t>
      </w:r>
      <w:r w:rsidRPr="000B7F83">
        <w:t>Synthesis</w:t>
      </w:r>
      <w:r>
        <w:t xml:space="preserve"> models to include in the definition. Typically, this will be the list returned from a call to </w:t>
      </w:r>
      <w:r w:rsidR="00C816CC">
        <w:t xml:space="preserve">one of </w:t>
      </w:r>
      <w:r>
        <w:t xml:space="preserve">the </w:t>
      </w:r>
      <w:r w:rsidR="00C816CC">
        <w:t xml:space="preserve">grid creation functions such as </w:t>
      </w:r>
      <w:r w:rsidR="00C816CC" w:rsidRPr="00C816CC">
        <w:rPr>
          <w:rStyle w:val="Variables"/>
        </w:rPr>
        <w:t>makeGridY3.f()</w:t>
      </w:r>
      <w:r w:rsidR="00C816CC">
        <w:rPr>
          <w:rStyle w:val="Variables"/>
        </w:rPr>
        <w:t>,</w:t>
      </w:r>
      <w:r w:rsidR="00C816CC">
        <w:t xml:space="preserve"> or a subset of that list. </w:t>
      </w:r>
    </w:p>
    <w:p w:rsidR="00710D0F" w:rsidRDefault="00710D0F" w:rsidP="000B7F83">
      <w:pPr>
        <w:pStyle w:val="api-sub-2"/>
      </w:pPr>
      <w:bookmarkStart w:id="46" w:name="_Toc525132086"/>
      <w:r w:rsidRPr="000B7F83">
        <w:t>nsimPerOMFile</w:t>
      </w:r>
      <w:bookmarkEnd w:id="46"/>
    </w:p>
    <w:p w:rsidR="00C61880" w:rsidRPr="00C61880" w:rsidRDefault="00C816CC" w:rsidP="000B7F83">
      <w:pPr>
        <w:pStyle w:val="api-sub-body"/>
      </w:pPr>
      <w:r>
        <w:t xml:space="preserve">A numeric parameter </w:t>
      </w:r>
      <w:r w:rsidRPr="000B7F83">
        <w:t>setting</w:t>
      </w:r>
      <w:r>
        <w:t xml:space="preserve"> the number of simulations to perform per model in the </w:t>
      </w:r>
      <w:r w:rsidRPr="00C816CC">
        <w:rPr>
          <w:rStyle w:val="Variables"/>
        </w:rPr>
        <w:t>OMList</w:t>
      </w:r>
      <w:r>
        <w:t>.</w:t>
      </w:r>
    </w:p>
    <w:p w:rsidR="00710D0F" w:rsidRDefault="00710D0F" w:rsidP="000B7F83">
      <w:pPr>
        <w:pStyle w:val="api-sub-2"/>
      </w:pPr>
      <w:bookmarkStart w:id="47" w:name="_Toc525132087"/>
      <w:r w:rsidRPr="000B7F83">
        <w:t>proyears</w:t>
      </w:r>
      <w:bookmarkEnd w:id="47"/>
    </w:p>
    <w:p w:rsidR="00C61880" w:rsidRPr="00C61880" w:rsidRDefault="00260E97" w:rsidP="000B7F83">
      <w:pPr>
        <w:pStyle w:val="api-sub-body"/>
      </w:pPr>
      <w:r>
        <w:t xml:space="preserve">A numeric </w:t>
      </w:r>
      <w:r w:rsidRPr="000B7F83">
        <w:t>parameter</w:t>
      </w:r>
      <w:r>
        <w:t xml:space="preserve"> setting the number of projection years to carry out in the MSE.</w:t>
      </w:r>
    </w:p>
    <w:p w:rsidR="00710D0F" w:rsidRDefault="00710D0F" w:rsidP="000B7F83">
      <w:pPr>
        <w:pStyle w:val="api-sub-2"/>
      </w:pPr>
      <w:bookmarkStart w:id="48" w:name="_Toc525132088"/>
      <w:r w:rsidRPr="000B7F83">
        <w:t>targpop</w:t>
      </w:r>
      <w:bookmarkEnd w:id="48"/>
    </w:p>
    <w:p w:rsidR="00C61880" w:rsidRPr="00C61880" w:rsidRDefault="00BB488E" w:rsidP="000B7F83">
      <w:pPr>
        <w:pStyle w:val="api-sub-body"/>
      </w:pPr>
      <w:r>
        <w:t xml:space="preserve">A numeric parameter </w:t>
      </w:r>
      <w:r w:rsidRPr="000B7F83">
        <w:t>governing</w:t>
      </w:r>
      <w:r>
        <w:t xml:space="preserve"> which population/s to collected the MSE performance data for. This can be vector of more than one population (assuming the model has more than one), in which case performance measures are summed over the named populations</w:t>
      </w:r>
      <w:r w:rsidR="00DE09C4">
        <w:t xml:space="preserve"> (not tested)</w:t>
      </w:r>
      <w:r>
        <w:t xml:space="preserve">. </w:t>
      </w:r>
    </w:p>
    <w:p w:rsidR="00710D0F" w:rsidRDefault="00710D0F" w:rsidP="000B7F83">
      <w:pPr>
        <w:pStyle w:val="api-sub-2"/>
      </w:pPr>
      <w:bookmarkStart w:id="49" w:name="_Toc525132089"/>
      <w:r w:rsidRPr="000B7F83">
        <w:t>seed</w:t>
      </w:r>
      <w:bookmarkEnd w:id="49"/>
    </w:p>
    <w:p w:rsidR="00C61880" w:rsidRPr="00C61880" w:rsidRDefault="00442EDA" w:rsidP="000B7F83">
      <w:pPr>
        <w:pStyle w:val="api-sub-body"/>
      </w:pPr>
      <w:r>
        <w:t xml:space="preserve">A numeric </w:t>
      </w:r>
      <w:r w:rsidRPr="000B7F83">
        <w:t>parameter</w:t>
      </w:r>
      <w:r>
        <w:t xml:space="preserve"> used to seed the R random number generator. </w:t>
      </w:r>
    </w:p>
    <w:p w:rsidR="00710D0F" w:rsidRDefault="00710D0F" w:rsidP="000B7F83">
      <w:pPr>
        <w:pStyle w:val="api-sub-2"/>
      </w:pPr>
      <w:bookmarkStart w:id="50" w:name="_Toc525132090"/>
      <w:r w:rsidRPr="000B7F83">
        <w:t>recentPerFirst</w:t>
      </w:r>
      <w:bookmarkEnd w:id="50"/>
    </w:p>
    <w:p w:rsidR="00C61880" w:rsidRPr="00C61880" w:rsidRDefault="00F0163A" w:rsidP="000B7F83">
      <w:pPr>
        <w:pStyle w:val="api-sub-body"/>
      </w:pPr>
      <w:r>
        <w:t xml:space="preserve">A numeric parameter setting the first season to use in calculating the seasonal catch effort pattern to use in forward projection. This is a value in sub-years relative to the final sub-year of assessment data and counted backwards. A value of 0 means the final sub-year. </w:t>
      </w:r>
    </w:p>
    <w:p w:rsidR="00710D0F" w:rsidRDefault="00710D0F" w:rsidP="000B7F83">
      <w:pPr>
        <w:pStyle w:val="api-sub-2"/>
      </w:pPr>
      <w:bookmarkStart w:id="51" w:name="_Toc525132091"/>
      <w:r w:rsidRPr="000B7F83">
        <w:t>recentPerLast</w:t>
      </w:r>
      <w:bookmarkEnd w:id="51"/>
    </w:p>
    <w:p w:rsidR="00C61880" w:rsidRPr="00C61880" w:rsidRDefault="00F0163A" w:rsidP="000B7F83">
      <w:pPr>
        <w:pStyle w:val="api-sub-body"/>
      </w:pPr>
      <w:r>
        <w:t xml:space="preserve">A numeric parameter setting the last season to use in calculating the seasonal catch effort pattern to use in forward projection. This is a value in sub-years relative to the final sub-year of assessment data and counted backwards. A value of 0 means the final sub-year. Combined with </w:t>
      </w:r>
      <w:r w:rsidRPr="00A7514C">
        <w:rPr>
          <w:rStyle w:val="Variables"/>
        </w:rPr>
        <w:t>recentPerFirst</w:t>
      </w:r>
      <w:r>
        <w:t xml:space="preserve">, it provides a window of sub-years to base an average seasonality on. </w:t>
      </w:r>
    </w:p>
    <w:p w:rsidR="00710D0F" w:rsidRDefault="00710D0F" w:rsidP="000B7F83">
      <w:pPr>
        <w:pStyle w:val="api-sub-2"/>
      </w:pPr>
      <w:bookmarkStart w:id="52" w:name="_Toc525132092"/>
      <w:r w:rsidRPr="000B7F83">
        <w:t>seasonCEDist</w:t>
      </w:r>
      <w:bookmarkEnd w:id="52"/>
    </w:p>
    <w:p w:rsidR="00C61880" w:rsidRPr="00C61880" w:rsidRDefault="00B9297A" w:rsidP="000B7F83">
      <w:pPr>
        <w:pStyle w:val="api-sub-body"/>
      </w:pPr>
      <w:r>
        <w:t xml:space="preserve">A numeric parameter governing whether to use seasonal catch effort distribution. 0 = no seasonality (all sub-year catch and effort are equal), 1 = seasonal catch and effort based on the average obtained over the </w:t>
      </w:r>
      <w:r w:rsidRPr="00A7514C">
        <w:rPr>
          <w:rStyle w:val="Variables"/>
        </w:rPr>
        <w:t>recentPerFirst</w:t>
      </w:r>
      <w:r>
        <w:t xml:space="preserve"> and </w:t>
      </w:r>
      <w:r w:rsidRPr="00A7514C">
        <w:rPr>
          <w:rStyle w:val="Variables"/>
        </w:rPr>
        <w:t>recentPerLast</w:t>
      </w:r>
      <w:r>
        <w:t xml:space="preserve"> sub-years (must be a multiple of whole years). </w:t>
      </w:r>
    </w:p>
    <w:p w:rsidR="00710D0F" w:rsidRDefault="00710D0F" w:rsidP="000B7F83">
      <w:pPr>
        <w:pStyle w:val="api-sub-2"/>
      </w:pPr>
      <w:bookmarkStart w:id="53" w:name="_Toc525132093"/>
      <w:r w:rsidRPr="000B7F83">
        <w:t>nsubyears</w:t>
      </w:r>
      <w:bookmarkEnd w:id="53"/>
    </w:p>
    <w:p w:rsidR="00C61880" w:rsidRPr="00C61880" w:rsidRDefault="00260E97" w:rsidP="000B7F83">
      <w:pPr>
        <w:pStyle w:val="api-sub-body"/>
      </w:pPr>
      <w:r>
        <w:t xml:space="preserve">A numeric </w:t>
      </w:r>
      <w:r w:rsidRPr="000B7F83">
        <w:t>parameter</w:t>
      </w:r>
      <w:r>
        <w:t xml:space="preserve"> setting the number of subyears in the model definition. For quarterly models this will have a value of 4.</w:t>
      </w:r>
    </w:p>
    <w:p w:rsidR="00710D0F" w:rsidRDefault="00710D0F" w:rsidP="000B7F83">
      <w:pPr>
        <w:pStyle w:val="api-sub-2"/>
      </w:pPr>
      <w:bookmarkStart w:id="54" w:name="_Toc525132094"/>
      <w:r w:rsidRPr="000B7F83">
        <w:lastRenderedPageBreak/>
        <w:t>lastSeas</w:t>
      </w:r>
      <w:bookmarkEnd w:id="54"/>
    </w:p>
    <w:p w:rsidR="00B6304C" w:rsidRPr="00C61880" w:rsidRDefault="00B6304C" w:rsidP="000B7F83">
      <w:pPr>
        <w:pStyle w:val="api-sub-body"/>
      </w:pPr>
      <w:r>
        <w:t xml:space="preserve">A </w:t>
      </w:r>
      <w:r w:rsidRPr="000B7F83">
        <w:t>numeric</w:t>
      </w:r>
      <w:r>
        <w:t xml:space="preserve"> value representing the last season (subyear) of historic assessment data. This allows assessment data to end mid-year. </w:t>
      </w:r>
    </w:p>
    <w:p w:rsidR="00710D0F" w:rsidRDefault="00710D0F" w:rsidP="000B7F83">
      <w:pPr>
        <w:pStyle w:val="api-sub-2"/>
      </w:pPr>
      <w:bookmarkStart w:id="55" w:name="_Toc525132095"/>
      <w:r w:rsidRPr="000B7F83">
        <w:t>firstSeas</w:t>
      </w:r>
      <w:bookmarkEnd w:id="55"/>
    </w:p>
    <w:p w:rsidR="00C61880" w:rsidRPr="00C61880" w:rsidRDefault="00B6304C" w:rsidP="000B7F83">
      <w:pPr>
        <w:pStyle w:val="api-sub-body"/>
      </w:pPr>
      <w:r>
        <w:t xml:space="preserve">A numeric value </w:t>
      </w:r>
      <w:r w:rsidRPr="000B7F83">
        <w:t>representing</w:t>
      </w:r>
      <w:r>
        <w:t xml:space="preserve"> the first season (subyear) of historic assessment data. This allows assessment data to start mid-year. </w:t>
      </w:r>
    </w:p>
    <w:p w:rsidR="00710D0F" w:rsidRDefault="00710D0F" w:rsidP="000B7F83">
      <w:pPr>
        <w:pStyle w:val="api-sub-2"/>
      </w:pPr>
      <w:bookmarkStart w:id="56" w:name="_Toc525132096"/>
      <w:r w:rsidRPr="000B7F83">
        <w:t>firstSSYr</w:t>
      </w:r>
      <w:bookmarkEnd w:id="56"/>
    </w:p>
    <w:p w:rsidR="00C61880" w:rsidRPr="00C61880" w:rsidRDefault="00002DB3" w:rsidP="000B7F83">
      <w:pPr>
        <w:pStyle w:val="api-sub-body"/>
      </w:pPr>
      <w:r>
        <w:t xml:space="preserve">A numeric value </w:t>
      </w:r>
      <w:r w:rsidRPr="000B7F83">
        <w:t>governing</w:t>
      </w:r>
      <w:r>
        <w:t xml:space="preserve"> the first year of stock synthesis results to include in the MSE. This value is in </w:t>
      </w:r>
      <w:r w:rsidRPr="00002DB3">
        <w:rPr>
          <w:i/>
        </w:rPr>
        <w:t>Stock Synthesis</w:t>
      </w:r>
      <w:r>
        <w:t xml:space="preserve"> years, which represent quarters in the context of the SS assessment of YFT and BET. </w:t>
      </w:r>
    </w:p>
    <w:p w:rsidR="00710D0F" w:rsidRDefault="00710D0F" w:rsidP="000B7F83">
      <w:pPr>
        <w:pStyle w:val="api-sub-2"/>
      </w:pPr>
      <w:bookmarkStart w:id="57" w:name="_Toc525132097"/>
      <w:r w:rsidRPr="000B7F83">
        <w:t>firstCalendarYr</w:t>
      </w:r>
      <w:bookmarkEnd w:id="57"/>
    </w:p>
    <w:p w:rsidR="00C61880" w:rsidRPr="00C61880" w:rsidRDefault="00B6304C" w:rsidP="000B7F83">
      <w:pPr>
        <w:pStyle w:val="api-sub-body"/>
      </w:pPr>
      <w:r>
        <w:t xml:space="preserve">A numeric value </w:t>
      </w:r>
      <w:r w:rsidRPr="000B7F83">
        <w:t>representing</w:t>
      </w:r>
      <w:r>
        <w:t xml:space="preserve"> the first calendar year of historic assessment data.</w:t>
      </w:r>
    </w:p>
    <w:p w:rsidR="00710D0F" w:rsidRDefault="00710D0F" w:rsidP="000B7F83">
      <w:pPr>
        <w:pStyle w:val="api-sub-2"/>
      </w:pPr>
      <w:bookmarkStart w:id="58" w:name="_Toc525132098"/>
      <w:r w:rsidRPr="000B7F83">
        <w:t>lastCalendarYr</w:t>
      </w:r>
      <w:bookmarkEnd w:id="58"/>
    </w:p>
    <w:p w:rsidR="00B6304C" w:rsidRPr="00C61880" w:rsidRDefault="00B6304C" w:rsidP="000B7F83">
      <w:pPr>
        <w:pStyle w:val="api-sub-body"/>
      </w:pPr>
      <w:r>
        <w:t xml:space="preserve">A numeric value </w:t>
      </w:r>
      <w:r w:rsidRPr="000B7F83">
        <w:t>representing</w:t>
      </w:r>
      <w:r>
        <w:t xml:space="preserve"> the first calendar year of historic assessment data.</w:t>
      </w:r>
    </w:p>
    <w:p w:rsidR="00710D0F" w:rsidRDefault="00710D0F" w:rsidP="000B7F83">
      <w:pPr>
        <w:pStyle w:val="api-sub-2"/>
      </w:pPr>
      <w:bookmarkStart w:id="59" w:name="_Toc525132099"/>
      <w:r w:rsidRPr="000B7F83">
        <w:t>firstMPYr</w:t>
      </w:r>
      <w:bookmarkEnd w:id="59"/>
    </w:p>
    <w:p w:rsidR="00C61880" w:rsidRPr="00C61880" w:rsidRDefault="00C85ED5" w:rsidP="000B7F83">
      <w:pPr>
        <w:pStyle w:val="api-sub-body"/>
      </w:pPr>
      <w:r>
        <w:t xml:space="preserve">A numeric value </w:t>
      </w:r>
      <w:r w:rsidRPr="000B7F83">
        <w:t>representing</w:t>
      </w:r>
      <w:r>
        <w:t xml:space="preserve"> the calendar year in which MP management begins. The supplied management procedures will be utilised from this year onward. </w:t>
      </w:r>
    </w:p>
    <w:p w:rsidR="00710D0F" w:rsidRDefault="00710D0F" w:rsidP="000B7F83">
      <w:pPr>
        <w:pStyle w:val="api-sub-2"/>
      </w:pPr>
      <w:bookmarkStart w:id="60" w:name="_Toc525132100"/>
      <w:r w:rsidRPr="000B7F83">
        <w:t>MPDataLag</w:t>
      </w:r>
      <w:bookmarkEnd w:id="60"/>
    </w:p>
    <w:p w:rsidR="00C61880" w:rsidRPr="00C61880" w:rsidRDefault="004F5E8A" w:rsidP="000B7F83">
      <w:pPr>
        <w:pStyle w:val="api-sub-body"/>
      </w:pPr>
      <w:r>
        <w:t xml:space="preserve">A numeric value </w:t>
      </w:r>
      <w:r w:rsidRPr="000B7F83">
        <w:t>setting</w:t>
      </w:r>
      <w:r>
        <w:t xml:space="preserve"> the delay in years between the current year of operation and the last set of assessment data supplied to the management procedure. This parameter accounts for the fact that </w:t>
      </w:r>
      <w:r w:rsidR="00DE09C4">
        <w:t xml:space="preserve">data collation takes time and </w:t>
      </w:r>
      <w:r>
        <w:t>assessment results always typically lag the year in which management decisions are to be</w:t>
      </w:r>
      <w:r w:rsidR="00DE09C4">
        <w:t xml:space="preserve"> implemented</w:t>
      </w:r>
      <w:r>
        <w:t xml:space="preserve">. </w:t>
      </w:r>
    </w:p>
    <w:p w:rsidR="00710D0F" w:rsidRDefault="00710D0F" w:rsidP="000B7F83">
      <w:pPr>
        <w:pStyle w:val="api-sub-2"/>
      </w:pPr>
      <w:bookmarkStart w:id="61" w:name="_Toc525132101"/>
      <w:r w:rsidRPr="000B7F83">
        <w:t>catchBridge</w:t>
      </w:r>
      <w:bookmarkEnd w:id="61"/>
    </w:p>
    <w:p w:rsidR="00C61880" w:rsidRPr="00C61880" w:rsidRDefault="00A7514C" w:rsidP="000B7F83">
      <w:pPr>
        <w:pStyle w:val="api-sub-body"/>
      </w:pPr>
      <w:r>
        <w:t xml:space="preserve">A numeric vector indicating the known (annualised) catch history between the final year of assessment and the </w:t>
      </w:r>
      <w:r w:rsidRPr="000B7F83">
        <w:t>beginning</w:t>
      </w:r>
      <w:r>
        <w:t xml:space="preserve"> of management under MPs. The vector is of length </w:t>
      </w:r>
      <w:r w:rsidR="003C51C3">
        <w:t xml:space="preserve">between 0 and </w:t>
      </w:r>
      <w:r w:rsidRPr="00A7514C">
        <w:rPr>
          <w:rStyle w:val="Variables"/>
        </w:rPr>
        <w:t>firstMPYr-lastCalendarYr-1</w:t>
      </w:r>
      <w:r>
        <w:t xml:space="preserve"> </w:t>
      </w:r>
      <w:r w:rsidR="003C51C3">
        <w:t>. Years not covered by the catch bridge vector are considered unknown and are assigned catch based on the previous catch</w:t>
      </w:r>
      <w:r w:rsidR="00DE09C4">
        <w:t>,</w:t>
      </w:r>
      <w:r w:rsidR="003C51C3">
        <w:t xml:space="preserve"> combined with a lognormal random deviate with CV specified by </w:t>
      </w:r>
      <w:r w:rsidR="003C51C3" w:rsidRPr="003C51C3">
        <w:rPr>
          <w:rStyle w:val="Variables"/>
        </w:rPr>
        <w:t>catchBridgeCV</w:t>
      </w:r>
      <w:r w:rsidR="003C51C3">
        <w:t>.</w:t>
      </w:r>
    </w:p>
    <w:p w:rsidR="00710D0F" w:rsidRDefault="00710D0F" w:rsidP="000B7F83">
      <w:pPr>
        <w:pStyle w:val="api-sub-2"/>
      </w:pPr>
      <w:bookmarkStart w:id="62" w:name="_Toc525132102"/>
      <w:r w:rsidRPr="000B7F83">
        <w:t>catchBridgeCV</w:t>
      </w:r>
      <w:bookmarkEnd w:id="62"/>
    </w:p>
    <w:p w:rsidR="00C61880" w:rsidRPr="00C61880" w:rsidRDefault="003C51C3" w:rsidP="000B7F83">
      <w:pPr>
        <w:pStyle w:val="api-sub-body"/>
      </w:pPr>
      <w:r>
        <w:t xml:space="preserve">A numeric value </w:t>
      </w:r>
      <w:r w:rsidRPr="000B7F83">
        <w:t>setting</w:t>
      </w:r>
      <w:r>
        <w:t xml:space="preserve"> the CV for the lognormal random deviate used to arrive at the catch for unknown years in the catch bridge. Unknown catch is arrived at by applying the deviate to the last known year up to but not including the year that the management projection starts. </w:t>
      </w:r>
    </w:p>
    <w:p w:rsidR="00710D0F" w:rsidRDefault="00710D0F" w:rsidP="000B7F83">
      <w:pPr>
        <w:pStyle w:val="api-sub-2"/>
      </w:pPr>
      <w:bookmarkStart w:id="63" w:name="_Toc525132103"/>
      <w:r w:rsidRPr="000B7F83">
        <w:t>indexFisheries</w:t>
      </w:r>
      <w:bookmarkEnd w:id="63"/>
    </w:p>
    <w:p w:rsidR="00C61880" w:rsidRPr="00C61880" w:rsidRDefault="00D66644" w:rsidP="000B7F83">
      <w:pPr>
        <w:pStyle w:val="api-sub-body"/>
      </w:pPr>
      <w:r>
        <w:t xml:space="preserve">A numeric vector of the </w:t>
      </w:r>
      <w:r w:rsidR="00DE09C4">
        <w:t xml:space="preserve">fishery numbers from which (fishery-selected) CPUE-based relative abundance </w:t>
      </w:r>
      <w:r w:rsidR="00DE09C4" w:rsidRPr="000B7F83">
        <w:t>indices</w:t>
      </w:r>
      <w:r w:rsidR="00DE09C4">
        <w:t xml:space="preserve"> are to be calculated.  In the initial application, there must be exactly one index per region, and these are combined into an aggregate index for the MP calculations.</w:t>
      </w:r>
      <w:r>
        <w:t xml:space="preserve"> </w:t>
      </w:r>
    </w:p>
    <w:p w:rsidR="00710D0F" w:rsidRDefault="00710D0F" w:rsidP="000B7F83">
      <w:pPr>
        <w:pStyle w:val="api-sub-2"/>
      </w:pPr>
      <w:bookmarkStart w:id="64" w:name="_Toc525132104"/>
      <w:r w:rsidRPr="000B7F83">
        <w:t>ReccvTin</w:t>
      </w:r>
      <w:bookmarkEnd w:id="64"/>
    </w:p>
    <w:p w:rsidR="00C61880" w:rsidRPr="00C61880" w:rsidRDefault="009E15D9" w:rsidP="000B7F83">
      <w:pPr>
        <w:pStyle w:val="api-sub-body"/>
      </w:pPr>
      <w:r>
        <w:t xml:space="preserve">A numeric vector, one </w:t>
      </w:r>
      <w:r w:rsidRPr="000B7F83">
        <w:t>entry</w:t>
      </w:r>
      <w:r>
        <w:t xml:space="preserve"> per population, representing the </w:t>
      </w:r>
      <w:r w:rsidR="00AE5D8A">
        <w:t xml:space="preserve">temporal </w:t>
      </w:r>
      <w:r>
        <w:t xml:space="preserve">CV for recruitment aggregated over regions. If a value is negative then the recruitment CV is </w:t>
      </w:r>
      <w:r w:rsidR="00AE5D8A">
        <w:t xml:space="preserve">calculated from the RMSE of the </w:t>
      </w:r>
      <w:r>
        <w:t>S</w:t>
      </w:r>
      <w:r w:rsidR="00AE5D8A">
        <w:t>S outputs</w:t>
      </w:r>
      <w:r>
        <w:t xml:space="preserve">. </w:t>
      </w:r>
    </w:p>
    <w:p w:rsidR="00710D0F" w:rsidRDefault="00710D0F" w:rsidP="00D10D09">
      <w:pPr>
        <w:pStyle w:val="api-sub-2"/>
      </w:pPr>
      <w:bookmarkStart w:id="65" w:name="_Toc525132105"/>
      <w:r w:rsidRPr="00D10D09">
        <w:lastRenderedPageBreak/>
        <w:t>ReccvRin</w:t>
      </w:r>
      <w:bookmarkEnd w:id="65"/>
    </w:p>
    <w:p w:rsidR="00C61880" w:rsidRPr="00C61880" w:rsidRDefault="001D3120" w:rsidP="00D10D09">
      <w:pPr>
        <w:pStyle w:val="api-sub-body"/>
      </w:pPr>
      <w:r>
        <w:t xml:space="preserve">A numeric value </w:t>
      </w:r>
      <w:r w:rsidRPr="00D10D09">
        <w:t>setting</w:t>
      </w:r>
      <w:r>
        <w:t xml:space="preserve"> the CV for the lognormal </w:t>
      </w:r>
      <w:r w:rsidR="00724028">
        <w:t xml:space="preserve">random deviate used to provide variability in recruitment among areas. </w:t>
      </w:r>
    </w:p>
    <w:p w:rsidR="00710D0F" w:rsidRDefault="00710D0F" w:rsidP="00D10D09">
      <w:pPr>
        <w:pStyle w:val="api-sub-2"/>
      </w:pPr>
      <w:bookmarkStart w:id="66" w:name="_Toc525132106"/>
      <w:r w:rsidRPr="00D10D09">
        <w:t>RecACTin</w:t>
      </w:r>
      <w:bookmarkEnd w:id="66"/>
    </w:p>
    <w:p w:rsidR="00C61880" w:rsidRPr="00C61880" w:rsidRDefault="00724028" w:rsidP="00D10D09">
      <w:pPr>
        <w:pStyle w:val="api-sub-body"/>
      </w:pPr>
      <w:r>
        <w:t xml:space="preserve">A numeric value </w:t>
      </w:r>
      <w:r w:rsidRPr="00D10D09">
        <w:t>setting</w:t>
      </w:r>
      <w:r>
        <w:t xml:space="preserve"> the recruitment </w:t>
      </w:r>
      <w:r w:rsidR="00AE5D8A">
        <w:t xml:space="preserve">temporal </w:t>
      </w:r>
      <w:r>
        <w:t>auto-correlation for the recruitment process</w:t>
      </w:r>
      <w:r w:rsidR="00AE5D8A">
        <w:t xml:space="preserve"> (applied annually, even though recruitment occurs quarterly)</w:t>
      </w:r>
      <w:r>
        <w:t xml:space="preserve">. </w:t>
      </w:r>
    </w:p>
    <w:p w:rsidR="00710D0F" w:rsidRDefault="00710D0F" w:rsidP="00D10D09">
      <w:pPr>
        <w:pStyle w:val="api-sub-2"/>
      </w:pPr>
      <w:bookmarkStart w:id="67" w:name="_Toc525132107"/>
      <w:r w:rsidRPr="00D10D09">
        <w:t>NInitCV</w:t>
      </w:r>
      <w:bookmarkEnd w:id="67"/>
    </w:p>
    <w:p w:rsidR="00C61880" w:rsidRPr="00C61880" w:rsidRDefault="00672A11" w:rsidP="00D10D09">
      <w:pPr>
        <w:pStyle w:val="api-sub-body"/>
      </w:pPr>
      <w:r>
        <w:t xml:space="preserve">A numeric value </w:t>
      </w:r>
      <w:r w:rsidRPr="00D10D09">
        <w:t>setting</w:t>
      </w:r>
      <w:r>
        <w:t xml:space="preserve"> the CV for the lognormal random deviate applied to the initial age 1 population numbers. The other ages have </w:t>
      </w:r>
      <w:r w:rsidR="00AE5D8A">
        <w:t xml:space="preserve">this </w:t>
      </w:r>
      <w:r>
        <w:t>CV reduced by an exponential decay factor</w:t>
      </w:r>
      <w:r w:rsidR="000B2DD3">
        <w:t>,</w:t>
      </w:r>
      <w:r>
        <w:t xml:space="preserve"> </w:t>
      </w:r>
      <w:r w:rsidRPr="00672A11">
        <w:rPr>
          <w:rStyle w:val="Variables"/>
        </w:rPr>
        <w:t>NInitCVdecay</w:t>
      </w:r>
      <w:r>
        <w:t xml:space="preserve">. </w:t>
      </w:r>
    </w:p>
    <w:p w:rsidR="00710D0F" w:rsidRDefault="00710D0F" w:rsidP="00D10D09">
      <w:pPr>
        <w:pStyle w:val="api-sub-2"/>
      </w:pPr>
      <w:bookmarkStart w:id="68" w:name="_Toc525132108"/>
      <w:r w:rsidRPr="00D10D09">
        <w:t>NInitCVdecay</w:t>
      </w:r>
      <w:bookmarkEnd w:id="68"/>
    </w:p>
    <w:p w:rsidR="00C61880" w:rsidRPr="00C61880" w:rsidRDefault="00672A11" w:rsidP="00D10D09">
      <w:pPr>
        <w:pStyle w:val="api-sub-body"/>
      </w:pPr>
      <w:r>
        <w:t>A numeric value governing the relationship between the initial population CV at age 1 (</w:t>
      </w:r>
      <w:r w:rsidRPr="00672A11">
        <w:rPr>
          <w:rStyle w:val="Variables"/>
        </w:rPr>
        <w:t>NInitCV</w:t>
      </w:r>
      <w:r>
        <w:t xml:space="preserve">) and the </w:t>
      </w:r>
      <w:r w:rsidRPr="00D10D09">
        <w:t>corresponding</w:t>
      </w:r>
      <w:r>
        <w:t xml:space="preserve"> value at age a. The relationship is an exponential one described by </w:t>
      </w:r>
      <w:r w:rsidRPr="00672A11">
        <w:rPr>
          <w:rStyle w:val="Variables"/>
        </w:rPr>
        <w:t>exp(NinitCV</w:t>
      </w:r>
      <w:r w:rsidR="000B2DD3">
        <w:rPr>
          <w:rStyle w:val="Variables"/>
        </w:rPr>
        <w:t xml:space="preserve"> </w:t>
      </w:r>
      <w:r w:rsidRPr="00672A11">
        <w:rPr>
          <w:rStyle w:val="Variables"/>
        </w:rPr>
        <w:t>*(a-1))</w:t>
      </w:r>
      <w:r>
        <w:t xml:space="preserve">. </w:t>
      </w:r>
    </w:p>
    <w:p w:rsidR="00710D0F" w:rsidRDefault="00710D0F" w:rsidP="00D10D09">
      <w:pPr>
        <w:pStyle w:val="api-sub-2"/>
      </w:pPr>
      <w:bookmarkStart w:id="69" w:name="_Toc525132109"/>
      <w:r w:rsidRPr="00D10D09">
        <w:t>selExpRange</w:t>
      </w:r>
      <w:bookmarkEnd w:id="69"/>
    </w:p>
    <w:p w:rsidR="00C61880" w:rsidRPr="00C61880" w:rsidRDefault="000733CD" w:rsidP="00D10D09">
      <w:pPr>
        <w:pStyle w:val="api-sub-body"/>
      </w:pPr>
      <w:r>
        <w:t xml:space="preserve">A numeric value governing </w:t>
      </w:r>
      <w:r w:rsidR="00EE1087">
        <w:t xml:space="preserve">the exponent range of </w:t>
      </w:r>
      <w:r>
        <w:t xml:space="preserve">temporal variability in selectivity. The </w:t>
      </w:r>
      <w:r w:rsidR="00EE1087">
        <w:t xml:space="preserve">exponent variation </w:t>
      </w:r>
      <w:r>
        <w:t xml:space="preserve">is </w:t>
      </w:r>
      <w:r w:rsidRPr="00D10D09">
        <w:t>parameterised</w:t>
      </w:r>
      <w:r>
        <w:t xml:space="preserve"> as</w:t>
      </w:r>
      <w:r w:rsidR="00FB0C4B">
        <w:t xml:space="preserve"> a</w:t>
      </w:r>
      <w:r>
        <w:t xml:space="preserve"> </w:t>
      </w:r>
      <w:r w:rsidR="00EE1087">
        <w:t xml:space="preserve">sinusoid </w:t>
      </w:r>
      <w:r w:rsidR="008E3F6C">
        <w:t xml:space="preserve">with </w:t>
      </w:r>
      <w:r w:rsidR="000B2DD3">
        <w:t xml:space="preserve">angular </w:t>
      </w:r>
      <w:r w:rsidR="008E3F6C">
        <w:t xml:space="preserve">frequency governed by </w:t>
      </w:r>
      <w:r w:rsidR="008E3F6C" w:rsidRPr="000B2DD3">
        <w:rPr>
          <w:rStyle w:val="Variables"/>
        </w:rPr>
        <w:t>selWLRange</w:t>
      </w:r>
      <w:r w:rsidR="008E3F6C">
        <w:t xml:space="preserve"> and amplitude </w:t>
      </w:r>
      <w:r w:rsidR="008E3F6C" w:rsidRPr="000B2DD3">
        <w:rPr>
          <w:rStyle w:val="Variables"/>
        </w:rPr>
        <w:t>selExpRange</w:t>
      </w:r>
      <w:r w:rsidR="008E3F6C">
        <w:t xml:space="preserve">. </w:t>
      </w:r>
      <w:r w:rsidR="000B2DD3">
        <w:t xml:space="preserve">The angular frequency is randomly chosen from a uniform distribution whose range is </w:t>
      </w:r>
      <w:r w:rsidR="000B2DD3" w:rsidRPr="000B2DD3">
        <w:rPr>
          <w:rStyle w:val="Variables"/>
        </w:rPr>
        <w:t>selWLRange</w:t>
      </w:r>
      <w:r w:rsidR="000B2DD3">
        <w:t xml:space="preserve">. </w:t>
      </w:r>
    </w:p>
    <w:p w:rsidR="00710D0F" w:rsidRDefault="00710D0F" w:rsidP="00D10D09">
      <w:pPr>
        <w:pStyle w:val="api-sub-2"/>
      </w:pPr>
      <w:bookmarkStart w:id="70" w:name="_Toc525132110"/>
      <w:r w:rsidRPr="00D10D09">
        <w:t>selAgeRange</w:t>
      </w:r>
      <w:bookmarkEnd w:id="70"/>
    </w:p>
    <w:p w:rsidR="00C61880" w:rsidRPr="00C61880" w:rsidRDefault="000B2DD3" w:rsidP="00D10D09">
      <w:pPr>
        <w:pStyle w:val="api-sub-body"/>
      </w:pPr>
      <w:r>
        <w:t xml:space="preserve">A numeric value governing the age range shift of selectivity as a function of time. The age shift in selectivity </w:t>
      </w:r>
      <w:r w:rsidRPr="00D10D09">
        <w:t>is</w:t>
      </w:r>
      <w:r>
        <w:t xml:space="preserve"> </w:t>
      </w:r>
      <w:r w:rsidR="00FB0C4B">
        <w:t xml:space="preserve">parameterised as a sinusoid with angular frequency governed by </w:t>
      </w:r>
      <w:r w:rsidR="00FB0C4B" w:rsidRPr="00FB0C4B">
        <w:rPr>
          <w:rStyle w:val="Variables"/>
        </w:rPr>
        <w:t>selWLRange</w:t>
      </w:r>
      <w:r w:rsidR="00FB0C4B">
        <w:t xml:space="preserve"> and age shift amplitude </w:t>
      </w:r>
      <w:r w:rsidR="00FB0C4B" w:rsidRPr="00FB0C4B">
        <w:rPr>
          <w:rStyle w:val="Variables"/>
        </w:rPr>
        <w:t>selAgeRange</w:t>
      </w:r>
      <w:r w:rsidR="00FB0C4B">
        <w:t xml:space="preserve">. The angular frequency is randomly chosen from a uniform distribution whose range is </w:t>
      </w:r>
      <w:r w:rsidR="00FB0C4B" w:rsidRPr="000B2DD3">
        <w:rPr>
          <w:rStyle w:val="Variables"/>
        </w:rPr>
        <w:t>selWLRange</w:t>
      </w:r>
      <w:r w:rsidR="00FB0C4B">
        <w:t>.</w:t>
      </w:r>
    </w:p>
    <w:p w:rsidR="00710D0F" w:rsidRDefault="00710D0F" w:rsidP="00D10D09">
      <w:pPr>
        <w:pStyle w:val="api-sub-2"/>
      </w:pPr>
      <w:bookmarkStart w:id="71" w:name="_Toc525132111"/>
      <w:r w:rsidRPr="00D10D09">
        <w:t>selWLRange</w:t>
      </w:r>
      <w:bookmarkEnd w:id="71"/>
    </w:p>
    <w:p w:rsidR="00C61880" w:rsidRDefault="00FB0C4B" w:rsidP="00D10D09">
      <w:pPr>
        <w:pStyle w:val="api-sub-body"/>
      </w:pPr>
      <w:r>
        <w:t xml:space="preserve">A pair of numeric </w:t>
      </w:r>
      <w:r w:rsidRPr="00D10D09">
        <w:t>values</w:t>
      </w:r>
      <w:r>
        <w:t xml:space="preserve"> governing the range of angular frequencies used to parameterise temporal selectivity change. The angular frequency is randomly chosen from a uniform distribution whose range is </w:t>
      </w:r>
      <w:r w:rsidRPr="000B2DD3">
        <w:rPr>
          <w:rStyle w:val="Variables"/>
        </w:rPr>
        <w:t>selWLRange</w:t>
      </w:r>
      <w:r>
        <w:t xml:space="preserve">. The angular frequency is related to the period of variation in years by the relationship, </w:t>
      </w:r>
    </w:p>
    <w:p w:rsidR="00FB0C4B" w:rsidRPr="005D3A89" w:rsidRDefault="005D3A89" w:rsidP="00D10D09">
      <w:pPr>
        <w:pStyle w:val="api-sub-body"/>
        <w:rPr>
          <w:rFonts w:eastAsiaTheme="minorEastAsia"/>
        </w:rPr>
      </w:pPr>
      <m:oMathPara>
        <m:oMath>
          <m:r>
            <w:rPr>
              <w:rFonts w:ascii="Cambria Math" w:hAnsi="Cambria Math"/>
            </w:rPr>
            <m:t>λ</m:t>
          </m:r>
          <m:r>
            <m:rPr>
              <m:sty m:val="p"/>
            </m:rPr>
            <w:rPr>
              <w:rFonts w:ascii="Cambria Math" w:hAnsi="Cambria Math"/>
            </w:rPr>
            <m:t>=</m:t>
          </m:r>
          <m:f>
            <m:fPr>
              <m:ctrlPr>
                <w:rPr>
                  <w:rFonts w:ascii="Cambria Math" w:hAnsi="Cambria Math"/>
                </w:rPr>
              </m:ctrlPr>
            </m:fPr>
            <m:num>
              <m:r>
                <m:rPr>
                  <m:sty m:val="p"/>
                </m:rPr>
                <w:rPr>
                  <w:rFonts w:ascii="Cambria Math" w:hAnsi="Cambria Math"/>
                </w:rPr>
                <m:t>2</m:t>
              </m:r>
              <m:r>
                <w:rPr>
                  <w:rFonts w:ascii="Cambria Math" w:hAnsi="Cambria Math"/>
                </w:rPr>
                <m:t>π</m:t>
              </m:r>
            </m:num>
            <m:den>
              <m:r>
                <w:rPr>
                  <w:rFonts w:ascii="Cambria Math" w:hAnsi="Cambria Math"/>
                </w:rPr>
                <m:t>T</m:t>
              </m:r>
            </m:den>
          </m:f>
        </m:oMath>
      </m:oMathPara>
    </w:p>
    <w:p w:rsidR="005D3A89" w:rsidRPr="00C61880" w:rsidRDefault="005D3A89" w:rsidP="00D10D09">
      <w:pPr>
        <w:pStyle w:val="api-sub-body"/>
      </w:pPr>
      <w:r>
        <w:t xml:space="preserve">Where </w:t>
      </w:r>
      <m:oMath>
        <m:r>
          <w:rPr>
            <w:rFonts w:ascii="Cambria Math" w:hAnsi="Cambria Math"/>
          </w:rPr>
          <m:t>λ</m:t>
        </m:r>
      </m:oMath>
      <w:r>
        <w:t xml:space="preserve"> is the angular frequency</w:t>
      </w:r>
      <w:r w:rsidR="002475E2">
        <w:t>,</w:t>
      </w:r>
      <w:r>
        <w:t xml:space="preserve"> and </w:t>
      </w:r>
      <w:r w:rsidRPr="005D3A89">
        <w:rPr>
          <w:i/>
          <w:u w:val="single"/>
        </w:rPr>
        <w:t>T</w:t>
      </w:r>
      <w:r>
        <w:t xml:space="preserve"> is the wave period in years (either time or ages depending on context of use). </w:t>
      </w:r>
    </w:p>
    <w:p w:rsidR="00710D0F" w:rsidRDefault="00710D0F" w:rsidP="00D10D09">
      <w:pPr>
        <w:pStyle w:val="api-sub-2"/>
      </w:pPr>
      <w:bookmarkStart w:id="72" w:name="_Toc525132112"/>
      <w:r w:rsidRPr="00D10D09">
        <w:t>TACEcv</w:t>
      </w:r>
      <w:bookmarkEnd w:id="72"/>
    </w:p>
    <w:p w:rsidR="00C61880" w:rsidRPr="00C61880" w:rsidRDefault="00D2094A" w:rsidP="00D10D09">
      <w:pPr>
        <w:pStyle w:val="api-sub-body"/>
      </w:pPr>
      <w:r>
        <w:t xml:space="preserve">A numeric vector of length </w:t>
      </w:r>
      <w:r w:rsidRPr="00D2094A">
        <w:rPr>
          <w:rStyle w:val="Variables"/>
        </w:rPr>
        <w:t>nfleets</w:t>
      </w:r>
      <w:r>
        <w:t xml:space="preserve"> specifying the CV for a lognormal random deviate applied to fleet specific TAC and TAE. </w:t>
      </w:r>
    </w:p>
    <w:p w:rsidR="00710D0F" w:rsidRDefault="00710D0F" w:rsidP="00D10D09">
      <w:pPr>
        <w:pStyle w:val="api-sub-2"/>
      </w:pPr>
      <w:bookmarkStart w:id="73" w:name="_Toc525132113"/>
      <w:r w:rsidRPr="00D10D09">
        <w:t>Ccv</w:t>
      </w:r>
      <w:bookmarkEnd w:id="73"/>
    </w:p>
    <w:p w:rsidR="00C61880" w:rsidRPr="00C61880" w:rsidRDefault="008807C0" w:rsidP="00D10D09">
      <w:pPr>
        <w:pStyle w:val="api-sub-body"/>
      </w:pPr>
      <w:r>
        <w:t xml:space="preserve">A numeric vector of length 2 specifying the </w:t>
      </w:r>
      <w:r w:rsidR="00595619">
        <w:t xml:space="preserve">range of CV for a lognormal random deviate to be applied to fleet specific </w:t>
      </w:r>
      <w:r w:rsidR="00595619" w:rsidRPr="00D10D09">
        <w:t>catch</w:t>
      </w:r>
      <w:r w:rsidR="00595619">
        <w:t xml:space="preserve"> as observation error. The actual CV for each fleet is determined by sampling a uniform distribution whose range is </w:t>
      </w:r>
      <w:r w:rsidR="002A0C69">
        <w:t xml:space="preserve">specified </w:t>
      </w:r>
      <w:r w:rsidR="00595619">
        <w:t xml:space="preserve">by </w:t>
      </w:r>
      <w:r w:rsidR="00595619" w:rsidRPr="00595619">
        <w:rPr>
          <w:rStyle w:val="Variables"/>
        </w:rPr>
        <w:t>Ccv</w:t>
      </w:r>
      <w:r w:rsidR="00595619">
        <w:t xml:space="preserve">. </w:t>
      </w:r>
    </w:p>
    <w:p w:rsidR="00710D0F" w:rsidRDefault="00710D0F" w:rsidP="00D10D09">
      <w:pPr>
        <w:pStyle w:val="api-sub-2"/>
      </w:pPr>
      <w:bookmarkStart w:id="74" w:name="_Toc525132114"/>
      <w:r w:rsidRPr="00D10D09">
        <w:lastRenderedPageBreak/>
        <w:t>Icv</w:t>
      </w:r>
      <w:bookmarkEnd w:id="74"/>
    </w:p>
    <w:p w:rsidR="002A0C69" w:rsidRPr="00C61880" w:rsidRDefault="002A0C69" w:rsidP="00D10D09">
      <w:pPr>
        <w:pStyle w:val="api-sub-body"/>
      </w:pPr>
      <w:r>
        <w:t xml:space="preserve">A numeric vector of length 2 specifying the range of CV for a lognormal random deviate to be applied to fleet </w:t>
      </w:r>
      <w:r w:rsidRPr="00D10D09">
        <w:t>specific</w:t>
      </w:r>
      <w:r>
        <w:t xml:space="preserve"> relative abundance indices. The actual CV for each fleet is determined by sampling a uniform distribution whose range is specified by </w:t>
      </w:r>
      <w:r>
        <w:rPr>
          <w:rStyle w:val="Variables"/>
        </w:rPr>
        <w:t>I</w:t>
      </w:r>
      <w:r w:rsidRPr="00595619">
        <w:rPr>
          <w:rStyle w:val="Variables"/>
        </w:rPr>
        <w:t>cv</w:t>
      </w:r>
      <w:r>
        <w:t xml:space="preserve">. </w:t>
      </w:r>
    </w:p>
    <w:p w:rsidR="00827F97" w:rsidRDefault="00827F97" w:rsidP="00D10D09">
      <w:pPr>
        <w:pStyle w:val="api-sub-2"/>
      </w:pPr>
      <w:bookmarkStart w:id="75" w:name="_Toc525132115"/>
      <w:r w:rsidRPr="00D10D09">
        <w:t>IACin</w:t>
      </w:r>
      <w:bookmarkEnd w:id="75"/>
    </w:p>
    <w:p w:rsidR="00827F97" w:rsidRPr="00C61880" w:rsidRDefault="00827F97" w:rsidP="00D10D09">
      <w:pPr>
        <w:pStyle w:val="api-sub-body"/>
      </w:pPr>
      <w:r>
        <w:t xml:space="preserve">A numeric value </w:t>
      </w:r>
      <w:r w:rsidRPr="00D10D09">
        <w:t>setting</w:t>
      </w:r>
      <w:r>
        <w:t xml:space="preserve"> the autocorrelation in relative abundance lognormal error deviates. </w:t>
      </w:r>
    </w:p>
    <w:p w:rsidR="00710D0F" w:rsidRDefault="00710D0F" w:rsidP="00D10D09">
      <w:pPr>
        <w:pStyle w:val="api-sub-2"/>
      </w:pPr>
      <w:bookmarkStart w:id="76" w:name="_Toc525132116"/>
      <w:r w:rsidRPr="00D10D09">
        <w:t>Cbcv</w:t>
      </w:r>
      <w:bookmarkEnd w:id="76"/>
    </w:p>
    <w:p w:rsidR="00C61880" w:rsidRPr="00C61880" w:rsidRDefault="00824C0A" w:rsidP="00D10D09">
      <w:pPr>
        <w:pStyle w:val="api-sub-body"/>
      </w:pPr>
      <w:r>
        <w:t xml:space="preserve">A numeric value </w:t>
      </w:r>
      <w:r w:rsidRPr="00D10D09">
        <w:t>specifying</w:t>
      </w:r>
      <w:r>
        <w:t xml:space="preserve"> the catch bias CV. The fleet specific catch bias is obtained by sampling a lognormal distribution </w:t>
      </w:r>
      <w:r w:rsidR="00C3316B">
        <w:t xml:space="preserve">with mean 1, </w:t>
      </w:r>
      <w:r>
        <w:t xml:space="preserve">whose </w:t>
      </w:r>
      <w:r w:rsidR="00C3316B">
        <w:t xml:space="preserve">CV is </w:t>
      </w:r>
      <w:r w:rsidR="00C3316B" w:rsidRPr="00C3316B">
        <w:rPr>
          <w:rStyle w:val="Variables"/>
        </w:rPr>
        <w:t>Cbcv</w:t>
      </w:r>
      <w:r w:rsidR="00C3316B">
        <w:t xml:space="preserve">. </w:t>
      </w:r>
    </w:p>
    <w:p w:rsidR="00710D0F" w:rsidRDefault="00710D0F" w:rsidP="00D10D09">
      <w:pPr>
        <w:pStyle w:val="api-sub-2"/>
      </w:pPr>
      <w:bookmarkStart w:id="77" w:name="_Toc525132117"/>
      <w:r w:rsidRPr="00D10D09">
        <w:t>nCALobs</w:t>
      </w:r>
      <w:bookmarkEnd w:id="77"/>
    </w:p>
    <w:p w:rsidR="00C61880" w:rsidRPr="00C61880" w:rsidRDefault="00FA1B8D" w:rsidP="00D10D09">
      <w:pPr>
        <w:pStyle w:val="api-sub-body"/>
      </w:pPr>
      <w:r>
        <w:t>A numeric vector of length 2 specifying the range of the n</w:t>
      </w:r>
      <w:r w:rsidRPr="00BD10C8">
        <w:t xml:space="preserve">umber of annual catch at </w:t>
      </w:r>
      <w:r>
        <w:t>length</w:t>
      </w:r>
      <w:r w:rsidRPr="00BD10C8">
        <w:t xml:space="preserve"> (CA</w:t>
      </w:r>
      <w:r>
        <w:t>L</w:t>
      </w:r>
      <w:r w:rsidRPr="00BD10C8">
        <w:t xml:space="preserve">) </w:t>
      </w:r>
      <w:r w:rsidRPr="00D10D09">
        <w:t>observations</w:t>
      </w:r>
      <w:r>
        <w:t xml:space="preserve">. The actual number of observations is determined by sampling a uniform distribution whose range is specified by </w:t>
      </w:r>
      <w:r>
        <w:rPr>
          <w:rStyle w:val="Variables"/>
        </w:rPr>
        <w:t>nCALobs</w:t>
      </w:r>
      <w:r>
        <w:t>.</w:t>
      </w:r>
    </w:p>
    <w:p w:rsidR="00710D0F" w:rsidRDefault="00710D0F" w:rsidP="00D10D09">
      <w:pPr>
        <w:pStyle w:val="api-sub-2"/>
      </w:pPr>
      <w:bookmarkStart w:id="78" w:name="_Toc525132118"/>
      <w:r w:rsidRPr="00D10D09">
        <w:t>Ibeta</w:t>
      </w:r>
      <w:bookmarkEnd w:id="78"/>
    </w:p>
    <w:p w:rsidR="00C61880" w:rsidRPr="00C61880" w:rsidRDefault="00AF704A" w:rsidP="00D10D09">
      <w:pPr>
        <w:pStyle w:val="api-sub-body"/>
      </w:pPr>
      <w:r>
        <w:t xml:space="preserve">A numeric vector of length 2 specifying the log range of the hyper-stability parameter. The actual </w:t>
      </w:r>
      <w:r w:rsidR="00A164B6">
        <w:t>value of the hyper-</w:t>
      </w:r>
      <w:r w:rsidR="00A164B6" w:rsidRPr="00D10D09">
        <w:t>stability</w:t>
      </w:r>
      <w:r>
        <w:t xml:space="preserve"> </w:t>
      </w:r>
      <w:r w:rsidR="00A164B6">
        <w:t xml:space="preserve">parameter </w:t>
      </w:r>
      <w:r>
        <w:t xml:space="preserve">is determined by sampling a uniform distribution whose range is specified by </w:t>
      </w:r>
      <w:r w:rsidR="00A164B6">
        <w:t xml:space="preserve">the log of </w:t>
      </w:r>
      <w:r>
        <w:rPr>
          <w:rStyle w:val="Variables"/>
        </w:rPr>
        <w:t>nCAAobs</w:t>
      </w:r>
      <w:r w:rsidR="00A164B6" w:rsidRPr="00A164B6">
        <w:t xml:space="preserve"> </w:t>
      </w:r>
      <w:r w:rsidR="00A164B6">
        <w:t>and then taking the inverse log</w:t>
      </w:r>
      <w:r w:rsidR="00DB1EE5">
        <w:t xml:space="preserve"> (not tested to date)</w:t>
      </w:r>
      <w:r>
        <w:t>.</w:t>
      </w:r>
    </w:p>
    <w:p w:rsidR="00710D0F" w:rsidRDefault="00710D0F" w:rsidP="00D10D09">
      <w:pPr>
        <w:pStyle w:val="api-sub-2"/>
      </w:pPr>
      <w:bookmarkStart w:id="79" w:name="_Toc525132119"/>
      <w:r w:rsidRPr="00D10D09">
        <w:t>ITrendin</w:t>
      </w:r>
      <w:bookmarkEnd w:id="79"/>
    </w:p>
    <w:p w:rsidR="00C61880" w:rsidRPr="00C61880" w:rsidRDefault="00587D76" w:rsidP="00D10D09">
      <w:pPr>
        <w:pStyle w:val="api-sub-body"/>
      </w:pPr>
      <w:r>
        <w:t>A numeric value controlling trending in abundance index estimates. A negative value means the trend is extracted from the Stock Synthesis assessment model filename (</w:t>
      </w:r>
      <w:r w:rsidRPr="00587D76">
        <w:t xml:space="preserve">file-specific index trends assume the single digit following a single </w:t>
      </w:r>
      <w:r w:rsidRPr="00587D76">
        <w:rPr>
          <w:rStyle w:val="FileNames"/>
        </w:rPr>
        <w:t>q</w:t>
      </w:r>
      <w:r w:rsidRPr="00587D76">
        <w:t xml:space="preserve"> in the filename defines the trend</w:t>
      </w:r>
      <w:r>
        <w:t xml:space="preserve">). A positive value is the multiplier applied to a 1% per-annum compounded trend. For example if we use 3 for </w:t>
      </w:r>
      <w:r w:rsidRPr="00587D76">
        <w:rPr>
          <w:rStyle w:val="Variables"/>
        </w:rPr>
        <w:t>ITrendin</w:t>
      </w:r>
      <w:r>
        <w:t xml:space="preserve"> then the trend in abundance indices is 3% per annum.</w:t>
      </w:r>
      <w:r w:rsidR="00DB1EE5">
        <w:t xml:space="preserve">  </w:t>
      </w:r>
      <w:r>
        <w:t xml:space="preserve"> </w:t>
      </w:r>
    </w:p>
    <w:p w:rsidR="00314C5C" w:rsidRDefault="00314C5C" w:rsidP="00D10D09">
      <w:pPr>
        <w:pStyle w:val="api-sub-2"/>
      </w:pPr>
      <w:bookmarkStart w:id="80" w:name="_Toc525132120"/>
      <w:r w:rsidRPr="00D10D09">
        <w:t>ImplErrBias</w:t>
      </w:r>
      <w:bookmarkEnd w:id="80"/>
    </w:p>
    <w:p w:rsidR="00314C5C" w:rsidRPr="00D10D09" w:rsidRDefault="00C31FBA" w:rsidP="00D10D09">
      <w:pPr>
        <w:pStyle w:val="api-sub-body"/>
      </w:pPr>
      <w:r>
        <w:t xml:space="preserve">If specified, </w:t>
      </w:r>
      <w:r w:rsidRPr="00C31FBA">
        <w:rPr>
          <w:rStyle w:val="Variables"/>
        </w:rPr>
        <w:t>ImplErrBias</w:t>
      </w:r>
      <w:r>
        <w:t xml:space="preserve"> is a v</w:t>
      </w:r>
      <w:r w:rsidRPr="00C31FBA">
        <w:t xml:space="preserve">ector </w:t>
      </w:r>
      <w:r w:rsidRPr="00C31FBA">
        <w:rPr>
          <w:rStyle w:val="Variables"/>
        </w:rPr>
        <w:t>proyears</w:t>
      </w:r>
      <w:r w:rsidRPr="00C31FBA">
        <w:t xml:space="preserve"> in length</w:t>
      </w:r>
      <w:r>
        <w:t xml:space="preserve"> and represents a multiplier on catch or effort at a specific year in the projection. For positive values it represents </w:t>
      </w:r>
      <w:r w:rsidRPr="00C31FBA">
        <w:t>a multiplier on TAC</w:t>
      </w:r>
      <w:r>
        <w:t xml:space="preserve">. For negative values it fixes effort to a scaled level based on the </w:t>
      </w:r>
      <w:r w:rsidRPr="00C31FBA">
        <w:t>fishing</w:t>
      </w:r>
      <w:r>
        <w:t xml:space="preserve"> effort prior to fixed effort coming into force. That is, if </w:t>
      </w:r>
      <w:r w:rsidRPr="00C31FBA">
        <w:rPr>
          <w:i/>
        </w:rPr>
        <w:t>F</w:t>
      </w:r>
      <w:r>
        <w:t xml:space="preserve"> is the effort prior to </w:t>
      </w:r>
      <w:r w:rsidRPr="00C31FBA">
        <w:rPr>
          <w:i/>
        </w:rPr>
        <w:t>ImplErrBias</w:t>
      </w:r>
      <w:r>
        <w:t xml:space="preserve"> becoming negative the effort for the negative </w:t>
      </w:r>
      <w:r w:rsidRPr="00C31FBA">
        <w:rPr>
          <w:i/>
        </w:rPr>
        <w:t>ImplErrBias</w:t>
      </w:r>
      <w:r>
        <w:t xml:space="preserve"> is </w:t>
      </w:r>
      <m:oMath>
        <m:r>
          <w:rPr>
            <w:rFonts w:ascii="Cambria Math" w:hAnsi="Cambria Math"/>
          </w:rPr>
          <m:t>F×abs</m:t>
        </m:r>
        <m:d>
          <m:dPr>
            <m:ctrlPr>
              <w:rPr>
                <w:rFonts w:ascii="Cambria Math" w:hAnsi="Cambria Math"/>
                <w:i/>
              </w:rPr>
            </m:ctrlPr>
          </m:dPr>
          <m:e>
            <m:r>
              <w:rPr>
                <w:rFonts w:ascii="Cambria Math" w:hAnsi="Cambria Math"/>
              </w:rPr>
              <m:t>ImplErrBias</m:t>
            </m:r>
            <m:d>
              <m:dPr>
                <m:ctrlPr>
                  <w:rPr>
                    <w:rFonts w:ascii="Cambria Math" w:hAnsi="Cambria Math"/>
                    <w:i/>
                  </w:rPr>
                </m:ctrlPr>
              </m:dPr>
              <m:e>
                <m:r>
                  <w:rPr>
                    <w:rFonts w:ascii="Cambria Math" w:hAnsi="Cambria Math"/>
                  </w:rPr>
                  <m:t>y</m:t>
                </m:r>
              </m:e>
            </m:d>
          </m:e>
        </m:d>
      </m:oMath>
    </w:p>
    <w:p w:rsidR="00314C5C" w:rsidRDefault="00314C5C" w:rsidP="00D10D09">
      <w:pPr>
        <w:pStyle w:val="api-sub-2"/>
      </w:pPr>
      <w:bookmarkStart w:id="81" w:name="_Toc525132121"/>
      <w:r w:rsidRPr="00D10D09">
        <w:t>RecScale</w:t>
      </w:r>
      <w:bookmarkEnd w:id="81"/>
    </w:p>
    <w:p w:rsidR="00314C5C" w:rsidRPr="00D10D09" w:rsidRDefault="007F0A5F" w:rsidP="00D10D09">
      <w:pPr>
        <w:pStyle w:val="api-sub-body"/>
      </w:pPr>
      <w:r>
        <w:t xml:space="preserve">A numeric value or numeric vector of length </w:t>
      </w:r>
      <w:r w:rsidRPr="007F0A5F">
        <w:rPr>
          <w:rStyle w:val="Variables"/>
        </w:rPr>
        <w:t>proyears</w:t>
      </w:r>
      <w:r>
        <w:t xml:space="preserve"> that scales recruitment. For a single value the projected years of recruitment are multiplied by </w:t>
      </w:r>
      <w:r w:rsidRPr="007F0A5F">
        <w:rPr>
          <w:rStyle w:val="Variables"/>
        </w:rPr>
        <w:t>RecScale</w:t>
      </w:r>
      <w:r>
        <w:t xml:space="preserve">. For a vector the recruitment is scaled by the </w:t>
      </w:r>
      <w:r w:rsidRPr="007F0A5F">
        <w:rPr>
          <w:rStyle w:val="Variables"/>
        </w:rPr>
        <w:t>RecScale</w:t>
      </w:r>
      <w:r>
        <w:t xml:space="preserve"> value for the corresponding year. </w:t>
      </w:r>
      <w:r w:rsidR="000C6EB2" w:rsidRPr="000C6EB2">
        <w:rPr>
          <w:rStyle w:val="Variables"/>
        </w:rPr>
        <w:t>RecScale</w:t>
      </w:r>
      <w:r w:rsidR="000C6EB2">
        <w:t xml:space="preserve"> defaults to 1. </w:t>
      </w:r>
    </w:p>
    <w:p w:rsidR="00314C5C" w:rsidRDefault="00314C5C" w:rsidP="00D10D09">
      <w:pPr>
        <w:pStyle w:val="api-sub-2"/>
      </w:pPr>
      <w:bookmarkStart w:id="82" w:name="_Toc525132122"/>
      <w:r w:rsidRPr="00D10D09">
        <w:t>modelWeight</w:t>
      </w:r>
      <w:bookmarkEnd w:id="82"/>
    </w:p>
    <w:p w:rsidR="006C2612" w:rsidRDefault="000C6EB2" w:rsidP="00D10D09">
      <w:pPr>
        <w:pStyle w:val="api-sub-body"/>
      </w:pPr>
      <w:r>
        <w:t xml:space="preserve">If specified, </w:t>
      </w:r>
      <w:r w:rsidRPr="00065D69">
        <w:rPr>
          <w:rStyle w:val="Variables"/>
        </w:rPr>
        <w:t>modelWeight</w:t>
      </w:r>
      <w:r>
        <w:t xml:space="preserve"> is a vector of length equal to the length of </w:t>
      </w:r>
      <w:r w:rsidRPr="00065D69">
        <w:rPr>
          <w:rStyle w:val="Variables"/>
        </w:rPr>
        <w:t>OMList</w:t>
      </w:r>
      <w:r>
        <w:t xml:space="preserve">. Values in this vector represent the weight applied to a particular model in </w:t>
      </w:r>
      <w:r w:rsidRPr="00065D69">
        <w:rPr>
          <w:rStyle w:val="Variables"/>
        </w:rPr>
        <w:t>OMList</w:t>
      </w:r>
      <w:r>
        <w:t xml:space="preserve">. </w:t>
      </w:r>
      <w:r w:rsidRPr="00065D69">
        <w:rPr>
          <w:rStyle w:val="Variables"/>
        </w:rPr>
        <w:t>modelWeight</w:t>
      </w:r>
      <w:r>
        <w:t xml:space="preserve"> in combination with </w:t>
      </w:r>
      <w:r w:rsidRPr="00065D69">
        <w:rPr>
          <w:rStyle w:val="Variables"/>
        </w:rPr>
        <w:t>totalSims</w:t>
      </w:r>
      <w:r>
        <w:t xml:space="preserve"> determines the number of simulations to apply to a given stock synthesis model</w:t>
      </w:r>
      <w:r w:rsidR="00065D69">
        <w:t xml:space="preserve"> during the projection phase</w:t>
      </w:r>
      <w:r w:rsidR="006C2612">
        <w:t xml:space="preserve"> using multinomial selection</w:t>
      </w:r>
      <w:r w:rsidR="00065D69">
        <w:t xml:space="preserve">. </w:t>
      </w:r>
      <w:r w:rsidR="006C2612">
        <w:t>This is illustrated by the R code responsible (in simplified form) shown below.</w:t>
      </w:r>
    </w:p>
    <w:p w:rsidR="006C2612" w:rsidRDefault="006C2612" w:rsidP="006C2612">
      <w:pPr>
        <w:pStyle w:val="Code"/>
      </w:pPr>
      <w:r w:rsidRPr="006C2612">
        <w:lastRenderedPageBreak/>
        <w:t xml:space="preserve">nsimPerOMFile&lt;-t(rmultinom(1, </w:t>
      </w:r>
    </w:p>
    <w:p w:rsidR="006C2612" w:rsidRDefault="006C2612" w:rsidP="006C2612">
      <w:pPr>
        <w:pStyle w:val="Code"/>
      </w:pPr>
      <w:r>
        <w:t xml:space="preserve">                           </w:t>
      </w:r>
      <w:r w:rsidRPr="006C2612">
        <w:t xml:space="preserve">size=totalSims-1, </w:t>
      </w:r>
    </w:p>
    <w:p w:rsidR="00314C5C" w:rsidRDefault="006C2612" w:rsidP="006C2612">
      <w:pPr>
        <w:pStyle w:val="Code"/>
      </w:pPr>
      <w:r>
        <w:t xml:space="preserve">                           </w:t>
      </w:r>
      <w:r w:rsidRPr="006C2612">
        <w:t>prob=modelWeight))))</w:t>
      </w:r>
    </w:p>
    <w:p w:rsidR="006C2612" w:rsidRDefault="006C2612" w:rsidP="006C2612">
      <w:pPr>
        <w:pStyle w:val="Code"/>
      </w:pPr>
    </w:p>
    <w:p w:rsidR="00E36D1A" w:rsidRPr="00E36D1A" w:rsidRDefault="006C2612" w:rsidP="00D10D09">
      <w:pPr>
        <w:pStyle w:val="api-sub-body"/>
        <w:rPr>
          <w:rFonts w:eastAsiaTheme="minorEastAsia"/>
        </w:rPr>
      </w:pPr>
      <w:r>
        <w:rPr>
          <w:rFonts w:eastAsiaTheme="minorEastAsia"/>
        </w:rPr>
        <w:t xml:space="preserve">As can be seen, the use of </w:t>
      </w:r>
      <w:r w:rsidRPr="006C2612">
        <w:rPr>
          <w:rStyle w:val="Variables"/>
        </w:rPr>
        <w:t>modelWeight</w:t>
      </w:r>
      <w:r>
        <w:rPr>
          <w:rFonts w:eastAsiaTheme="minorEastAsia"/>
        </w:rPr>
        <w:t xml:space="preserve"> and </w:t>
      </w:r>
      <w:r w:rsidRPr="006C2612">
        <w:rPr>
          <w:rStyle w:val="Variables"/>
        </w:rPr>
        <w:t>totalSims</w:t>
      </w:r>
      <w:r>
        <w:rPr>
          <w:rFonts w:eastAsiaTheme="minorEastAsia"/>
        </w:rPr>
        <w:t xml:space="preserve"> results in the </w:t>
      </w:r>
      <w:r w:rsidRPr="006C2612">
        <w:rPr>
          <w:rStyle w:val="Variables"/>
        </w:rPr>
        <w:t>nsimPerOmFile</w:t>
      </w:r>
      <w:r>
        <w:rPr>
          <w:rFonts w:eastAsiaTheme="minorEastAsia"/>
        </w:rPr>
        <w:t xml:space="preserve"> vector being re-assigned based on the desired weighting and total simulations. If </w:t>
      </w:r>
      <w:r w:rsidRPr="006C2612">
        <w:rPr>
          <w:rStyle w:val="Variables"/>
        </w:rPr>
        <w:t>modelWeight</w:t>
      </w:r>
      <w:r>
        <w:rPr>
          <w:rFonts w:eastAsiaTheme="minorEastAsia"/>
        </w:rPr>
        <w:t xml:space="preserve"> is unspecified then the number of simulations for a given model is specified by the original </w:t>
      </w:r>
      <w:r w:rsidRPr="006C2612">
        <w:rPr>
          <w:rStyle w:val="Variables"/>
        </w:rPr>
        <w:t>nsimPerOmFile</w:t>
      </w:r>
      <w:r>
        <w:rPr>
          <w:rFonts w:eastAsiaTheme="minorEastAsia"/>
        </w:rPr>
        <w:t xml:space="preserve"> vector values. </w:t>
      </w:r>
    </w:p>
    <w:p w:rsidR="00E36D1A" w:rsidRPr="00D10D09" w:rsidRDefault="00E36D1A" w:rsidP="00D10D09">
      <w:pPr>
        <w:pStyle w:val="api-sub-body"/>
      </w:pPr>
    </w:p>
    <w:p w:rsidR="00314C5C" w:rsidRDefault="000D00D2" w:rsidP="00D10D09">
      <w:pPr>
        <w:pStyle w:val="api-sub-2"/>
      </w:pPr>
      <w:bookmarkStart w:id="83" w:name="_Toc525132123"/>
      <w:r w:rsidRPr="00D10D09">
        <w:t>totalSims</w:t>
      </w:r>
      <w:bookmarkEnd w:id="83"/>
    </w:p>
    <w:p w:rsidR="00314C5C" w:rsidRPr="00D10D09" w:rsidRDefault="006C2612" w:rsidP="00D10D09">
      <w:pPr>
        <w:pStyle w:val="api-sub-body"/>
      </w:pPr>
      <w:r>
        <w:t xml:space="preserve">This attribute along with </w:t>
      </w:r>
      <w:r w:rsidRPr="006C2612">
        <w:rPr>
          <w:rStyle w:val="Variables"/>
        </w:rPr>
        <w:t>modelWeight</w:t>
      </w:r>
      <w:r>
        <w:t xml:space="preserve"> is used to determine the number of simulations for each stock synthesis model (</w:t>
      </w:r>
      <w:r w:rsidRPr="006C2612">
        <w:rPr>
          <w:rStyle w:val="Variables"/>
        </w:rPr>
        <w:t>nsimPerOMFile</w:t>
      </w:r>
      <w:r>
        <w:t xml:space="preserve">). If </w:t>
      </w:r>
      <w:r w:rsidRPr="006C2612">
        <w:rPr>
          <w:rStyle w:val="Variables"/>
        </w:rPr>
        <w:t>modelWeight</w:t>
      </w:r>
      <w:r>
        <w:t xml:space="preserve"> is not specified then this attribute is ignored. See </w:t>
      </w:r>
      <w:r w:rsidRPr="006C2612">
        <w:rPr>
          <w:rStyle w:val="Variables"/>
        </w:rPr>
        <w:t>nsimPerOMFile</w:t>
      </w:r>
      <w:r>
        <w:t xml:space="preserve"> for more information. </w:t>
      </w:r>
    </w:p>
    <w:p w:rsidR="000D00D2" w:rsidRDefault="00EE132A" w:rsidP="00D10D09">
      <w:pPr>
        <w:pStyle w:val="api-sub"/>
      </w:pPr>
      <w:bookmarkStart w:id="84" w:name="_Toc525132124"/>
      <w:r w:rsidRPr="00D10D09">
        <w:t>Methods</w:t>
      </w:r>
      <w:bookmarkEnd w:id="84"/>
    </w:p>
    <w:p w:rsidR="00EE132A" w:rsidRDefault="00EE132A" w:rsidP="00D10D09">
      <w:pPr>
        <w:pStyle w:val="api-sub-2"/>
      </w:pPr>
      <w:bookmarkStart w:id="85" w:name="_Toc525132125"/>
      <w:r w:rsidRPr="00D10D09">
        <w:t>createMseFramework</w:t>
      </w:r>
      <w:r>
        <w:t>(.Object, Report=FALSE, UseCluster=NA, UseMSYss=0)</w:t>
      </w:r>
      <w:bookmarkEnd w:id="85"/>
    </w:p>
    <w:p w:rsidR="00A93E4D" w:rsidRPr="00A93E4D" w:rsidRDefault="00A93E4D" w:rsidP="00D10D09">
      <w:pPr>
        <w:pStyle w:val="api-sub-body"/>
      </w:pPr>
      <w:r>
        <w:t xml:space="preserve">This </w:t>
      </w:r>
      <w:r w:rsidRPr="00D10D09">
        <w:t>method</w:t>
      </w:r>
      <w:r>
        <w:t xml:space="preserve"> creates a new instance of the </w:t>
      </w:r>
      <w:r w:rsidRPr="00A93E4D">
        <w:rPr>
          <w:rStyle w:val="Variables"/>
        </w:rPr>
        <w:t>MseFramework</w:t>
      </w:r>
      <w:r>
        <w:t xml:space="preserve"> class based upon the specification in </w:t>
      </w:r>
      <w:r w:rsidRPr="00A93E4D">
        <w:rPr>
          <w:rStyle w:val="Variables"/>
        </w:rPr>
        <w:t>.Object</w:t>
      </w:r>
      <w:r>
        <w:t xml:space="preserve">. Call this method to create a properly initialized </w:t>
      </w:r>
      <w:r w:rsidRPr="00A93E4D">
        <w:rPr>
          <w:rStyle w:val="Variables"/>
        </w:rPr>
        <w:t>MseFramework</w:t>
      </w:r>
      <w:r>
        <w:t xml:space="preserve"> object.</w:t>
      </w:r>
    </w:p>
    <w:p w:rsidR="002C76CD" w:rsidRDefault="00D464F2" w:rsidP="002C76CD">
      <w:pPr>
        <w:pStyle w:val="Heading1"/>
      </w:pPr>
      <w:bookmarkStart w:id="86" w:name="_Ref457206175"/>
      <w:bookmarkStart w:id="87" w:name="_Toc525132126"/>
      <w:r>
        <w:t>Operating Model Equations</w:t>
      </w:r>
      <w:bookmarkEnd w:id="86"/>
      <w:bookmarkEnd w:id="87"/>
    </w:p>
    <w:p w:rsidR="00EB15FE" w:rsidRDefault="00EB15FE" w:rsidP="00EB15FE">
      <w:pPr>
        <w:pStyle w:val="Heading2"/>
      </w:pPr>
      <w:bookmarkStart w:id="88" w:name="_Toc525132127"/>
      <w:r>
        <w:t>Notation</w:t>
      </w:r>
      <w:bookmarkEnd w:id="88"/>
    </w:p>
    <w:p w:rsidR="00D464F2" w:rsidRDefault="00D464F2" w:rsidP="00D464F2">
      <w:r>
        <w:t>We have attempted to maintain consistency with the Carruthers et al. (2014) Atlantic Bluefin MSE naming conventions and presentation style</w:t>
      </w:r>
      <w:r w:rsidR="00DF518B">
        <w:t>,</w:t>
      </w:r>
      <w:r>
        <w:t xml:space="preserve"> to facilitate comparison f</w:t>
      </w:r>
      <w:r w:rsidR="00A8249A">
        <w:t>or</w:t>
      </w:r>
      <w:r>
        <w:t xml:space="preserve"> users involved with both IOTC and ICCAT.</w:t>
      </w:r>
      <w:r w:rsidR="00A8249A">
        <w:t xml:space="preserve">  </w:t>
      </w:r>
    </w:p>
    <w:p w:rsidR="00EB15FE" w:rsidRDefault="00EB15FE" w:rsidP="00EB15FE">
      <w:pPr>
        <w:rPr>
          <w:rFonts w:eastAsia="Times New Roman" w:cs="Times New Roman"/>
          <w:bCs/>
          <w:lang w:eastAsia="en-CA"/>
        </w:rPr>
      </w:pPr>
      <w:r>
        <w:rPr>
          <w:rFonts w:eastAsia="Times New Roman" w:cs="Times New Roman"/>
          <w:bCs/>
          <w:lang w:eastAsia="en-CA"/>
        </w:rPr>
        <w:t xml:space="preserve">States, parameters and subscripts are summarized in </w:t>
      </w:r>
      <w:r>
        <w:rPr>
          <w:rFonts w:eastAsia="Times New Roman" w:cs="Times New Roman"/>
          <w:bCs/>
          <w:lang w:eastAsia="en-CA"/>
        </w:rPr>
        <w:fldChar w:fldCharType="begin"/>
      </w:r>
      <w:r>
        <w:rPr>
          <w:rFonts w:eastAsia="Times New Roman" w:cs="Times New Roman"/>
          <w:bCs/>
          <w:lang w:eastAsia="en-CA"/>
        </w:rPr>
        <w:instrText xml:space="preserve"> REF _Ref450045561 \h </w:instrText>
      </w:r>
      <w:r>
        <w:rPr>
          <w:rFonts w:eastAsia="Times New Roman" w:cs="Times New Roman"/>
          <w:bCs/>
          <w:lang w:eastAsia="en-CA"/>
        </w:rPr>
      </w:r>
      <w:r>
        <w:rPr>
          <w:rFonts w:eastAsia="Times New Roman" w:cs="Times New Roman"/>
          <w:bCs/>
          <w:lang w:eastAsia="en-CA"/>
        </w:rPr>
        <w:fldChar w:fldCharType="separate"/>
      </w:r>
      <w:r w:rsidR="00351A24">
        <w:t xml:space="preserve">Table </w:t>
      </w:r>
      <w:r w:rsidR="00351A24">
        <w:rPr>
          <w:noProof/>
        </w:rPr>
        <w:t>4</w:t>
      </w:r>
      <w:r>
        <w:rPr>
          <w:rFonts w:eastAsia="Times New Roman" w:cs="Times New Roman"/>
          <w:bCs/>
          <w:lang w:eastAsia="en-CA"/>
        </w:rPr>
        <w:fldChar w:fldCharType="end"/>
      </w:r>
      <w:r>
        <w:rPr>
          <w:rFonts w:eastAsia="Times New Roman" w:cs="Times New Roman"/>
          <w:bCs/>
          <w:lang w:eastAsia="en-CA"/>
        </w:rPr>
        <w:t xml:space="preserve">.  For readability, we often omit subscripts where the context should be self-evident (e.g. maturity is not scripted by year, season and region, because it is usually assumed to be invariant, though that could change in future versions).  </w:t>
      </w:r>
      <w:r>
        <w:t>Subscripts denoting multiple stocks have also been omitted as they are not relevant for any of the demonstration cases</w:t>
      </w:r>
      <w:r w:rsidR="00DF518B">
        <w:t xml:space="preserve"> to date</w:t>
      </w:r>
      <w:r>
        <w:t xml:space="preserve">.  </w:t>
      </w:r>
      <w:r>
        <w:rPr>
          <w:rFonts w:eastAsia="Times New Roman" w:cs="Times New Roman"/>
          <w:bCs/>
          <w:lang w:eastAsia="en-CA"/>
        </w:rPr>
        <w:t xml:space="preserve">When seasonality is not explicitly important, we usually substitute the quarterly time subscript </w:t>
      </w:r>
      <w:r w:rsidRPr="006816A1">
        <w:rPr>
          <w:rFonts w:eastAsia="Times New Roman" w:cs="Times New Roman"/>
          <w:bCs/>
          <w:i/>
          <w:lang w:eastAsia="en-CA"/>
        </w:rPr>
        <w:t>t</w:t>
      </w:r>
      <w:r>
        <w:rPr>
          <w:rFonts w:eastAsia="Times New Roman" w:cs="Times New Roman"/>
          <w:bCs/>
          <w:lang w:eastAsia="en-CA"/>
        </w:rPr>
        <w:t xml:space="preserve"> to represent the combination of year (</w:t>
      </w:r>
      <w:r w:rsidRPr="006816A1">
        <w:rPr>
          <w:rFonts w:eastAsia="Times New Roman" w:cs="Times New Roman"/>
          <w:bCs/>
          <w:i/>
          <w:lang w:eastAsia="en-CA"/>
        </w:rPr>
        <w:t>y</w:t>
      </w:r>
      <w:r>
        <w:rPr>
          <w:rFonts w:eastAsia="Times New Roman" w:cs="Times New Roman"/>
          <w:bCs/>
          <w:lang w:eastAsia="en-CA"/>
        </w:rPr>
        <w:t>) and season (</w:t>
      </w:r>
      <w:r w:rsidRPr="006816A1">
        <w:rPr>
          <w:rFonts w:eastAsia="Times New Roman" w:cs="Times New Roman"/>
          <w:bCs/>
          <w:i/>
          <w:lang w:eastAsia="en-CA"/>
        </w:rPr>
        <w:t>s</w:t>
      </w:r>
      <w:r>
        <w:rPr>
          <w:rFonts w:eastAsia="Times New Roman" w:cs="Times New Roman"/>
          <w:bCs/>
          <w:lang w:eastAsia="en-CA"/>
        </w:rPr>
        <w:t xml:space="preserve">): </w:t>
      </w:r>
    </w:p>
    <w:p w:rsidR="00EB15FE" w:rsidRDefault="00A92A03" w:rsidP="00EB15FE">
      <w:pPr>
        <w:ind w:left="720" w:firstLine="720"/>
        <w:rPr>
          <w:rFonts w:eastAsia="Times New Roman" w:cs="Times New Roman"/>
          <w:bCs/>
          <w:lang w:eastAsia="en-CA"/>
        </w:rPr>
      </w:pPr>
      <m:oMath>
        <m:d>
          <m:dPr>
            <m:begChr m:val="{"/>
            <m:endChr m:val="}"/>
            <m:ctrlPr>
              <w:rPr>
                <w:rFonts w:ascii="Cambria Math" w:eastAsia="Times New Roman" w:hAnsi="Cambria Math" w:cs="Times New Roman"/>
                <w:bCs/>
                <w:i/>
                <w:lang w:eastAsia="en-CA"/>
              </w:rPr>
            </m:ctrlPr>
          </m:dPr>
          <m:e>
            <m:eqArr>
              <m:eqArrPr>
                <m:ctrlPr>
                  <w:rPr>
                    <w:rFonts w:ascii="Cambria Math" w:eastAsia="Times New Roman" w:hAnsi="Cambria Math" w:cs="Times New Roman"/>
                    <w:bCs/>
                    <w:i/>
                    <w:lang w:eastAsia="en-CA"/>
                  </w:rPr>
                </m:ctrlPr>
              </m:eqArrPr>
              <m:e>
                <m:sSub>
                  <m:sSubPr>
                    <m:ctrlPr>
                      <w:rPr>
                        <w:rFonts w:ascii="Cambria Math" w:eastAsia="Times New Roman" w:hAnsi="Cambria Math" w:cs="Times New Roman"/>
                        <w:bCs/>
                        <w:i/>
                        <w:lang w:eastAsia="en-CA"/>
                      </w:rPr>
                    </m:ctrlPr>
                  </m:sSubPr>
                  <m:e>
                    <m:r>
                      <w:rPr>
                        <w:rFonts w:ascii="Cambria Math" w:eastAsia="Times New Roman" w:hAnsi="Cambria Math" w:cs="Times New Roman"/>
                        <w:lang w:eastAsia="en-CA"/>
                      </w:rPr>
                      <m:t>X</m:t>
                    </m:r>
                  </m:e>
                  <m:sub>
                    <m:r>
                      <w:rPr>
                        <w:rFonts w:ascii="Cambria Math" w:eastAsia="Times New Roman" w:hAnsi="Cambria Math" w:cs="Times New Roman"/>
                        <w:lang w:eastAsia="en-CA"/>
                      </w:rPr>
                      <m:t>y,s+1</m:t>
                    </m:r>
                  </m:sub>
                </m:sSub>
                <m:r>
                  <w:rPr>
                    <w:rFonts w:ascii="Cambria Math" w:eastAsia="Times New Roman" w:hAnsi="Cambria Math" w:cs="Times New Roman"/>
                    <w:lang w:eastAsia="en-CA"/>
                  </w:rPr>
                  <m:t>=f(</m:t>
                </m:r>
                <m:sSub>
                  <m:sSubPr>
                    <m:ctrlPr>
                      <w:rPr>
                        <w:rFonts w:ascii="Cambria Math" w:eastAsia="Times New Roman" w:hAnsi="Cambria Math" w:cs="Times New Roman"/>
                        <w:bCs/>
                        <w:i/>
                        <w:lang w:eastAsia="en-CA"/>
                      </w:rPr>
                    </m:ctrlPr>
                  </m:sSubPr>
                  <m:e>
                    <m:r>
                      <w:rPr>
                        <w:rFonts w:ascii="Cambria Math" w:eastAsia="Times New Roman" w:hAnsi="Cambria Math" w:cs="Times New Roman"/>
                        <w:lang w:eastAsia="en-CA"/>
                      </w:rPr>
                      <m:t>X</m:t>
                    </m:r>
                  </m:e>
                  <m:sub>
                    <m:r>
                      <w:rPr>
                        <w:rFonts w:ascii="Cambria Math" w:eastAsia="Times New Roman" w:hAnsi="Cambria Math" w:cs="Times New Roman"/>
                        <w:lang w:eastAsia="en-CA"/>
                      </w:rPr>
                      <m:t>y,s</m:t>
                    </m:r>
                  </m:sub>
                </m:sSub>
                <m:r>
                  <w:rPr>
                    <w:rFonts w:ascii="Cambria Math" w:eastAsia="Times New Roman" w:hAnsi="Cambria Math" w:cs="Times New Roman"/>
                    <w:lang w:eastAsia="en-CA"/>
                  </w:rPr>
                  <m:t xml:space="preserve">)    </m:t>
                </m:r>
              </m:e>
              <m:e>
                <m:sSub>
                  <m:sSubPr>
                    <m:ctrlPr>
                      <w:rPr>
                        <w:rFonts w:ascii="Cambria Math" w:eastAsia="Times New Roman" w:hAnsi="Cambria Math" w:cs="Times New Roman"/>
                        <w:bCs/>
                        <w:i/>
                        <w:lang w:eastAsia="en-CA"/>
                      </w:rPr>
                    </m:ctrlPr>
                  </m:sSubPr>
                  <m:e>
                    <m:r>
                      <w:rPr>
                        <w:rFonts w:ascii="Cambria Math" w:eastAsia="Times New Roman" w:hAnsi="Cambria Math" w:cs="Times New Roman"/>
                        <w:lang w:eastAsia="en-CA"/>
                      </w:rPr>
                      <m:t>X</m:t>
                    </m:r>
                  </m:e>
                  <m:sub>
                    <m:r>
                      <w:rPr>
                        <w:rFonts w:ascii="Cambria Math" w:eastAsia="Times New Roman" w:hAnsi="Cambria Math" w:cs="Times New Roman"/>
                        <w:lang w:eastAsia="en-CA"/>
                      </w:rPr>
                      <m:t>y+1,1</m:t>
                    </m:r>
                  </m:sub>
                </m:sSub>
                <m:r>
                  <w:rPr>
                    <w:rFonts w:ascii="Cambria Math" w:eastAsia="Times New Roman" w:hAnsi="Cambria Math" w:cs="Times New Roman"/>
                    <w:lang w:eastAsia="en-CA"/>
                  </w:rPr>
                  <m:t>=f(</m:t>
                </m:r>
                <m:sSub>
                  <m:sSubPr>
                    <m:ctrlPr>
                      <w:rPr>
                        <w:rFonts w:ascii="Cambria Math" w:eastAsia="Times New Roman" w:hAnsi="Cambria Math" w:cs="Times New Roman"/>
                        <w:bCs/>
                        <w:i/>
                        <w:lang w:eastAsia="en-CA"/>
                      </w:rPr>
                    </m:ctrlPr>
                  </m:sSubPr>
                  <m:e>
                    <m:r>
                      <w:rPr>
                        <w:rFonts w:ascii="Cambria Math" w:eastAsia="Times New Roman" w:hAnsi="Cambria Math" w:cs="Times New Roman"/>
                        <w:lang w:eastAsia="en-CA"/>
                      </w:rPr>
                      <m:t>X</m:t>
                    </m:r>
                  </m:e>
                  <m:sub>
                    <m:r>
                      <w:rPr>
                        <w:rFonts w:ascii="Cambria Math" w:eastAsia="Times New Roman" w:hAnsi="Cambria Math" w:cs="Times New Roman"/>
                        <w:lang w:eastAsia="en-CA"/>
                      </w:rPr>
                      <m:t>y,s</m:t>
                    </m:r>
                  </m:sub>
                </m:sSub>
                <m:r>
                  <w:rPr>
                    <w:rFonts w:ascii="Cambria Math" w:eastAsia="Times New Roman" w:hAnsi="Cambria Math" w:cs="Times New Roman"/>
                    <w:lang w:eastAsia="en-CA"/>
                  </w:rPr>
                  <m:t xml:space="preserve">)     </m:t>
                </m:r>
              </m:e>
            </m:eqArr>
            <m:m>
              <m:mPr>
                <m:mcs>
                  <m:mc>
                    <m:mcPr>
                      <m:count m:val="1"/>
                      <m:mcJc m:val="center"/>
                    </m:mcPr>
                  </m:mc>
                </m:mcs>
                <m:ctrlPr>
                  <w:rPr>
                    <w:rFonts w:ascii="Cambria Math" w:eastAsia="Times New Roman" w:hAnsi="Cambria Math" w:cs="Times New Roman"/>
                    <w:bCs/>
                    <w:i/>
                    <w:lang w:eastAsia="en-CA"/>
                  </w:rPr>
                </m:ctrlPr>
              </m:mPr>
              <m:mr>
                <m:e>
                  <m:r>
                    <w:rPr>
                      <w:rFonts w:ascii="Cambria Math" w:eastAsia="Times New Roman" w:hAnsi="Cambria Math" w:cs="Times New Roman"/>
                      <w:lang w:eastAsia="en-CA"/>
                    </w:rPr>
                    <m:t>s&lt;S</m:t>
                  </m:r>
                </m:e>
              </m:mr>
              <m:mr>
                <m:e>
                  <m:r>
                    <w:rPr>
                      <w:rFonts w:ascii="Cambria Math" w:eastAsia="Times New Roman" w:hAnsi="Cambria Math" w:cs="Times New Roman"/>
                      <w:lang w:eastAsia="en-CA"/>
                    </w:rPr>
                    <m:t>s=S</m:t>
                  </m:r>
                </m:e>
              </m:mr>
            </m:m>
          </m:e>
        </m:d>
        <m:r>
          <w:rPr>
            <w:rFonts w:ascii="Cambria Math" w:eastAsia="Times New Roman" w:hAnsi="Cambria Math" w:cs="Times New Roman"/>
            <w:lang w:eastAsia="en-CA"/>
          </w:rPr>
          <m:t>→</m:t>
        </m:r>
        <m:sSub>
          <m:sSubPr>
            <m:ctrlPr>
              <w:rPr>
                <w:rFonts w:ascii="Cambria Math" w:eastAsia="Times New Roman" w:hAnsi="Cambria Math" w:cs="Times New Roman"/>
                <w:bCs/>
                <w:i/>
                <w:lang w:eastAsia="en-CA"/>
              </w:rPr>
            </m:ctrlPr>
          </m:sSubPr>
          <m:e>
            <m:r>
              <w:rPr>
                <w:rFonts w:ascii="Cambria Math" w:eastAsia="Times New Roman" w:hAnsi="Cambria Math" w:cs="Times New Roman"/>
                <w:lang w:eastAsia="en-CA"/>
              </w:rPr>
              <m:t>X</m:t>
            </m:r>
          </m:e>
          <m:sub>
            <m:r>
              <w:rPr>
                <w:rFonts w:ascii="Cambria Math" w:eastAsia="Times New Roman" w:hAnsi="Cambria Math" w:cs="Times New Roman"/>
                <w:lang w:eastAsia="en-CA"/>
              </w:rPr>
              <m:t>t+1</m:t>
            </m:r>
          </m:sub>
        </m:sSub>
        <m:r>
          <w:rPr>
            <w:rFonts w:ascii="Cambria Math" w:eastAsia="Times New Roman" w:hAnsi="Cambria Math" w:cs="Times New Roman"/>
            <w:lang w:eastAsia="en-CA"/>
          </w:rPr>
          <m:t>=f(</m:t>
        </m:r>
        <m:sSub>
          <m:sSubPr>
            <m:ctrlPr>
              <w:rPr>
                <w:rFonts w:ascii="Cambria Math" w:eastAsia="Times New Roman" w:hAnsi="Cambria Math" w:cs="Times New Roman"/>
                <w:bCs/>
                <w:i/>
                <w:lang w:eastAsia="en-CA"/>
              </w:rPr>
            </m:ctrlPr>
          </m:sSubPr>
          <m:e>
            <m:r>
              <w:rPr>
                <w:rFonts w:ascii="Cambria Math" w:eastAsia="Times New Roman" w:hAnsi="Cambria Math" w:cs="Times New Roman"/>
                <w:lang w:eastAsia="en-CA"/>
              </w:rPr>
              <m:t>X</m:t>
            </m:r>
          </m:e>
          <m:sub>
            <m:r>
              <w:rPr>
                <w:rFonts w:ascii="Cambria Math" w:eastAsia="Times New Roman" w:hAnsi="Cambria Math" w:cs="Times New Roman"/>
                <w:lang w:eastAsia="en-CA"/>
              </w:rPr>
              <m:t>t</m:t>
            </m:r>
          </m:sub>
        </m:sSub>
        <m:r>
          <w:rPr>
            <w:rFonts w:ascii="Cambria Math" w:eastAsia="Times New Roman" w:hAnsi="Cambria Math" w:cs="Times New Roman"/>
            <w:lang w:eastAsia="en-CA"/>
          </w:rPr>
          <m:t>)</m:t>
        </m:r>
      </m:oMath>
      <w:r w:rsidR="00EB15FE">
        <w:rPr>
          <w:rFonts w:eastAsia="Times New Roman" w:cs="Times New Roman"/>
          <w:bCs/>
          <w:lang w:eastAsia="en-CA"/>
        </w:rPr>
        <w:t>.</w:t>
      </w:r>
    </w:p>
    <w:p w:rsidR="00EB15FE" w:rsidRDefault="00EB15FE" w:rsidP="00EB15FE">
      <w:pPr>
        <w:rPr>
          <w:rFonts w:eastAsia="Times New Roman" w:cs="Times New Roman"/>
          <w:lang w:eastAsia="en-CA"/>
        </w:rPr>
      </w:pPr>
      <w:r>
        <w:rPr>
          <w:rFonts w:eastAsia="Times New Roman" w:cs="Times New Roman"/>
          <w:lang w:eastAsia="en-CA"/>
        </w:rPr>
        <w:t xml:space="preserve">There is also some redundancy in the specification of fisheries and regions.  Because each fishery operates in exactly one region, the subscript </w:t>
      </w:r>
      <w:r w:rsidRPr="00EB4EF3">
        <w:rPr>
          <w:rFonts w:eastAsia="Times New Roman" w:cs="Times New Roman"/>
          <w:i/>
          <w:lang w:eastAsia="en-CA"/>
        </w:rPr>
        <w:t>f</w:t>
      </w:r>
      <w:r>
        <w:rPr>
          <w:rFonts w:eastAsia="Times New Roman" w:cs="Times New Roman"/>
          <w:lang w:eastAsia="en-CA"/>
        </w:rPr>
        <w:t xml:space="preserve"> implies a unique region </w:t>
      </w:r>
      <w:r w:rsidRPr="00EB4EF3">
        <w:rPr>
          <w:rFonts w:eastAsia="Times New Roman" w:cs="Times New Roman"/>
          <w:i/>
          <w:lang w:eastAsia="en-CA"/>
        </w:rPr>
        <w:t>r</w:t>
      </w:r>
      <w:r>
        <w:rPr>
          <w:rFonts w:eastAsia="Times New Roman" w:cs="Times New Roman"/>
          <w:lang w:eastAsia="en-CA"/>
        </w:rPr>
        <w:t xml:space="preserve"> (though the reverse is not true, as m</w:t>
      </w:r>
      <w:r w:rsidR="007279DC">
        <w:rPr>
          <w:rFonts w:eastAsia="Times New Roman" w:cs="Times New Roman"/>
          <w:lang w:eastAsia="en-CA"/>
        </w:rPr>
        <w:t>ultiple</w:t>
      </w:r>
      <w:r>
        <w:rPr>
          <w:rFonts w:eastAsia="Times New Roman" w:cs="Times New Roman"/>
          <w:lang w:eastAsia="en-CA"/>
        </w:rPr>
        <w:t xml:space="preserve"> fisheries can operate in </w:t>
      </w:r>
      <w:r w:rsidR="00D94BE8">
        <w:rPr>
          <w:rFonts w:eastAsia="Times New Roman" w:cs="Times New Roman"/>
          <w:lang w:eastAsia="en-CA"/>
        </w:rPr>
        <w:t xml:space="preserve">the same </w:t>
      </w:r>
      <w:r>
        <w:rPr>
          <w:rFonts w:eastAsia="Times New Roman" w:cs="Times New Roman"/>
          <w:lang w:eastAsia="en-CA"/>
        </w:rPr>
        <w:t xml:space="preserve">region). </w:t>
      </w:r>
    </w:p>
    <w:p w:rsidR="00EB15FE" w:rsidRPr="00E04CB7" w:rsidRDefault="00DF518B" w:rsidP="00EB15FE">
      <w:pPr>
        <w:rPr>
          <w:rFonts w:eastAsia="Times New Roman" w:cs="Times New Roman"/>
          <w:lang w:eastAsia="en-CA"/>
        </w:rPr>
      </w:pPr>
      <w:r>
        <w:rPr>
          <w:rFonts w:eastAsia="Times New Roman" w:cs="Times New Roman"/>
          <w:lang w:eastAsia="en-CA"/>
        </w:rPr>
        <w:t>W</w:t>
      </w:r>
      <w:r w:rsidR="00EB15FE">
        <w:rPr>
          <w:rFonts w:eastAsia="Times New Roman" w:cs="Times New Roman"/>
          <w:lang w:eastAsia="en-CA"/>
        </w:rPr>
        <w:t xml:space="preserve">e recycle the greek </w:t>
      </w:r>
      <w:r w:rsidR="0075600B">
        <w:rPr>
          <w:rFonts w:eastAsia="Times New Roman" w:cs="Times New Roman"/>
          <w:lang w:eastAsia="en-CA"/>
        </w:rPr>
        <w:t xml:space="preserve">characters </w:t>
      </w:r>
      <w:r w:rsidR="00EB15FE" w:rsidRPr="0032394C">
        <w:rPr>
          <w:rFonts w:eastAsia="Times New Roman" w:cs="Times New Roman"/>
          <w:i/>
          <w:lang w:eastAsia="en-CA"/>
        </w:rPr>
        <w:t>τ</w:t>
      </w:r>
      <w:r w:rsidR="00EB15FE">
        <w:rPr>
          <w:rFonts w:eastAsia="Times New Roman" w:cs="Times New Roman"/>
          <w:lang w:eastAsia="en-CA"/>
        </w:rPr>
        <w:t xml:space="preserve"> and </w:t>
      </w:r>
      <w:r w:rsidR="00EB15FE" w:rsidRPr="0032394C">
        <w:rPr>
          <w:rFonts w:eastAsia="Times New Roman" w:cs="Times New Roman"/>
          <w:i/>
          <w:lang w:eastAsia="en-CA"/>
        </w:rPr>
        <w:t>ω</w:t>
      </w:r>
      <w:r w:rsidR="00EB15FE">
        <w:rPr>
          <w:rFonts w:eastAsia="Times New Roman" w:cs="Times New Roman"/>
          <w:lang w:eastAsia="en-CA"/>
        </w:rPr>
        <w:t xml:space="preserve"> to indicate auto-correlated and independent random normal deviates, respectively</w:t>
      </w:r>
      <w:r>
        <w:rPr>
          <w:rFonts w:eastAsia="Times New Roman" w:cs="Times New Roman"/>
          <w:lang w:eastAsia="en-CA"/>
        </w:rPr>
        <w:t xml:space="preserve">, and </w:t>
      </w:r>
      <w:r w:rsidRPr="00DF518B">
        <w:rPr>
          <w:rFonts w:eastAsia="Times New Roman" w:cs="Times New Roman"/>
          <w:i/>
          <w:lang w:eastAsia="en-CA"/>
        </w:rPr>
        <w:t>σ</w:t>
      </w:r>
      <w:r>
        <w:rPr>
          <w:rFonts w:eastAsia="Times New Roman" w:cs="Times New Roman"/>
          <w:lang w:eastAsia="en-CA"/>
        </w:rPr>
        <w:t xml:space="preserve"> for variance-related parameters:</w:t>
      </w:r>
      <w:r w:rsidR="0075600B">
        <w:rPr>
          <w:rFonts w:eastAsia="Times New Roman" w:cs="Times New Roman"/>
          <w:lang w:eastAsia="en-CA"/>
        </w:rPr>
        <w:t xml:space="preserve"> </w:t>
      </w:r>
    </w:p>
    <w:p w:rsidR="00EB15FE" w:rsidRPr="0040596F" w:rsidRDefault="00EB15FE" w:rsidP="00EB15FE">
      <w:pPr>
        <w:rPr>
          <w:rFonts w:eastAsia="Times New Roman" w:cs="Times New Roman"/>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351A24">
        <w:rPr>
          <w:rFonts w:eastAsia="Times New Roman" w:cs="Times New Roman"/>
          <w:bCs/>
          <w:noProof/>
          <w:lang w:eastAsia="en-CA"/>
        </w:rPr>
        <w:t>1</w:t>
      </w:r>
      <w:r w:rsidRPr="00E04CB7">
        <w:rPr>
          <w:rFonts w:eastAsia="Times New Roman" w:cs="Times New Roman"/>
          <w:bCs/>
          <w:lang w:eastAsia="en-CA"/>
        </w:rPr>
        <w:fldChar w:fldCharType="end"/>
      </w:r>
      <w:r w:rsidRPr="00E04CB7">
        <w:rPr>
          <w:rFonts w:eastAsia="Times New Roman" w:cs="Times New Roman"/>
          <w:bCs/>
          <w:lang w:eastAsia="en-CA"/>
        </w:rPr>
        <w:t>)</w:t>
      </w:r>
      <w:r>
        <w:rPr>
          <w:rFonts w:eastAsia="Times New Roman" w:cs="Times New Roman"/>
        </w:rPr>
        <w:t xml:space="preserve"> </w:t>
      </w:r>
      <w:r>
        <w:rPr>
          <w:rFonts w:eastAsia="Times New Roman" w:cs="Times New Roman"/>
        </w:rPr>
        <w:tab/>
      </w:r>
      <w:r>
        <w:rPr>
          <w:rFonts w:eastAsia="Times New Roman" w:cs="Times New Roman"/>
        </w:rPr>
        <w:tab/>
      </w:r>
      <m:oMath>
        <m:sSub>
          <m:sSubPr>
            <m:ctrlPr>
              <w:rPr>
                <w:rFonts w:ascii="Cambria Math" w:hAnsi="Cambria Math"/>
                <w:i/>
              </w:rPr>
            </m:ctrlPr>
          </m:sSubPr>
          <m:e>
            <m:r>
              <w:rPr>
                <w:rFonts w:ascii="Cambria Math" w:hAnsi="Cambria Math"/>
              </w:rPr>
              <m:t>τ</m:t>
            </m:r>
          </m:e>
          <m:sub>
            <m:r>
              <w:rPr>
                <w:rFonts w:ascii="Cambria Math" w:hAnsi="Cambria Math"/>
              </w:rPr>
              <m:t>t</m:t>
            </m:r>
          </m:sub>
        </m:sSub>
        <m:r>
          <w:rPr>
            <w:rFonts w:ascii="Cambria Math" w:hAnsi="Cambria Math"/>
          </w:rPr>
          <m:t>=ρ</m:t>
        </m:r>
        <m:sSub>
          <m:sSubPr>
            <m:ctrlPr>
              <w:rPr>
                <w:rFonts w:ascii="Cambria Math" w:hAnsi="Cambria Math"/>
                <w:i/>
              </w:rPr>
            </m:ctrlPr>
          </m:sSubPr>
          <m:e>
            <m:r>
              <w:rPr>
                <w:rFonts w:ascii="Cambria Math" w:hAnsi="Cambria Math"/>
              </w:rPr>
              <m:t>τ</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t</m:t>
            </m:r>
          </m:sub>
        </m:sSub>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rad>
      </m:oMath>
    </w:p>
    <w:p w:rsidR="00EB15FE" w:rsidRDefault="00EB15FE" w:rsidP="00EB15FE">
      <w:pPr>
        <w:rPr>
          <w:rFonts w:eastAsia="Times New Roman" w:cs="Times New Roman"/>
        </w:rPr>
      </w:pPr>
      <w:r w:rsidRPr="00E04CB7">
        <w:rPr>
          <w:rFonts w:eastAsia="Times New Roman" w:cs="Times New Roman"/>
          <w:bCs/>
          <w:lang w:eastAsia="en-CA"/>
        </w:rPr>
        <w:lastRenderedPageBreak/>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351A24">
        <w:rPr>
          <w:rFonts w:eastAsia="Times New Roman" w:cs="Times New Roman"/>
          <w:bCs/>
          <w:noProof/>
          <w:lang w:eastAsia="en-CA"/>
        </w:rPr>
        <w:t>2</w:t>
      </w:r>
      <w:r w:rsidRPr="00E04CB7">
        <w:rPr>
          <w:rFonts w:eastAsia="Times New Roman" w:cs="Times New Roman"/>
          <w:bCs/>
          <w:lang w:eastAsia="en-CA"/>
        </w:rPr>
        <w:fldChar w:fldCharType="end"/>
      </w:r>
      <w:r w:rsidRPr="00E04CB7">
        <w:rPr>
          <w:rFonts w:eastAsia="Times New Roman" w:cs="Times New Roman"/>
          <w:bCs/>
          <w:lang w:eastAsia="en-CA"/>
        </w:rPr>
        <w:t>)</w:t>
      </w:r>
      <w:r>
        <w:rPr>
          <w:rFonts w:eastAsia="Times New Roman" w:cs="Times New Roman"/>
        </w:rPr>
        <w:t xml:space="preserve"> </w:t>
      </w:r>
      <w:r>
        <w:rPr>
          <w:rFonts w:eastAsia="Times New Roman" w:cs="Times New Roman"/>
        </w:rPr>
        <w:tab/>
      </w:r>
      <w:r>
        <w:rPr>
          <w:rFonts w:eastAsia="Times New Roman" w:cs="Times New Roman"/>
        </w:rPr>
        <w:tab/>
      </w:r>
      <m:oMath>
        <m:r>
          <w:rPr>
            <w:rFonts w:ascii="Cambria Math" w:hAnsi="Cambria Math"/>
          </w:rPr>
          <m:t>ω~Normal(μ=0,σ)</m:t>
        </m:r>
      </m:oMath>
      <w:r w:rsidR="0075600B">
        <w:rPr>
          <w:rFonts w:eastAsia="Times New Roman" w:cs="Times New Roman"/>
        </w:rPr>
        <w:t>,</w:t>
      </w:r>
    </w:p>
    <w:p w:rsidR="0075600B" w:rsidRPr="0075600B" w:rsidRDefault="0075600B" w:rsidP="00EB15FE">
      <w:pPr>
        <w:rPr>
          <w:rFonts w:eastAsia="Times New Roman" w:cs="Times New Roman"/>
          <w:lang w:eastAsia="en-CA"/>
        </w:rPr>
      </w:pPr>
      <w:r>
        <w:rPr>
          <w:rFonts w:eastAsia="Times New Roman" w:cs="Times New Roman"/>
          <w:lang w:eastAsia="en-CA"/>
        </w:rPr>
        <w:t xml:space="preserve">where </w:t>
      </w:r>
      <w:r w:rsidRPr="0075600B">
        <w:rPr>
          <w:rFonts w:eastAsia="Times New Roman" w:cs="Times New Roman"/>
          <w:i/>
          <w:lang w:eastAsia="en-CA"/>
        </w:rPr>
        <w:t>ρ</w:t>
      </w:r>
      <w:r>
        <w:rPr>
          <w:rFonts w:eastAsia="Times New Roman" w:cs="Times New Roman"/>
          <w:lang w:eastAsia="en-CA"/>
        </w:rPr>
        <w:t xml:space="preserve"> is the lag(1) correlation co-efficient (seasonal or annual).  The OM was only set up for some processes to use auto-correlated errors</w:t>
      </w:r>
      <w:r w:rsidR="00C337F2">
        <w:rPr>
          <w:rFonts w:eastAsia="Times New Roman" w:cs="Times New Roman"/>
          <w:lang w:eastAsia="en-CA"/>
        </w:rPr>
        <w:t xml:space="preserve"> (</w:t>
      </w:r>
      <w:r w:rsidR="00DF518B">
        <w:rPr>
          <w:rFonts w:eastAsia="Times New Roman" w:cs="Times New Roman"/>
          <w:lang w:eastAsia="en-CA"/>
        </w:rPr>
        <w:t xml:space="preserve">and </w:t>
      </w:r>
      <w:r w:rsidRPr="0075600B">
        <w:rPr>
          <w:rFonts w:eastAsia="Times New Roman" w:cs="Times New Roman"/>
          <w:i/>
          <w:lang w:eastAsia="en-CA"/>
        </w:rPr>
        <w:t>ρ</w:t>
      </w:r>
      <w:r w:rsidR="00DF518B">
        <w:rPr>
          <w:rFonts w:eastAsia="Times New Roman" w:cs="Times New Roman"/>
          <w:i/>
          <w:lang w:eastAsia="en-CA"/>
        </w:rPr>
        <w:t xml:space="preserve"> </w:t>
      </w:r>
      <w:r>
        <w:rPr>
          <w:rFonts w:eastAsia="Times New Roman" w:cs="Times New Roman"/>
          <w:lang w:eastAsia="en-CA"/>
        </w:rPr>
        <w:t>=</w:t>
      </w:r>
      <w:r w:rsidR="00DF518B">
        <w:rPr>
          <w:rFonts w:eastAsia="Times New Roman" w:cs="Times New Roman"/>
          <w:lang w:eastAsia="en-CA"/>
        </w:rPr>
        <w:t xml:space="preserve"> </w:t>
      </w:r>
      <w:r>
        <w:rPr>
          <w:rFonts w:eastAsia="Times New Roman" w:cs="Times New Roman"/>
          <w:lang w:eastAsia="en-CA"/>
        </w:rPr>
        <w:t>0</w:t>
      </w:r>
      <w:r w:rsidR="00DF518B">
        <w:rPr>
          <w:rFonts w:eastAsia="Times New Roman" w:cs="Times New Roman"/>
          <w:lang w:eastAsia="en-CA"/>
        </w:rPr>
        <w:t xml:space="preserve"> can be specified to remove it</w:t>
      </w:r>
      <w:r>
        <w:rPr>
          <w:rFonts w:eastAsia="Times New Roman" w:cs="Times New Roman"/>
          <w:lang w:eastAsia="en-CA"/>
        </w:rPr>
        <w:t xml:space="preserve">).  </w:t>
      </w:r>
    </w:p>
    <w:p w:rsidR="00EB15FE" w:rsidRDefault="00EB15FE" w:rsidP="00EB15FE">
      <w:pPr>
        <w:pStyle w:val="Caption"/>
        <w:rPr>
          <w:rFonts w:eastAsia="Times New Roman" w:cs="Times New Roman"/>
          <w:bCs/>
          <w:lang w:eastAsia="en-CA"/>
        </w:rPr>
      </w:pPr>
      <w:bookmarkStart w:id="89" w:name="_Ref450045561"/>
      <w:r>
        <w:t xml:space="preserve">Table </w:t>
      </w:r>
      <w:r w:rsidR="008850D4">
        <w:rPr>
          <w:noProof/>
        </w:rPr>
        <w:fldChar w:fldCharType="begin"/>
      </w:r>
      <w:r w:rsidR="008850D4">
        <w:rPr>
          <w:noProof/>
        </w:rPr>
        <w:instrText xml:space="preserve"> SEQ Table \* ARABIC </w:instrText>
      </w:r>
      <w:r w:rsidR="008850D4">
        <w:rPr>
          <w:noProof/>
        </w:rPr>
        <w:fldChar w:fldCharType="separate"/>
      </w:r>
      <w:r w:rsidR="00351A24">
        <w:rPr>
          <w:noProof/>
        </w:rPr>
        <w:t>4</w:t>
      </w:r>
      <w:r w:rsidR="008850D4">
        <w:rPr>
          <w:noProof/>
        </w:rPr>
        <w:fldChar w:fldCharType="end"/>
      </w:r>
      <w:bookmarkEnd w:id="89"/>
      <w:r>
        <w:t>.  Operating model states, parameters, scripts and superscripts used in this document (but not necessarily in the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2"/>
        <w:gridCol w:w="7184"/>
        <w:gridCol w:w="60"/>
      </w:tblGrid>
      <w:tr w:rsidR="00EB15FE" w:rsidTr="005D74B8">
        <w:tc>
          <w:tcPr>
            <w:tcW w:w="9242" w:type="dxa"/>
            <w:gridSpan w:val="3"/>
            <w:tcBorders>
              <w:top w:val="single" w:sz="4" w:space="0" w:color="auto"/>
              <w:bottom w:val="single" w:sz="4" w:space="0" w:color="auto"/>
            </w:tcBorders>
            <w:shd w:val="clear" w:color="auto" w:fill="EEECE1" w:themeFill="background2"/>
          </w:tcPr>
          <w:p w:rsidR="00EB15FE" w:rsidRDefault="00EB15FE" w:rsidP="005D74B8">
            <w:pPr>
              <w:rPr>
                <w:rFonts w:eastAsia="Times New Roman" w:cs="Times New Roman"/>
                <w:bCs/>
                <w:lang w:eastAsia="en-CA"/>
              </w:rPr>
            </w:pPr>
            <w:r>
              <w:rPr>
                <w:rFonts w:eastAsia="Times New Roman" w:cs="Times New Roman"/>
                <w:bCs/>
                <w:lang w:eastAsia="en-CA"/>
              </w:rPr>
              <w:t>Variables / Parameter</w:t>
            </w:r>
          </w:p>
        </w:tc>
      </w:tr>
      <w:tr w:rsidR="00EB15FE" w:rsidTr="005D74B8">
        <w:trPr>
          <w:gridAfter w:val="1"/>
          <w:wAfter w:w="62" w:type="dxa"/>
        </w:trPr>
        <w:tc>
          <w:tcPr>
            <w:tcW w:w="1809" w:type="dxa"/>
            <w:tcBorders>
              <w:top w:val="single" w:sz="4" w:space="0" w:color="auto"/>
            </w:tcBorders>
          </w:tcPr>
          <w:p w:rsidR="00EB15FE" w:rsidRPr="0070243A" w:rsidRDefault="00EB15FE" w:rsidP="005D74B8">
            <w:pPr>
              <w:rPr>
                <w:rFonts w:eastAsia="Times New Roman" w:cs="Times New Roman"/>
                <w:bCs/>
                <w:i/>
                <w:lang w:eastAsia="en-CA"/>
              </w:rPr>
            </w:pPr>
            <w:r w:rsidRPr="0070243A">
              <w:rPr>
                <w:rFonts w:eastAsia="Times New Roman" w:cs="Times New Roman"/>
                <w:bCs/>
                <w:i/>
                <w:lang w:eastAsia="en-CA"/>
              </w:rPr>
              <w:t>N</w:t>
            </w:r>
          </w:p>
        </w:tc>
        <w:tc>
          <w:tcPr>
            <w:tcW w:w="7371" w:type="dxa"/>
            <w:tcBorders>
              <w:top w:val="single" w:sz="4" w:space="0" w:color="auto"/>
            </w:tcBorders>
          </w:tcPr>
          <w:p w:rsidR="00EB15FE" w:rsidRPr="0032394C" w:rsidRDefault="00EB15FE" w:rsidP="005D74B8">
            <w:pPr>
              <w:rPr>
                <w:rFonts w:eastAsia="Times New Roman" w:cs="Times New Roman"/>
                <w:bCs/>
                <w:i/>
                <w:lang w:eastAsia="en-CA"/>
              </w:rPr>
            </w:pPr>
            <w:r w:rsidRPr="0032394C">
              <w:rPr>
                <w:rFonts w:eastAsia="Times New Roman" w:cs="Times New Roman"/>
                <w:bCs/>
                <w:i/>
                <w:lang w:eastAsia="en-CA"/>
              </w:rPr>
              <w:t>Number in population</w:t>
            </w:r>
          </w:p>
        </w:tc>
      </w:tr>
      <w:tr w:rsidR="00EB15FE" w:rsidTr="005D74B8">
        <w:trPr>
          <w:gridAfter w:val="1"/>
          <w:wAfter w:w="62" w:type="dxa"/>
        </w:trPr>
        <w:tc>
          <w:tcPr>
            <w:tcW w:w="1809" w:type="dxa"/>
          </w:tcPr>
          <w:p w:rsidR="00EB15FE" w:rsidRPr="0070243A" w:rsidRDefault="00EB15FE" w:rsidP="005D74B8">
            <w:pPr>
              <w:rPr>
                <w:rFonts w:eastAsia="Times New Roman" w:cs="Times New Roman"/>
                <w:bCs/>
                <w:i/>
                <w:lang w:eastAsia="en-CA"/>
              </w:rPr>
            </w:pPr>
            <w:r w:rsidRPr="0070243A">
              <w:rPr>
                <w:rFonts w:eastAsia="Times New Roman" w:cs="Times New Roman"/>
                <w:bCs/>
                <w:i/>
                <w:lang w:eastAsia="en-CA"/>
              </w:rPr>
              <w:t>SB</w:t>
            </w:r>
          </w:p>
        </w:tc>
        <w:tc>
          <w:tcPr>
            <w:tcW w:w="7371" w:type="dxa"/>
          </w:tcPr>
          <w:p w:rsidR="00EB15FE" w:rsidRPr="0032394C" w:rsidRDefault="00EB15FE" w:rsidP="005D74B8">
            <w:pPr>
              <w:rPr>
                <w:rFonts w:eastAsia="Times New Roman" w:cs="Times New Roman"/>
                <w:bCs/>
                <w:i/>
                <w:lang w:eastAsia="en-CA"/>
              </w:rPr>
            </w:pPr>
            <w:r w:rsidRPr="0032394C">
              <w:rPr>
                <w:rFonts w:eastAsia="Times New Roman" w:cs="Times New Roman"/>
                <w:bCs/>
                <w:i/>
                <w:lang w:eastAsia="en-CA"/>
              </w:rPr>
              <w:t>Spawning Biomass</w:t>
            </w:r>
          </w:p>
        </w:tc>
      </w:tr>
      <w:tr w:rsidR="00EB15FE" w:rsidTr="005D74B8">
        <w:trPr>
          <w:gridAfter w:val="1"/>
          <w:wAfter w:w="62" w:type="dxa"/>
        </w:trPr>
        <w:tc>
          <w:tcPr>
            <w:tcW w:w="1809" w:type="dxa"/>
          </w:tcPr>
          <w:p w:rsidR="00EB15FE" w:rsidRPr="0070243A" w:rsidRDefault="00EB15FE" w:rsidP="005D74B8">
            <w:pPr>
              <w:rPr>
                <w:rFonts w:eastAsia="Times New Roman" w:cs="Times New Roman"/>
                <w:bCs/>
                <w:i/>
                <w:lang w:eastAsia="en-CA"/>
              </w:rPr>
            </w:pPr>
            <w:r w:rsidRPr="0070243A">
              <w:rPr>
                <w:rFonts w:eastAsia="Times New Roman" w:cs="Times New Roman"/>
                <w:bCs/>
                <w:i/>
                <w:lang w:eastAsia="en-CA"/>
              </w:rPr>
              <w:t>C</w:t>
            </w:r>
          </w:p>
        </w:tc>
        <w:tc>
          <w:tcPr>
            <w:tcW w:w="7371" w:type="dxa"/>
          </w:tcPr>
          <w:p w:rsidR="00EB15FE" w:rsidRPr="0032394C" w:rsidRDefault="00EB15FE" w:rsidP="005D74B8">
            <w:pPr>
              <w:rPr>
                <w:rFonts w:eastAsia="Times New Roman" w:cs="Times New Roman"/>
                <w:bCs/>
                <w:i/>
                <w:lang w:eastAsia="en-CA"/>
              </w:rPr>
            </w:pPr>
            <w:r w:rsidRPr="0032394C">
              <w:rPr>
                <w:rFonts w:eastAsia="Times New Roman" w:cs="Times New Roman"/>
                <w:bCs/>
                <w:i/>
                <w:lang w:eastAsia="en-CA"/>
              </w:rPr>
              <w:t>Catch</w:t>
            </w:r>
          </w:p>
        </w:tc>
      </w:tr>
      <w:tr w:rsidR="00EB15FE" w:rsidTr="005D74B8">
        <w:trPr>
          <w:gridAfter w:val="1"/>
          <w:wAfter w:w="62" w:type="dxa"/>
        </w:trPr>
        <w:tc>
          <w:tcPr>
            <w:tcW w:w="1809" w:type="dxa"/>
          </w:tcPr>
          <w:p w:rsidR="00EB15FE" w:rsidRPr="0070243A" w:rsidRDefault="00EB15FE" w:rsidP="005D74B8">
            <w:pPr>
              <w:rPr>
                <w:rFonts w:eastAsia="Times New Roman" w:cs="Times New Roman"/>
                <w:bCs/>
                <w:i/>
                <w:lang w:eastAsia="en-CA"/>
              </w:rPr>
            </w:pPr>
            <w:r w:rsidRPr="0070243A">
              <w:rPr>
                <w:rFonts w:eastAsia="Times New Roman" w:cs="Times New Roman"/>
                <w:bCs/>
                <w:i/>
                <w:lang w:eastAsia="en-CA"/>
              </w:rPr>
              <w:t>M</w:t>
            </w:r>
          </w:p>
        </w:tc>
        <w:tc>
          <w:tcPr>
            <w:tcW w:w="7371" w:type="dxa"/>
          </w:tcPr>
          <w:p w:rsidR="00EB15FE" w:rsidRPr="0032394C" w:rsidRDefault="00EB15FE" w:rsidP="005D74B8">
            <w:pPr>
              <w:rPr>
                <w:rFonts w:eastAsia="Times New Roman" w:cs="Times New Roman"/>
                <w:bCs/>
                <w:i/>
                <w:lang w:eastAsia="en-CA"/>
              </w:rPr>
            </w:pPr>
            <w:r w:rsidRPr="0032394C">
              <w:rPr>
                <w:rFonts w:eastAsia="Times New Roman" w:cs="Times New Roman"/>
                <w:bCs/>
                <w:i/>
                <w:lang w:eastAsia="en-CA"/>
              </w:rPr>
              <w:t>Natural mortality</w:t>
            </w:r>
          </w:p>
        </w:tc>
      </w:tr>
      <w:tr w:rsidR="00EB15FE" w:rsidTr="005D74B8">
        <w:trPr>
          <w:gridAfter w:val="1"/>
          <w:wAfter w:w="62" w:type="dxa"/>
        </w:trPr>
        <w:tc>
          <w:tcPr>
            <w:tcW w:w="1809" w:type="dxa"/>
          </w:tcPr>
          <w:p w:rsidR="00EB15FE" w:rsidRPr="0070243A" w:rsidRDefault="0002641D" w:rsidP="005D74B8">
            <w:pPr>
              <w:rPr>
                <w:rFonts w:eastAsia="Times New Roman" w:cs="Times New Roman"/>
                <w:bCs/>
                <w:i/>
                <w:lang w:eastAsia="en-CA"/>
              </w:rPr>
            </w:pPr>
            <w:r>
              <w:rPr>
                <w:rFonts w:eastAsia="Times New Roman" w:cs="Times New Roman"/>
                <w:bCs/>
                <w:i/>
                <w:lang w:eastAsia="en-CA"/>
              </w:rPr>
              <w:t>M</w:t>
            </w:r>
          </w:p>
        </w:tc>
        <w:tc>
          <w:tcPr>
            <w:tcW w:w="7371" w:type="dxa"/>
          </w:tcPr>
          <w:p w:rsidR="00EB15FE" w:rsidRPr="0032394C" w:rsidRDefault="00EB15FE" w:rsidP="005D74B8">
            <w:pPr>
              <w:rPr>
                <w:rFonts w:eastAsia="Times New Roman" w:cs="Times New Roman"/>
                <w:bCs/>
                <w:i/>
                <w:lang w:eastAsia="en-CA"/>
              </w:rPr>
            </w:pPr>
            <w:r>
              <w:rPr>
                <w:rFonts w:eastAsia="Times New Roman" w:cs="Times New Roman"/>
                <w:bCs/>
                <w:i/>
                <w:lang w:eastAsia="en-CA"/>
              </w:rPr>
              <w:t>Maturity (proportion)</w:t>
            </w:r>
          </w:p>
        </w:tc>
      </w:tr>
      <w:tr w:rsidR="00EB15FE" w:rsidTr="005D74B8">
        <w:trPr>
          <w:gridAfter w:val="1"/>
          <w:wAfter w:w="62" w:type="dxa"/>
        </w:trPr>
        <w:tc>
          <w:tcPr>
            <w:tcW w:w="1809" w:type="dxa"/>
          </w:tcPr>
          <w:p w:rsidR="00EB15FE" w:rsidRPr="0070243A" w:rsidRDefault="00EB15FE" w:rsidP="005D74B8">
            <w:pPr>
              <w:rPr>
                <w:rFonts w:eastAsia="Times New Roman" w:cs="Times New Roman"/>
                <w:bCs/>
                <w:i/>
                <w:lang w:eastAsia="en-CA"/>
              </w:rPr>
            </w:pPr>
            <w:r>
              <w:rPr>
                <w:rFonts w:eastAsia="Times New Roman" w:cs="Times New Roman"/>
                <w:bCs/>
                <w:i/>
                <w:lang w:eastAsia="en-CA"/>
              </w:rPr>
              <w:t>E</w:t>
            </w:r>
          </w:p>
        </w:tc>
        <w:tc>
          <w:tcPr>
            <w:tcW w:w="7371" w:type="dxa"/>
          </w:tcPr>
          <w:p w:rsidR="00EB15FE" w:rsidRPr="0032394C" w:rsidRDefault="00EB15FE" w:rsidP="005D74B8">
            <w:pPr>
              <w:rPr>
                <w:rFonts w:eastAsia="Times New Roman" w:cs="Times New Roman"/>
                <w:bCs/>
                <w:i/>
                <w:lang w:eastAsia="en-CA"/>
              </w:rPr>
            </w:pPr>
            <w:r w:rsidRPr="0032394C">
              <w:rPr>
                <w:rFonts w:eastAsia="Times New Roman" w:cs="Times New Roman"/>
                <w:bCs/>
                <w:i/>
                <w:lang w:eastAsia="en-CA"/>
              </w:rPr>
              <w:t xml:space="preserve">Fishing </w:t>
            </w:r>
            <w:r>
              <w:rPr>
                <w:rFonts w:eastAsia="Times New Roman" w:cs="Times New Roman"/>
                <w:bCs/>
                <w:i/>
                <w:lang w:eastAsia="en-CA"/>
              </w:rPr>
              <w:t>effort</w:t>
            </w:r>
          </w:p>
        </w:tc>
      </w:tr>
      <w:tr w:rsidR="00EB15FE" w:rsidTr="005D74B8">
        <w:trPr>
          <w:gridAfter w:val="1"/>
          <w:wAfter w:w="62" w:type="dxa"/>
        </w:trPr>
        <w:tc>
          <w:tcPr>
            <w:tcW w:w="1809" w:type="dxa"/>
          </w:tcPr>
          <w:p w:rsidR="00EB15FE" w:rsidRPr="0070243A" w:rsidRDefault="00EB15FE" w:rsidP="005D74B8">
            <w:pPr>
              <w:rPr>
                <w:rFonts w:eastAsia="Times New Roman" w:cs="Times New Roman"/>
                <w:bCs/>
                <w:i/>
                <w:lang w:eastAsia="en-CA"/>
              </w:rPr>
            </w:pPr>
            <w:r>
              <w:rPr>
                <w:rFonts w:eastAsia="Times New Roman" w:cs="Times New Roman"/>
                <w:bCs/>
                <w:i/>
                <w:lang w:eastAsia="en-CA"/>
              </w:rPr>
              <w:t>S</w:t>
            </w:r>
          </w:p>
        </w:tc>
        <w:tc>
          <w:tcPr>
            <w:tcW w:w="7371" w:type="dxa"/>
          </w:tcPr>
          <w:p w:rsidR="00EB15FE" w:rsidRPr="0032394C" w:rsidRDefault="00EB15FE" w:rsidP="005D74B8">
            <w:pPr>
              <w:rPr>
                <w:rFonts w:eastAsia="Times New Roman" w:cs="Times New Roman"/>
                <w:bCs/>
                <w:i/>
                <w:lang w:eastAsia="en-CA"/>
              </w:rPr>
            </w:pPr>
            <w:r>
              <w:rPr>
                <w:rFonts w:eastAsia="Times New Roman" w:cs="Times New Roman"/>
                <w:bCs/>
                <w:i/>
                <w:lang w:eastAsia="en-CA"/>
              </w:rPr>
              <w:t>Fishery selectivity</w:t>
            </w:r>
          </w:p>
        </w:tc>
      </w:tr>
      <w:tr w:rsidR="00EB15FE" w:rsidTr="005D74B8">
        <w:trPr>
          <w:gridAfter w:val="1"/>
          <w:wAfter w:w="62" w:type="dxa"/>
        </w:trPr>
        <w:tc>
          <w:tcPr>
            <w:tcW w:w="1809" w:type="dxa"/>
          </w:tcPr>
          <w:p w:rsidR="00EB15FE" w:rsidRPr="0070243A" w:rsidRDefault="00EB15FE" w:rsidP="005D74B8">
            <w:pPr>
              <w:rPr>
                <w:rFonts w:eastAsia="Times New Roman" w:cs="Times New Roman"/>
                <w:bCs/>
                <w:i/>
                <w:lang w:eastAsia="en-CA"/>
              </w:rPr>
            </w:pPr>
            <w:r>
              <w:rPr>
                <w:rFonts w:eastAsia="Times New Roman" w:cs="Times New Roman"/>
                <w:bCs/>
                <w:i/>
                <w:lang w:eastAsia="en-CA"/>
              </w:rPr>
              <w:t>F</w:t>
            </w:r>
          </w:p>
        </w:tc>
        <w:tc>
          <w:tcPr>
            <w:tcW w:w="7371" w:type="dxa"/>
          </w:tcPr>
          <w:p w:rsidR="00EB15FE" w:rsidRPr="0032394C" w:rsidRDefault="00EB15FE" w:rsidP="005D74B8">
            <w:pPr>
              <w:rPr>
                <w:rFonts w:eastAsia="Times New Roman" w:cs="Times New Roman"/>
                <w:bCs/>
                <w:i/>
                <w:lang w:eastAsia="en-CA"/>
              </w:rPr>
            </w:pPr>
            <w:r w:rsidRPr="0032394C">
              <w:rPr>
                <w:rFonts w:eastAsia="Times New Roman" w:cs="Times New Roman"/>
                <w:bCs/>
                <w:i/>
                <w:lang w:eastAsia="en-CA"/>
              </w:rPr>
              <w:t>Fishing mortality</w:t>
            </w:r>
          </w:p>
        </w:tc>
      </w:tr>
      <w:tr w:rsidR="00EB15FE" w:rsidTr="005D74B8">
        <w:trPr>
          <w:gridAfter w:val="1"/>
          <w:wAfter w:w="62" w:type="dxa"/>
        </w:trPr>
        <w:tc>
          <w:tcPr>
            <w:tcW w:w="1809" w:type="dxa"/>
          </w:tcPr>
          <w:p w:rsidR="00EB15FE" w:rsidRPr="0070243A" w:rsidRDefault="00EB15FE" w:rsidP="005D74B8">
            <w:pPr>
              <w:rPr>
                <w:rFonts w:eastAsia="Times New Roman" w:cs="Times New Roman"/>
                <w:bCs/>
                <w:i/>
                <w:lang w:eastAsia="en-CA"/>
              </w:rPr>
            </w:pPr>
            <w:r w:rsidRPr="0070243A">
              <w:rPr>
                <w:rFonts w:eastAsia="Times New Roman" w:cs="Times New Roman"/>
                <w:bCs/>
                <w:i/>
                <w:lang w:eastAsia="en-CA"/>
              </w:rPr>
              <w:t>h</w:t>
            </w:r>
          </w:p>
        </w:tc>
        <w:tc>
          <w:tcPr>
            <w:tcW w:w="7371" w:type="dxa"/>
          </w:tcPr>
          <w:p w:rsidR="00EB15FE" w:rsidRPr="0032394C" w:rsidRDefault="00EB15FE" w:rsidP="005D74B8">
            <w:pPr>
              <w:rPr>
                <w:rFonts w:eastAsia="Times New Roman" w:cs="Times New Roman"/>
                <w:bCs/>
                <w:i/>
                <w:lang w:eastAsia="en-CA"/>
              </w:rPr>
            </w:pPr>
            <w:r w:rsidRPr="0032394C">
              <w:rPr>
                <w:rFonts w:eastAsia="Times New Roman" w:cs="Times New Roman"/>
                <w:bCs/>
                <w:i/>
                <w:lang w:eastAsia="en-CA"/>
              </w:rPr>
              <w:t>Beverton-Holt stock-recruit steepness</w:t>
            </w:r>
          </w:p>
        </w:tc>
      </w:tr>
      <w:tr w:rsidR="00EB15FE" w:rsidTr="005D74B8">
        <w:trPr>
          <w:gridAfter w:val="1"/>
          <w:wAfter w:w="62" w:type="dxa"/>
        </w:trPr>
        <w:tc>
          <w:tcPr>
            <w:tcW w:w="1809" w:type="dxa"/>
          </w:tcPr>
          <w:p w:rsidR="00EB15FE" w:rsidRPr="0070243A" w:rsidRDefault="00EB15FE" w:rsidP="005D74B8">
            <w:pPr>
              <w:rPr>
                <w:rFonts w:eastAsia="Times New Roman" w:cs="Times New Roman"/>
                <w:bCs/>
                <w:i/>
                <w:lang w:eastAsia="en-CA"/>
              </w:rPr>
            </w:pPr>
            <w:r w:rsidRPr="0070243A">
              <w:rPr>
                <w:rFonts w:eastAsia="Times New Roman" w:cs="Times New Roman"/>
                <w:bCs/>
                <w:i/>
                <w:lang w:eastAsia="en-CA"/>
              </w:rPr>
              <w:t>P</w:t>
            </w:r>
            <w:r>
              <w:rPr>
                <w:rFonts w:eastAsia="Times New Roman" w:cs="Times New Roman"/>
                <w:bCs/>
                <w:i/>
                <w:lang w:eastAsia="en-CA"/>
              </w:rPr>
              <w:t>, ϕ</w:t>
            </w:r>
          </w:p>
        </w:tc>
        <w:tc>
          <w:tcPr>
            <w:tcW w:w="7371" w:type="dxa"/>
          </w:tcPr>
          <w:p w:rsidR="00EB15FE" w:rsidRPr="0032394C" w:rsidRDefault="00EB15FE" w:rsidP="005D74B8">
            <w:pPr>
              <w:rPr>
                <w:rFonts w:eastAsia="Times New Roman" w:cs="Times New Roman"/>
                <w:bCs/>
                <w:i/>
                <w:lang w:eastAsia="en-CA"/>
              </w:rPr>
            </w:pPr>
            <w:r w:rsidRPr="0032394C">
              <w:rPr>
                <w:rFonts w:eastAsia="Times New Roman" w:cs="Times New Roman"/>
                <w:bCs/>
                <w:i/>
                <w:lang w:eastAsia="en-CA"/>
              </w:rPr>
              <w:t>Proportion</w:t>
            </w:r>
            <w:r>
              <w:rPr>
                <w:rFonts w:eastAsia="Times New Roman" w:cs="Times New Roman"/>
                <w:bCs/>
                <w:i/>
                <w:lang w:eastAsia="en-CA"/>
              </w:rPr>
              <w:t xml:space="preserve"> of a distribution</w:t>
            </w:r>
          </w:p>
        </w:tc>
      </w:tr>
      <w:tr w:rsidR="00EB15FE" w:rsidTr="005D74B8">
        <w:trPr>
          <w:gridAfter w:val="1"/>
          <w:wAfter w:w="62" w:type="dxa"/>
        </w:trPr>
        <w:tc>
          <w:tcPr>
            <w:tcW w:w="1809" w:type="dxa"/>
          </w:tcPr>
          <w:p w:rsidR="00EB15FE" w:rsidRPr="0070243A" w:rsidRDefault="00EB22FF" w:rsidP="005D74B8">
            <w:pPr>
              <w:rPr>
                <w:rFonts w:eastAsia="Times New Roman" w:cs="Times New Roman"/>
                <w:bCs/>
                <w:i/>
                <w:lang w:eastAsia="en-CA"/>
              </w:rPr>
            </w:pPr>
            <w:r>
              <w:rPr>
                <w:rFonts w:eastAsia="Times New Roman" w:cs="Times New Roman"/>
                <w:bCs/>
                <w:i/>
                <w:lang w:eastAsia="en-CA"/>
              </w:rPr>
              <w:t>Τ</w:t>
            </w:r>
          </w:p>
        </w:tc>
        <w:tc>
          <w:tcPr>
            <w:tcW w:w="7371" w:type="dxa"/>
          </w:tcPr>
          <w:p w:rsidR="00EB15FE" w:rsidRPr="0032394C" w:rsidRDefault="00EB15FE" w:rsidP="005D74B8">
            <w:pPr>
              <w:rPr>
                <w:rFonts w:eastAsia="Times New Roman" w:cs="Times New Roman"/>
                <w:bCs/>
                <w:i/>
                <w:lang w:eastAsia="en-CA"/>
              </w:rPr>
            </w:pPr>
            <w:r w:rsidRPr="0032394C">
              <w:rPr>
                <w:rFonts w:eastAsia="Times New Roman" w:cs="Times New Roman"/>
                <w:bCs/>
                <w:i/>
                <w:lang w:eastAsia="en-CA"/>
              </w:rPr>
              <w:t>A lag(1) auto-correlated</w:t>
            </w:r>
            <w:r>
              <w:rPr>
                <w:rFonts w:eastAsia="Times New Roman" w:cs="Times New Roman"/>
                <w:bCs/>
                <w:i/>
                <w:lang w:eastAsia="en-CA"/>
              </w:rPr>
              <w:t xml:space="preserve"> random </w:t>
            </w:r>
            <w:r w:rsidRPr="0032394C">
              <w:rPr>
                <w:rFonts w:eastAsia="Times New Roman" w:cs="Times New Roman"/>
                <w:bCs/>
                <w:i/>
                <w:lang w:eastAsia="en-CA"/>
              </w:rPr>
              <w:t>normal deviate</w:t>
            </w:r>
          </w:p>
        </w:tc>
      </w:tr>
      <w:tr w:rsidR="00EB15FE" w:rsidTr="005D74B8">
        <w:trPr>
          <w:gridAfter w:val="1"/>
          <w:wAfter w:w="62" w:type="dxa"/>
        </w:trPr>
        <w:tc>
          <w:tcPr>
            <w:tcW w:w="1809" w:type="dxa"/>
          </w:tcPr>
          <w:p w:rsidR="00EB15FE" w:rsidRPr="0070243A" w:rsidRDefault="00EB22FF" w:rsidP="005D74B8">
            <w:pPr>
              <w:rPr>
                <w:rFonts w:eastAsia="Times New Roman" w:cs="Times New Roman"/>
                <w:bCs/>
                <w:i/>
                <w:lang w:eastAsia="en-CA"/>
              </w:rPr>
            </w:pPr>
            <w:r>
              <w:rPr>
                <w:rFonts w:eastAsia="Times New Roman" w:cs="Times New Roman"/>
                <w:bCs/>
                <w:i/>
                <w:lang w:eastAsia="en-CA"/>
              </w:rPr>
              <w:t>Ω</w:t>
            </w:r>
          </w:p>
        </w:tc>
        <w:tc>
          <w:tcPr>
            <w:tcW w:w="7371" w:type="dxa"/>
          </w:tcPr>
          <w:p w:rsidR="00EB15FE" w:rsidRPr="0032394C" w:rsidRDefault="00EB15FE" w:rsidP="005D74B8">
            <w:pPr>
              <w:rPr>
                <w:rFonts w:eastAsia="Times New Roman" w:cs="Times New Roman"/>
                <w:bCs/>
                <w:i/>
                <w:lang w:eastAsia="en-CA"/>
              </w:rPr>
            </w:pPr>
            <w:r w:rsidRPr="0032394C">
              <w:rPr>
                <w:rFonts w:eastAsia="Times New Roman" w:cs="Times New Roman"/>
                <w:bCs/>
                <w:i/>
                <w:lang w:eastAsia="en-CA"/>
              </w:rPr>
              <w:t xml:space="preserve">An independent </w:t>
            </w:r>
            <w:r>
              <w:rPr>
                <w:rFonts w:eastAsia="Times New Roman" w:cs="Times New Roman"/>
                <w:bCs/>
                <w:i/>
                <w:lang w:eastAsia="en-CA"/>
              </w:rPr>
              <w:t xml:space="preserve">random </w:t>
            </w:r>
            <w:r w:rsidRPr="0032394C">
              <w:rPr>
                <w:rFonts w:eastAsia="Times New Roman" w:cs="Times New Roman"/>
                <w:bCs/>
                <w:i/>
                <w:lang w:eastAsia="en-CA"/>
              </w:rPr>
              <w:t>normal deviate</w:t>
            </w:r>
          </w:p>
        </w:tc>
      </w:tr>
      <w:tr w:rsidR="00506CAF" w:rsidTr="005D74B8">
        <w:trPr>
          <w:gridAfter w:val="1"/>
          <w:wAfter w:w="62" w:type="dxa"/>
        </w:trPr>
        <w:tc>
          <w:tcPr>
            <w:tcW w:w="1809" w:type="dxa"/>
          </w:tcPr>
          <w:p w:rsidR="00506CAF" w:rsidRPr="0070243A" w:rsidRDefault="00EB22FF" w:rsidP="005D74B8">
            <w:pPr>
              <w:rPr>
                <w:rFonts w:eastAsia="Times New Roman" w:cs="Times New Roman"/>
                <w:bCs/>
                <w:i/>
                <w:lang w:eastAsia="en-CA"/>
              </w:rPr>
            </w:pPr>
            <w:r>
              <w:rPr>
                <w:rFonts w:eastAsia="Times New Roman" w:cs="Times New Roman"/>
                <w:bCs/>
                <w:i/>
                <w:lang w:eastAsia="en-CA"/>
              </w:rPr>
              <w:t>Σ</w:t>
            </w:r>
          </w:p>
        </w:tc>
        <w:tc>
          <w:tcPr>
            <w:tcW w:w="7371" w:type="dxa"/>
          </w:tcPr>
          <w:p w:rsidR="00506CAF" w:rsidRPr="0032394C" w:rsidRDefault="00506CAF" w:rsidP="005D74B8">
            <w:pPr>
              <w:rPr>
                <w:rFonts w:eastAsia="Times New Roman" w:cs="Times New Roman"/>
                <w:bCs/>
                <w:i/>
                <w:lang w:eastAsia="en-CA"/>
              </w:rPr>
            </w:pPr>
            <w:r>
              <w:rPr>
                <w:rFonts w:eastAsia="Times New Roman" w:cs="Times New Roman"/>
                <w:bCs/>
                <w:i/>
                <w:lang w:eastAsia="en-CA"/>
              </w:rPr>
              <w:t>Variance-related parameter</w:t>
            </w:r>
          </w:p>
        </w:tc>
      </w:tr>
      <w:tr w:rsidR="00EB15FE" w:rsidTr="005D74B8">
        <w:trPr>
          <w:gridAfter w:val="1"/>
          <w:wAfter w:w="62" w:type="dxa"/>
        </w:trPr>
        <w:tc>
          <w:tcPr>
            <w:tcW w:w="1809" w:type="dxa"/>
          </w:tcPr>
          <w:p w:rsidR="00EB15FE" w:rsidRPr="0070243A" w:rsidRDefault="00EB15FE" w:rsidP="005D74B8">
            <w:pPr>
              <w:rPr>
                <w:rFonts w:eastAsia="Times New Roman" w:cs="Times New Roman"/>
                <w:bCs/>
                <w:i/>
                <w:lang w:eastAsia="en-CA"/>
              </w:rPr>
            </w:pPr>
            <w:r w:rsidRPr="0070243A">
              <w:rPr>
                <w:rFonts w:eastAsia="Times New Roman" w:cs="Times New Roman"/>
                <w:bCs/>
                <w:i/>
                <w:lang w:eastAsia="en-CA"/>
              </w:rPr>
              <w:t xml:space="preserve">W </w:t>
            </w:r>
          </w:p>
        </w:tc>
        <w:tc>
          <w:tcPr>
            <w:tcW w:w="7371" w:type="dxa"/>
          </w:tcPr>
          <w:p w:rsidR="00EB15FE" w:rsidRPr="0032394C" w:rsidRDefault="00EB15FE" w:rsidP="005D74B8">
            <w:pPr>
              <w:rPr>
                <w:rFonts w:eastAsia="Times New Roman" w:cs="Times New Roman"/>
                <w:bCs/>
                <w:i/>
                <w:lang w:eastAsia="en-CA"/>
              </w:rPr>
            </w:pPr>
            <w:r w:rsidRPr="0032394C">
              <w:rPr>
                <w:rFonts w:eastAsia="Times New Roman" w:cs="Times New Roman"/>
                <w:bCs/>
                <w:i/>
                <w:lang w:eastAsia="en-CA"/>
              </w:rPr>
              <w:t>Mass-at-age</w:t>
            </w:r>
          </w:p>
        </w:tc>
      </w:tr>
      <w:tr w:rsidR="00EB15FE" w:rsidTr="005D74B8">
        <w:trPr>
          <w:gridAfter w:val="1"/>
          <w:wAfter w:w="62" w:type="dxa"/>
        </w:trPr>
        <w:tc>
          <w:tcPr>
            <w:tcW w:w="1809" w:type="dxa"/>
          </w:tcPr>
          <w:p w:rsidR="00EB15FE" w:rsidRPr="0070243A" w:rsidRDefault="00EB15FE" w:rsidP="005D74B8">
            <w:pPr>
              <w:rPr>
                <w:rFonts w:eastAsia="Times New Roman" w:cs="Times New Roman"/>
                <w:bCs/>
                <w:i/>
                <w:lang w:eastAsia="en-CA"/>
              </w:rPr>
            </w:pPr>
            <w:r w:rsidRPr="0070243A">
              <w:rPr>
                <w:rFonts w:eastAsia="Times New Roman" w:cs="Times New Roman"/>
                <w:bCs/>
                <w:i/>
                <w:lang w:eastAsia="en-CA"/>
              </w:rPr>
              <w:t xml:space="preserve">L </w:t>
            </w:r>
          </w:p>
        </w:tc>
        <w:tc>
          <w:tcPr>
            <w:tcW w:w="7371" w:type="dxa"/>
          </w:tcPr>
          <w:p w:rsidR="00EB15FE" w:rsidRPr="0032394C" w:rsidRDefault="00EB15FE" w:rsidP="005D74B8">
            <w:pPr>
              <w:rPr>
                <w:rFonts w:eastAsia="Times New Roman" w:cs="Times New Roman"/>
                <w:bCs/>
                <w:i/>
                <w:lang w:eastAsia="en-CA"/>
              </w:rPr>
            </w:pPr>
            <w:r w:rsidRPr="0032394C">
              <w:rPr>
                <w:rFonts w:eastAsia="Times New Roman" w:cs="Times New Roman"/>
                <w:bCs/>
                <w:i/>
                <w:lang w:eastAsia="en-CA"/>
              </w:rPr>
              <w:t>Length-at-age</w:t>
            </w:r>
          </w:p>
        </w:tc>
      </w:tr>
      <w:tr w:rsidR="00EB15FE" w:rsidTr="005D74B8">
        <w:trPr>
          <w:gridAfter w:val="1"/>
          <w:wAfter w:w="62" w:type="dxa"/>
        </w:trPr>
        <w:tc>
          <w:tcPr>
            <w:tcW w:w="1809" w:type="dxa"/>
          </w:tcPr>
          <w:p w:rsidR="00EB15FE" w:rsidRPr="0070243A" w:rsidRDefault="00EB15FE" w:rsidP="005D74B8">
            <w:pPr>
              <w:rPr>
                <w:rFonts w:eastAsia="Times New Roman" w:cs="Times New Roman"/>
                <w:bCs/>
                <w:i/>
                <w:lang w:eastAsia="en-CA"/>
              </w:rPr>
            </w:pPr>
            <w:r>
              <w:rPr>
                <w:rFonts w:eastAsia="Times New Roman" w:cs="Times New Roman"/>
                <w:bCs/>
                <w:i/>
                <w:lang w:eastAsia="en-CA"/>
              </w:rPr>
              <w:t>α, β</w:t>
            </w:r>
          </w:p>
        </w:tc>
        <w:tc>
          <w:tcPr>
            <w:tcW w:w="7371" w:type="dxa"/>
          </w:tcPr>
          <w:p w:rsidR="00EB15FE" w:rsidRPr="0032394C" w:rsidRDefault="00EB15FE" w:rsidP="005D74B8">
            <w:pPr>
              <w:rPr>
                <w:rFonts w:eastAsia="Times New Roman" w:cs="Times New Roman"/>
                <w:bCs/>
                <w:i/>
                <w:lang w:eastAsia="en-CA"/>
              </w:rPr>
            </w:pPr>
            <w:r>
              <w:rPr>
                <w:rFonts w:eastAsia="Times New Roman" w:cs="Times New Roman"/>
                <w:bCs/>
                <w:i/>
                <w:lang w:eastAsia="en-CA"/>
              </w:rPr>
              <w:t xml:space="preserve">Mass-length </w:t>
            </w:r>
            <w:r w:rsidRPr="0032394C">
              <w:rPr>
                <w:rFonts w:eastAsia="Times New Roman" w:cs="Times New Roman"/>
                <w:bCs/>
                <w:i/>
                <w:lang w:eastAsia="en-CA"/>
              </w:rPr>
              <w:t>parameters</w:t>
            </w:r>
          </w:p>
        </w:tc>
      </w:tr>
      <w:tr w:rsidR="00EB15FE" w:rsidTr="005D74B8">
        <w:trPr>
          <w:gridAfter w:val="1"/>
          <w:wAfter w:w="62" w:type="dxa"/>
        </w:trPr>
        <w:tc>
          <w:tcPr>
            <w:tcW w:w="1809" w:type="dxa"/>
          </w:tcPr>
          <w:p w:rsidR="00EB15FE" w:rsidRPr="0070243A" w:rsidRDefault="00EB15FE" w:rsidP="005D74B8">
            <w:pPr>
              <w:rPr>
                <w:rFonts w:eastAsia="Times New Roman" w:cs="Times New Roman"/>
                <w:bCs/>
                <w:i/>
                <w:lang w:eastAsia="en-CA"/>
              </w:rPr>
            </w:pPr>
            <w:r>
              <w:rPr>
                <w:rFonts w:eastAsia="Times New Roman" w:cs="Times New Roman"/>
                <w:bCs/>
                <w:i/>
                <w:lang w:eastAsia="en-CA"/>
              </w:rPr>
              <w:t>Ψ</w:t>
            </w:r>
          </w:p>
        </w:tc>
        <w:tc>
          <w:tcPr>
            <w:tcW w:w="7371" w:type="dxa"/>
          </w:tcPr>
          <w:p w:rsidR="00EB15FE" w:rsidRPr="0032394C" w:rsidRDefault="00EB15FE" w:rsidP="005D74B8">
            <w:pPr>
              <w:rPr>
                <w:rFonts w:eastAsia="Times New Roman" w:cs="Times New Roman"/>
                <w:bCs/>
                <w:i/>
                <w:lang w:eastAsia="en-CA"/>
              </w:rPr>
            </w:pPr>
            <w:r w:rsidRPr="0032394C">
              <w:rPr>
                <w:rFonts w:eastAsia="Times New Roman" w:cs="Times New Roman"/>
                <w:bCs/>
                <w:i/>
                <w:lang w:eastAsia="en-CA"/>
              </w:rPr>
              <w:t>Movement probability</w:t>
            </w:r>
          </w:p>
        </w:tc>
      </w:tr>
      <w:tr w:rsidR="00EB15FE" w:rsidTr="005D74B8">
        <w:trPr>
          <w:gridAfter w:val="1"/>
          <w:wAfter w:w="62" w:type="dxa"/>
        </w:trPr>
        <w:tc>
          <w:tcPr>
            <w:tcW w:w="1809" w:type="dxa"/>
          </w:tcPr>
          <w:p w:rsidR="00EB15FE" w:rsidRPr="0070243A" w:rsidRDefault="00EB15FE" w:rsidP="005D74B8">
            <w:pPr>
              <w:rPr>
                <w:rFonts w:eastAsia="Times New Roman" w:cs="Times New Roman"/>
                <w:bCs/>
                <w:i/>
                <w:lang w:eastAsia="en-CA"/>
              </w:rPr>
            </w:pPr>
            <w:r>
              <w:rPr>
                <w:rFonts w:eastAsia="Times New Roman" w:cs="Times New Roman"/>
                <w:bCs/>
                <w:i/>
                <w:lang w:eastAsia="en-CA"/>
              </w:rPr>
              <w:t>TAC</w:t>
            </w:r>
          </w:p>
        </w:tc>
        <w:tc>
          <w:tcPr>
            <w:tcW w:w="7371" w:type="dxa"/>
          </w:tcPr>
          <w:p w:rsidR="00EB15FE" w:rsidRPr="0032394C" w:rsidRDefault="00EB15FE" w:rsidP="005D74B8">
            <w:pPr>
              <w:rPr>
                <w:rFonts w:eastAsia="Times New Roman" w:cs="Times New Roman"/>
                <w:bCs/>
                <w:i/>
                <w:lang w:eastAsia="en-CA"/>
              </w:rPr>
            </w:pPr>
            <w:r>
              <w:rPr>
                <w:rFonts w:eastAsia="Times New Roman" w:cs="Times New Roman"/>
                <w:bCs/>
                <w:i/>
                <w:lang w:eastAsia="en-CA"/>
              </w:rPr>
              <w:t>Related to quota-based management</w:t>
            </w:r>
          </w:p>
        </w:tc>
      </w:tr>
      <w:tr w:rsidR="00EB15FE" w:rsidTr="005D74B8">
        <w:trPr>
          <w:gridAfter w:val="1"/>
          <w:wAfter w:w="62" w:type="dxa"/>
        </w:trPr>
        <w:tc>
          <w:tcPr>
            <w:tcW w:w="1809" w:type="dxa"/>
          </w:tcPr>
          <w:p w:rsidR="00EB15FE" w:rsidRPr="0070243A" w:rsidRDefault="00EB15FE" w:rsidP="005D74B8">
            <w:pPr>
              <w:rPr>
                <w:rFonts w:eastAsia="Times New Roman" w:cs="Times New Roman"/>
                <w:bCs/>
                <w:i/>
                <w:lang w:eastAsia="en-CA"/>
              </w:rPr>
            </w:pPr>
            <w:r>
              <w:rPr>
                <w:rFonts w:eastAsia="Times New Roman" w:cs="Times New Roman"/>
                <w:bCs/>
                <w:i/>
                <w:lang w:eastAsia="en-CA"/>
              </w:rPr>
              <w:t>TAE</w:t>
            </w:r>
          </w:p>
        </w:tc>
        <w:tc>
          <w:tcPr>
            <w:tcW w:w="7371" w:type="dxa"/>
          </w:tcPr>
          <w:p w:rsidR="00EB15FE" w:rsidRPr="0032394C" w:rsidRDefault="00EB15FE" w:rsidP="005D74B8">
            <w:pPr>
              <w:rPr>
                <w:rFonts w:eastAsia="Times New Roman" w:cs="Times New Roman"/>
                <w:bCs/>
                <w:i/>
                <w:lang w:eastAsia="en-CA"/>
              </w:rPr>
            </w:pPr>
            <w:r>
              <w:rPr>
                <w:rFonts w:eastAsia="Times New Roman" w:cs="Times New Roman"/>
                <w:bCs/>
                <w:i/>
                <w:lang w:eastAsia="en-CA"/>
              </w:rPr>
              <w:t>Related to effort-based management</w:t>
            </w:r>
          </w:p>
        </w:tc>
      </w:tr>
      <w:tr w:rsidR="00EB15FE" w:rsidTr="005D74B8">
        <w:trPr>
          <w:gridAfter w:val="1"/>
          <w:wAfter w:w="62" w:type="dxa"/>
        </w:trPr>
        <w:tc>
          <w:tcPr>
            <w:tcW w:w="1809" w:type="dxa"/>
          </w:tcPr>
          <w:p w:rsidR="00EB15FE" w:rsidRPr="0070243A" w:rsidRDefault="00EB15FE" w:rsidP="005D74B8">
            <w:pPr>
              <w:rPr>
                <w:rFonts w:eastAsia="Times New Roman" w:cs="Times New Roman"/>
                <w:bCs/>
                <w:i/>
                <w:lang w:eastAsia="en-CA"/>
              </w:rPr>
            </w:pPr>
            <w:r w:rsidRPr="0070243A">
              <w:rPr>
                <w:rFonts w:eastAsia="Times New Roman" w:cs="Times New Roman"/>
                <w:bCs/>
                <w:i/>
                <w:lang w:eastAsia="en-CA"/>
              </w:rPr>
              <w:t>R</w:t>
            </w:r>
          </w:p>
        </w:tc>
        <w:tc>
          <w:tcPr>
            <w:tcW w:w="7371" w:type="dxa"/>
          </w:tcPr>
          <w:p w:rsidR="00EB15FE" w:rsidRPr="0032394C" w:rsidRDefault="00EB15FE" w:rsidP="005D74B8">
            <w:pPr>
              <w:rPr>
                <w:rFonts w:eastAsia="Times New Roman" w:cs="Times New Roman"/>
                <w:bCs/>
                <w:i/>
                <w:lang w:eastAsia="en-CA"/>
              </w:rPr>
            </w:pPr>
            <w:r w:rsidRPr="0032394C">
              <w:rPr>
                <w:rFonts w:eastAsia="Times New Roman" w:cs="Times New Roman"/>
                <w:bCs/>
                <w:i/>
                <w:lang w:eastAsia="en-CA"/>
              </w:rPr>
              <w:t>Recruitment</w:t>
            </w:r>
          </w:p>
        </w:tc>
      </w:tr>
      <w:tr w:rsidR="00EB15FE" w:rsidTr="005D74B8">
        <w:trPr>
          <w:gridAfter w:val="1"/>
          <w:wAfter w:w="62" w:type="dxa"/>
        </w:trPr>
        <w:tc>
          <w:tcPr>
            <w:tcW w:w="1809" w:type="dxa"/>
          </w:tcPr>
          <w:p w:rsidR="00EB15FE" w:rsidRPr="0070243A" w:rsidRDefault="00EB15FE" w:rsidP="005D74B8">
            <w:pPr>
              <w:rPr>
                <w:rFonts w:eastAsia="Times New Roman" w:cs="Times New Roman"/>
                <w:bCs/>
                <w:i/>
                <w:lang w:eastAsia="en-CA"/>
              </w:rPr>
            </w:pPr>
            <w:r w:rsidRPr="0070243A">
              <w:rPr>
                <w:rFonts w:eastAsia="Times New Roman" w:cs="Times New Roman"/>
                <w:bCs/>
                <w:i/>
                <w:lang w:eastAsia="en-CA"/>
              </w:rPr>
              <w:t>R</w:t>
            </w:r>
            <w:r w:rsidRPr="0070243A">
              <w:rPr>
                <w:rFonts w:eastAsia="Times New Roman" w:cs="Times New Roman"/>
                <w:bCs/>
                <w:i/>
                <w:vertAlign w:val="subscript"/>
                <w:lang w:eastAsia="en-CA"/>
              </w:rPr>
              <w:t>0</w:t>
            </w:r>
          </w:p>
        </w:tc>
        <w:tc>
          <w:tcPr>
            <w:tcW w:w="7371" w:type="dxa"/>
          </w:tcPr>
          <w:p w:rsidR="00EB15FE" w:rsidRPr="0032394C" w:rsidRDefault="00EB15FE" w:rsidP="005D74B8">
            <w:pPr>
              <w:rPr>
                <w:rFonts w:eastAsia="Times New Roman" w:cs="Times New Roman"/>
                <w:bCs/>
                <w:i/>
                <w:lang w:eastAsia="en-CA"/>
              </w:rPr>
            </w:pPr>
            <w:r w:rsidRPr="0032394C">
              <w:rPr>
                <w:rFonts w:eastAsia="Times New Roman" w:cs="Times New Roman"/>
                <w:bCs/>
                <w:i/>
                <w:lang w:eastAsia="en-CA"/>
              </w:rPr>
              <w:t>Virgin Recruitment</w:t>
            </w:r>
          </w:p>
        </w:tc>
      </w:tr>
      <w:tr w:rsidR="00EB15FE" w:rsidTr="005D74B8">
        <w:trPr>
          <w:gridAfter w:val="1"/>
          <w:wAfter w:w="62" w:type="dxa"/>
        </w:trPr>
        <w:tc>
          <w:tcPr>
            <w:tcW w:w="1809" w:type="dxa"/>
          </w:tcPr>
          <w:p w:rsidR="00EB15FE" w:rsidRPr="0070243A" w:rsidRDefault="00EB15FE" w:rsidP="005D74B8">
            <w:pPr>
              <w:rPr>
                <w:rFonts w:eastAsia="Times New Roman" w:cs="Times New Roman"/>
                <w:bCs/>
                <w:i/>
                <w:lang w:eastAsia="en-CA"/>
              </w:rPr>
            </w:pPr>
            <w:r>
              <w:rPr>
                <w:rFonts w:eastAsia="Times New Roman" w:cs="Times New Roman"/>
                <w:bCs/>
                <w:i/>
                <w:lang w:eastAsia="en-CA"/>
              </w:rPr>
              <w:t>ρ</w:t>
            </w:r>
          </w:p>
        </w:tc>
        <w:tc>
          <w:tcPr>
            <w:tcW w:w="7371" w:type="dxa"/>
          </w:tcPr>
          <w:p w:rsidR="00EB15FE" w:rsidRPr="0032394C" w:rsidRDefault="00EB15FE" w:rsidP="005D74B8">
            <w:pPr>
              <w:rPr>
                <w:rFonts w:eastAsia="Times New Roman" w:cs="Times New Roman"/>
                <w:bCs/>
                <w:i/>
                <w:lang w:eastAsia="en-CA"/>
              </w:rPr>
            </w:pPr>
            <w:r w:rsidRPr="0032394C">
              <w:rPr>
                <w:rFonts w:eastAsia="Times New Roman" w:cs="Times New Roman"/>
                <w:bCs/>
                <w:i/>
                <w:lang w:eastAsia="en-CA"/>
              </w:rPr>
              <w:t>Auto-correlation co-efficient</w:t>
            </w:r>
          </w:p>
        </w:tc>
      </w:tr>
      <w:tr w:rsidR="00EB15FE" w:rsidTr="005D74B8">
        <w:tc>
          <w:tcPr>
            <w:tcW w:w="9242" w:type="dxa"/>
            <w:gridSpan w:val="3"/>
            <w:tcBorders>
              <w:top w:val="single" w:sz="4" w:space="0" w:color="auto"/>
              <w:bottom w:val="single" w:sz="4" w:space="0" w:color="auto"/>
            </w:tcBorders>
            <w:shd w:val="clear" w:color="auto" w:fill="EEECE1" w:themeFill="background2"/>
          </w:tcPr>
          <w:p w:rsidR="00EB15FE" w:rsidRDefault="00EB15FE" w:rsidP="005D74B8">
            <w:pPr>
              <w:rPr>
                <w:rFonts w:eastAsia="Times New Roman" w:cs="Times New Roman"/>
                <w:bCs/>
                <w:lang w:eastAsia="en-CA"/>
              </w:rPr>
            </w:pPr>
            <w:r>
              <w:rPr>
                <w:rFonts w:eastAsia="Times New Roman" w:cs="Times New Roman"/>
                <w:bCs/>
                <w:lang w:eastAsia="en-CA"/>
              </w:rPr>
              <w:t xml:space="preserve">Subscripts / Superscripts   (capitals denote the total/final, i.e. </w:t>
            </w:r>
            <w:r w:rsidRPr="0070243A">
              <w:rPr>
                <w:rFonts w:eastAsia="Times New Roman" w:cs="Times New Roman"/>
                <w:bCs/>
                <w:i/>
                <w:lang w:eastAsia="en-CA"/>
              </w:rPr>
              <w:t>A</w:t>
            </w:r>
            <w:r>
              <w:rPr>
                <w:rFonts w:eastAsia="Times New Roman" w:cs="Times New Roman"/>
                <w:bCs/>
                <w:i/>
                <w:lang w:eastAsia="en-CA"/>
              </w:rPr>
              <w:t xml:space="preserve"> </w:t>
            </w:r>
            <w:r>
              <w:rPr>
                <w:rFonts w:eastAsia="Times New Roman" w:cs="Times New Roman"/>
                <w:bCs/>
                <w:lang w:eastAsia="en-CA"/>
              </w:rPr>
              <w:t xml:space="preserve">= oldest age class) </w:t>
            </w:r>
          </w:p>
        </w:tc>
      </w:tr>
      <w:tr w:rsidR="00EB15FE" w:rsidTr="005D74B8">
        <w:trPr>
          <w:gridAfter w:val="1"/>
          <w:wAfter w:w="62" w:type="dxa"/>
        </w:trPr>
        <w:tc>
          <w:tcPr>
            <w:tcW w:w="1809" w:type="dxa"/>
            <w:tcBorders>
              <w:top w:val="single" w:sz="4" w:space="0" w:color="auto"/>
            </w:tcBorders>
          </w:tcPr>
          <w:p w:rsidR="00EB15FE" w:rsidRPr="0070243A" w:rsidRDefault="007279DC" w:rsidP="005D74B8">
            <w:pPr>
              <w:rPr>
                <w:rFonts w:eastAsia="Times New Roman" w:cs="Times New Roman"/>
                <w:bCs/>
                <w:i/>
                <w:lang w:eastAsia="en-CA"/>
              </w:rPr>
            </w:pPr>
            <w:r>
              <w:rPr>
                <w:rFonts w:eastAsia="Times New Roman" w:cs="Times New Roman"/>
                <w:bCs/>
                <w:i/>
                <w:lang w:eastAsia="en-CA"/>
              </w:rPr>
              <w:t>a, A</w:t>
            </w:r>
            <w:r w:rsidR="00EB15FE" w:rsidRPr="0070243A">
              <w:rPr>
                <w:rFonts w:eastAsia="Times New Roman" w:cs="Times New Roman"/>
                <w:bCs/>
                <w:i/>
                <w:lang w:eastAsia="en-CA"/>
              </w:rPr>
              <w:t xml:space="preserve"> </w:t>
            </w:r>
          </w:p>
        </w:tc>
        <w:tc>
          <w:tcPr>
            <w:tcW w:w="7371" w:type="dxa"/>
            <w:tcBorders>
              <w:top w:val="single" w:sz="4" w:space="0" w:color="auto"/>
            </w:tcBorders>
          </w:tcPr>
          <w:p w:rsidR="00EB15FE" w:rsidRPr="0032394C" w:rsidRDefault="00EB15FE" w:rsidP="005D74B8">
            <w:pPr>
              <w:rPr>
                <w:rFonts w:eastAsia="Times New Roman" w:cs="Times New Roman"/>
                <w:bCs/>
                <w:i/>
                <w:lang w:eastAsia="en-CA"/>
              </w:rPr>
            </w:pPr>
            <w:r w:rsidRPr="0032394C">
              <w:rPr>
                <w:rFonts w:eastAsia="Times New Roman" w:cs="Times New Roman"/>
                <w:bCs/>
                <w:i/>
                <w:lang w:eastAsia="en-CA"/>
              </w:rPr>
              <w:t>Age</w:t>
            </w:r>
            <w:r w:rsidR="005F6DC6">
              <w:rPr>
                <w:rFonts w:eastAsia="Times New Roman" w:cs="Times New Roman"/>
                <w:bCs/>
                <w:i/>
                <w:lang w:eastAsia="en-CA"/>
              </w:rPr>
              <w:t>-class</w:t>
            </w:r>
            <w:r w:rsidRPr="0032394C">
              <w:rPr>
                <w:rFonts w:eastAsia="Times New Roman" w:cs="Times New Roman"/>
                <w:bCs/>
                <w:i/>
                <w:lang w:eastAsia="en-CA"/>
              </w:rPr>
              <w:t xml:space="preserve"> (quarters)</w:t>
            </w:r>
          </w:p>
        </w:tc>
      </w:tr>
      <w:tr w:rsidR="005F6DC6" w:rsidTr="00583881">
        <w:trPr>
          <w:gridAfter w:val="1"/>
          <w:wAfter w:w="62" w:type="dxa"/>
        </w:trPr>
        <w:tc>
          <w:tcPr>
            <w:tcW w:w="1809" w:type="dxa"/>
          </w:tcPr>
          <w:p w:rsidR="005F6DC6" w:rsidRDefault="005F6DC6" w:rsidP="00583881">
            <w:pPr>
              <w:rPr>
                <w:rFonts w:eastAsia="Times New Roman" w:cs="Times New Roman"/>
                <w:bCs/>
                <w:i/>
                <w:lang w:eastAsia="en-CA"/>
              </w:rPr>
            </w:pPr>
            <w:r>
              <w:rPr>
                <w:rFonts w:eastAsia="Times New Roman" w:cs="Times New Roman"/>
                <w:bCs/>
                <w:i/>
                <w:lang w:eastAsia="en-CA"/>
              </w:rPr>
              <w:t>l,L</w:t>
            </w:r>
          </w:p>
        </w:tc>
        <w:tc>
          <w:tcPr>
            <w:tcW w:w="7371" w:type="dxa"/>
          </w:tcPr>
          <w:p w:rsidR="005F6DC6" w:rsidRPr="0032394C" w:rsidRDefault="005F6DC6" w:rsidP="00583881">
            <w:pPr>
              <w:rPr>
                <w:rFonts w:eastAsia="Times New Roman" w:cs="Times New Roman"/>
                <w:bCs/>
                <w:i/>
                <w:lang w:eastAsia="en-CA"/>
              </w:rPr>
            </w:pPr>
            <w:r>
              <w:rPr>
                <w:rFonts w:eastAsia="Times New Roman" w:cs="Times New Roman"/>
                <w:bCs/>
                <w:i/>
                <w:lang w:eastAsia="en-CA"/>
              </w:rPr>
              <w:t>length-class</w:t>
            </w:r>
          </w:p>
        </w:tc>
      </w:tr>
      <w:tr w:rsidR="00EB15FE" w:rsidTr="005D74B8">
        <w:trPr>
          <w:gridAfter w:val="1"/>
          <w:wAfter w:w="62" w:type="dxa"/>
        </w:trPr>
        <w:tc>
          <w:tcPr>
            <w:tcW w:w="1809" w:type="dxa"/>
          </w:tcPr>
          <w:p w:rsidR="00EB15FE" w:rsidRPr="0070243A" w:rsidRDefault="007279DC" w:rsidP="005D74B8">
            <w:pPr>
              <w:rPr>
                <w:rFonts w:eastAsia="Times New Roman" w:cs="Times New Roman"/>
                <w:bCs/>
                <w:i/>
                <w:lang w:eastAsia="en-CA"/>
              </w:rPr>
            </w:pPr>
            <w:r>
              <w:rPr>
                <w:rFonts w:eastAsia="Times New Roman" w:cs="Times New Roman"/>
                <w:bCs/>
                <w:i/>
                <w:lang w:eastAsia="en-CA"/>
              </w:rPr>
              <w:t>y, Y</w:t>
            </w:r>
          </w:p>
        </w:tc>
        <w:tc>
          <w:tcPr>
            <w:tcW w:w="7371" w:type="dxa"/>
          </w:tcPr>
          <w:p w:rsidR="00EB15FE" w:rsidRPr="0032394C" w:rsidRDefault="00EB15FE" w:rsidP="005D74B8">
            <w:pPr>
              <w:rPr>
                <w:rFonts w:eastAsia="Times New Roman" w:cs="Times New Roman"/>
                <w:bCs/>
                <w:i/>
                <w:lang w:eastAsia="en-CA"/>
              </w:rPr>
            </w:pPr>
            <w:r w:rsidRPr="0032394C">
              <w:rPr>
                <w:rFonts w:eastAsia="Times New Roman" w:cs="Times New Roman"/>
                <w:bCs/>
                <w:i/>
                <w:lang w:eastAsia="en-CA"/>
              </w:rPr>
              <w:t>Year</w:t>
            </w:r>
          </w:p>
        </w:tc>
      </w:tr>
      <w:tr w:rsidR="00EB15FE" w:rsidTr="005D74B8">
        <w:trPr>
          <w:gridAfter w:val="1"/>
          <w:wAfter w:w="62" w:type="dxa"/>
        </w:trPr>
        <w:tc>
          <w:tcPr>
            <w:tcW w:w="1809" w:type="dxa"/>
          </w:tcPr>
          <w:p w:rsidR="00EB15FE" w:rsidRPr="0070243A" w:rsidRDefault="007279DC" w:rsidP="005D74B8">
            <w:pPr>
              <w:rPr>
                <w:rFonts w:eastAsia="Times New Roman" w:cs="Times New Roman"/>
                <w:bCs/>
                <w:i/>
                <w:lang w:eastAsia="en-CA"/>
              </w:rPr>
            </w:pPr>
            <w:r>
              <w:rPr>
                <w:rFonts w:eastAsia="Times New Roman" w:cs="Times New Roman"/>
                <w:bCs/>
                <w:i/>
                <w:lang w:eastAsia="en-CA"/>
              </w:rPr>
              <w:t>s, S</w:t>
            </w:r>
            <w:r w:rsidR="00EB15FE" w:rsidRPr="0070243A">
              <w:rPr>
                <w:rFonts w:eastAsia="Times New Roman" w:cs="Times New Roman"/>
                <w:bCs/>
                <w:i/>
                <w:lang w:eastAsia="en-CA"/>
              </w:rPr>
              <w:t xml:space="preserve"> </w:t>
            </w:r>
          </w:p>
        </w:tc>
        <w:tc>
          <w:tcPr>
            <w:tcW w:w="7371" w:type="dxa"/>
          </w:tcPr>
          <w:p w:rsidR="00EB15FE" w:rsidRPr="0032394C" w:rsidRDefault="00EB15FE" w:rsidP="005D74B8">
            <w:pPr>
              <w:rPr>
                <w:rFonts w:eastAsia="Times New Roman" w:cs="Times New Roman"/>
                <w:bCs/>
                <w:i/>
                <w:lang w:eastAsia="en-CA"/>
              </w:rPr>
            </w:pPr>
            <w:r w:rsidRPr="0032394C">
              <w:rPr>
                <w:rFonts w:eastAsia="Times New Roman" w:cs="Times New Roman"/>
                <w:bCs/>
                <w:i/>
                <w:lang w:eastAsia="en-CA"/>
              </w:rPr>
              <w:t>Season (quarters)</w:t>
            </w:r>
          </w:p>
        </w:tc>
      </w:tr>
      <w:tr w:rsidR="00EB15FE" w:rsidTr="005D74B8">
        <w:trPr>
          <w:gridAfter w:val="1"/>
          <w:wAfter w:w="62" w:type="dxa"/>
        </w:trPr>
        <w:tc>
          <w:tcPr>
            <w:tcW w:w="1809" w:type="dxa"/>
          </w:tcPr>
          <w:p w:rsidR="00EB15FE" w:rsidRPr="0070243A" w:rsidRDefault="00EB15FE" w:rsidP="005D74B8">
            <w:pPr>
              <w:rPr>
                <w:rFonts w:eastAsia="Times New Roman" w:cs="Times New Roman"/>
                <w:bCs/>
                <w:i/>
                <w:lang w:eastAsia="en-CA"/>
              </w:rPr>
            </w:pPr>
            <w:r>
              <w:rPr>
                <w:rFonts w:eastAsia="Times New Roman" w:cs="Times New Roman"/>
                <w:bCs/>
                <w:i/>
                <w:lang w:eastAsia="en-CA"/>
              </w:rPr>
              <w:t>t</w:t>
            </w:r>
            <w:r w:rsidR="00D86B55">
              <w:rPr>
                <w:rFonts w:eastAsia="Times New Roman" w:cs="Times New Roman"/>
                <w:bCs/>
                <w:i/>
                <w:lang w:eastAsia="en-CA"/>
              </w:rPr>
              <w:t>, T</w:t>
            </w:r>
            <w:r w:rsidRPr="0070243A">
              <w:rPr>
                <w:rFonts w:eastAsia="Times New Roman" w:cs="Times New Roman"/>
                <w:bCs/>
                <w:i/>
                <w:lang w:eastAsia="en-CA"/>
              </w:rPr>
              <w:t xml:space="preserve"> </w:t>
            </w:r>
          </w:p>
        </w:tc>
        <w:tc>
          <w:tcPr>
            <w:tcW w:w="7371" w:type="dxa"/>
          </w:tcPr>
          <w:p w:rsidR="00EB15FE" w:rsidRPr="0032394C" w:rsidRDefault="00EB15FE" w:rsidP="005D74B8">
            <w:pPr>
              <w:rPr>
                <w:rFonts w:eastAsia="Times New Roman" w:cs="Times New Roman"/>
                <w:bCs/>
                <w:i/>
                <w:lang w:eastAsia="en-CA"/>
              </w:rPr>
            </w:pPr>
            <w:r w:rsidRPr="0032394C">
              <w:rPr>
                <w:rFonts w:eastAsia="Times New Roman" w:cs="Times New Roman"/>
                <w:bCs/>
                <w:i/>
                <w:lang w:eastAsia="en-CA"/>
              </w:rPr>
              <w:t>Time (simplified representation of combined year and season)</w:t>
            </w:r>
          </w:p>
        </w:tc>
      </w:tr>
      <w:tr w:rsidR="00EB15FE" w:rsidTr="005D74B8">
        <w:trPr>
          <w:gridAfter w:val="1"/>
          <w:wAfter w:w="62" w:type="dxa"/>
        </w:trPr>
        <w:tc>
          <w:tcPr>
            <w:tcW w:w="1809" w:type="dxa"/>
          </w:tcPr>
          <w:p w:rsidR="00EB15FE" w:rsidRPr="0070243A" w:rsidRDefault="00EB15FE" w:rsidP="005D74B8">
            <w:pPr>
              <w:rPr>
                <w:rFonts w:eastAsia="Times New Roman" w:cs="Times New Roman"/>
                <w:bCs/>
                <w:i/>
                <w:lang w:eastAsia="en-CA"/>
              </w:rPr>
            </w:pPr>
            <w:r>
              <w:rPr>
                <w:rFonts w:eastAsia="Times New Roman" w:cs="Times New Roman"/>
                <w:bCs/>
                <w:i/>
                <w:lang w:eastAsia="en-CA"/>
              </w:rPr>
              <w:t>r</w:t>
            </w:r>
            <w:r w:rsidR="00D86B55">
              <w:rPr>
                <w:rFonts w:eastAsia="Times New Roman" w:cs="Times New Roman"/>
                <w:bCs/>
                <w:i/>
                <w:lang w:eastAsia="en-CA"/>
              </w:rPr>
              <w:t>, R</w:t>
            </w:r>
          </w:p>
        </w:tc>
        <w:tc>
          <w:tcPr>
            <w:tcW w:w="7371" w:type="dxa"/>
          </w:tcPr>
          <w:p w:rsidR="00EB15FE" w:rsidRPr="0032394C" w:rsidRDefault="00EB15FE" w:rsidP="005D74B8">
            <w:pPr>
              <w:rPr>
                <w:rFonts w:eastAsia="Times New Roman" w:cs="Times New Roman"/>
                <w:bCs/>
                <w:i/>
                <w:lang w:eastAsia="en-CA"/>
              </w:rPr>
            </w:pPr>
            <w:r w:rsidRPr="0032394C">
              <w:rPr>
                <w:rFonts w:eastAsia="Times New Roman" w:cs="Times New Roman"/>
                <w:bCs/>
                <w:i/>
                <w:lang w:eastAsia="en-CA"/>
              </w:rPr>
              <w:t>Region</w:t>
            </w:r>
          </w:p>
        </w:tc>
      </w:tr>
      <w:tr w:rsidR="00506CAF" w:rsidTr="00C803F2">
        <w:trPr>
          <w:gridAfter w:val="1"/>
          <w:wAfter w:w="62" w:type="dxa"/>
        </w:trPr>
        <w:tc>
          <w:tcPr>
            <w:tcW w:w="1809" w:type="dxa"/>
          </w:tcPr>
          <w:p w:rsidR="00506CAF" w:rsidRPr="0070243A" w:rsidRDefault="00506CAF" w:rsidP="00C803F2">
            <w:pPr>
              <w:rPr>
                <w:rFonts w:eastAsia="Times New Roman" w:cs="Times New Roman"/>
                <w:bCs/>
                <w:i/>
                <w:lang w:eastAsia="en-CA"/>
              </w:rPr>
            </w:pPr>
            <w:r>
              <w:rPr>
                <w:rFonts w:eastAsia="Times New Roman" w:cs="Times New Roman"/>
                <w:bCs/>
                <w:i/>
                <w:lang w:eastAsia="en-CA"/>
              </w:rPr>
              <w:t>TAC</w:t>
            </w:r>
          </w:p>
        </w:tc>
        <w:tc>
          <w:tcPr>
            <w:tcW w:w="7371" w:type="dxa"/>
          </w:tcPr>
          <w:p w:rsidR="00506CAF" w:rsidRPr="0032394C" w:rsidRDefault="00506CAF" w:rsidP="00C803F2">
            <w:pPr>
              <w:rPr>
                <w:rFonts w:eastAsia="Times New Roman" w:cs="Times New Roman"/>
                <w:bCs/>
                <w:i/>
                <w:lang w:eastAsia="en-CA"/>
              </w:rPr>
            </w:pPr>
            <w:r>
              <w:rPr>
                <w:rFonts w:eastAsia="Times New Roman" w:cs="Times New Roman"/>
                <w:bCs/>
                <w:i/>
                <w:lang w:eastAsia="en-CA"/>
              </w:rPr>
              <w:t>Related to quota-based management</w:t>
            </w:r>
          </w:p>
        </w:tc>
      </w:tr>
      <w:tr w:rsidR="00506CAF" w:rsidTr="00C803F2">
        <w:trPr>
          <w:gridAfter w:val="1"/>
          <w:wAfter w:w="62" w:type="dxa"/>
        </w:trPr>
        <w:tc>
          <w:tcPr>
            <w:tcW w:w="1809" w:type="dxa"/>
          </w:tcPr>
          <w:p w:rsidR="00506CAF" w:rsidRPr="0070243A" w:rsidRDefault="00506CAF" w:rsidP="00C803F2">
            <w:pPr>
              <w:rPr>
                <w:rFonts w:eastAsia="Times New Roman" w:cs="Times New Roman"/>
                <w:bCs/>
                <w:i/>
                <w:lang w:eastAsia="en-CA"/>
              </w:rPr>
            </w:pPr>
            <w:r>
              <w:rPr>
                <w:rFonts w:eastAsia="Times New Roman" w:cs="Times New Roman"/>
                <w:bCs/>
                <w:i/>
                <w:lang w:eastAsia="en-CA"/>
              </w:rPr>
              <w:t>TAE</w:t>
            </w:r>
          </w:p>
        </w:tc>
        <w:tc>
          <w:tcPr>
            <w:tcW w:w="7371" w:type="dxa"/>
          </w:tcPr>
          <w:p w:rsidR="00506CAF" w:rsidRPr="0032394C" w:rsidRDefault="00506CAF" w:rsidP="00C803F2">
            <w:pPr>
              <w:rPr>
                <w:rFonts w:eastAsia="Times New Roman" w:cs="Times New Roman"/>
                <w:bCs/>
                <w:i/>
                <w:lang w:eastAsia="en-CA"/>
              </w:rPr>
            </w:pPr>
            <w:r>
              <w:rPr>
                <w:rFonts w:eastAsia="Times New Roman" w:cs="Times New Roman"/>
                <w:bCs/>
                <w:i/>
                <w:lang w:eastAsia="en-CA"/>
              </w:rPr>
              <w:t>Related to effort-based management</w:t>
            </w:r>
          </w:p>
        </w:tc>
      </w:tr>
      <w:tr w:rsidR="00EB15FE" w:rsidTr="005D74B8">
        <w:trPr>
          <w:gridAfter w:val="1"/>
          <w:wAfter w:w="62" w:type="dxa"/>
        </w:trPr>
        <w:tc>
          <w:tcPr>
            <w:tcW w:w="1809" w:type="dxa"/>
          </w:tcPr>
          <w:p w:rsidR="00EB15FE" w:rsidRPr="005D4538" w:rsidRDefault="00EB15FE" w:rsidP="005D74B8">
            <w:pPr>
              <w:rPr>
                <w:rFonts w:eastAsia="Times New Roman" w:cs="Times New Roman"/>
                <w:bCs/>
                <w:i/>
                <w:lang w:eastAsia="en-CA"/>
              </w:rPr>
            </w:pPr>
            <w:r w:rsidRPr="005D4538">
              <w:rPr>
                <w:rFonts w:eastAsia="Times New Roman" w:cs="Times New Roman"/>
                <w:bCs/>
                <w:i/>
                <w:lang w:eastAsia="en-CA"/>
              </w:rPr>
              <w:t>before</w:t>
            </w:r>
            <w:r>
              <w:rPr>
                <w:rFonts w:eastAsia="Times New Roman" w:cs="Times New Roman"/>
                <w:bCs/>
                <w:i/>
                <w:lang w:eastAsia="en-CA"/>
              </w:rPr>
              <w:t>X</w:t>
            </w:r>
            <w:r w:rsidRPr="005D4538">
              <w:rPr>
                <w:rFonts w:eastAsia="Times New Roman" w:cs="Times New Roman"/>
                <w:bCs/>
                <w:i/>
                <w:lang w:eastAsia="en-CA"/>
              </w:rPr>
              <w:t xml:space="preserve"> </w:t>
            </w:r>
          </w:p>
        </w:tc>
        <w:tc>
          <w:tcPr>
            <w:tcW w:w="7371" w:type="dxa"/>
          </w:tcPr>
          <w:p w:rsidR="00EB15FE" w:rsidRPr="0032394C" w:rsidRDefault="00EB15FE" w:rsidP="005D74B8">
            <w:pPr>
              <w:rPr>
                <w:rFonts w:eastAsia="Times New Roman" w:cs="Times New Roman"/>
                <w:bCs/>
                <w:i/>
                <w:lang w:eastAsia="en-CA"/>
              </w:rPr>
            </w:pPr>
            <w:r w:rsidRPr="0032394C">
              <w:rPr>
                <w:rFonts w:eastAsia="Times New Roman" w:cs="Times New Roman"/>
                <w:bCs/>
                <w:i/>
                <w:lang w:eastAsia="en-CA"/>
              </w:rPr>
              <w:t>Before event</w:t>
            </w:r>
            <w:r>
              <w:rPr>
                <w:rFonts w:eastAsia="Times New Roman" w:cs="Times New Roman"/>
                <w:bCs/>
                <w:i/>
                <w:lang w:eastAsia="en-CA"/>
              </w:rPr>
              <w:t xml:space="preserve"> X</w:t>
            </w:r>
          </w:p>
        </w:tc>
      </w:tr>
      <w:tr w:rsidR="00EB15FE" w:rsidTr="005D74B8">
        <w:trPr>
          <w:gridAfter w:val="1"/>
          <w:wAfter w:w="62" w:type="dxa"/>
        </w:trPr>
        <w:tc>
          <w:tcPr>
            <w:tcW w:w="1809" w:type="dxa"/>
          </w:tcPr>
          <w:p w:rsidR="00EB15FE" w:rsidRPr="005D4538" w:rsidRDefault="00EB15FE" w:rsidP="005D74B8">
            <w:pPr>
              <w:rPr>
                <w:rFonts w:eastAsia="Times New Roman" w:cs="Times New Roman"/>
                <w:bCs/>
                <w:i/>
                <w:lang w:eastAsia="en-CA"/>
              </w:rPr>
            </w:pPr>
            <w:r w:rsidRPr="005D4538">
              <w:rPr>
                <w:rFonts w:eastAsia="Times New Roman" w:cs="Times New Roman"/>
                <w:bCs/>
                <w:i/>
                <w:lang w:eastAsia="en-CA"/>
              </w:rPr>
              <w:t>after</w:t>
            </w:r>
            <w:r>
              <w:rPr>
                <w:rFonts w:eastAsia="Times New Roman" w:cs="Times New Roman"/>
                <w:bCs/>
                <w:i/>
                <w:lang w:eastAsia="en-CA"/>
              </w:rPr>
              <w:t>X</w:t>
            </w:r>
          </w:p>
        </w:tc>
        <w:tc>
          <w:tcPr>
            <w:tcW w:w="7371" w:type="dxa"/>
          </w:tcPr>
          <w:p w:rsidR="00EB15FE" w:rsidRPr="0032394C" w:rsidRDefault="00EB15FE" w:rsidP="005D74B8">
            <w:pPr>
              <w:rPr>
                <w:rFonts w:eastAsia="Times New Roman" w:cs="Times New Roman"/>
                <w:bCs/>
                <w:i/>
                <w:lang w:eastAsia="en-CA"/>
              </w:rPr>
            </w:pPr>
            <w:r w:rsidRPr="0032394C">
              <w:rPr>
                <w:rFonts w:eastAsia="Times New Roman" w:cs="Times New Roman"/>
                <w:bCs/>
                <w:i/>
                <w:lang w:eastAsia="en-CA"/>
              </w:rPr>
              <w:t>After event</w:t>
            </w:r>
            <w:r>
              <w:rPr>
                <w:rFonts w:eastAsia="Times New Roman" w:cs="Times New Roman"/>
                <w:bCs/>
                <w:i/>
                <w:lang w:eastAsia="en-CA"/>
              </w:rPr>
              <w:t xml:space="preserve"> X</w:t>
            </w:r>
          </w:p>
        </w:tc>
      </w:tr>
      <w:tr w:rsidR="00EB15FE" w:rsidTr="005D74B8">
        <w:trPr>
          <w:gridAfter w:val="1"/>
          <w:wAfter w:w="62" w:type="dxa"/>
        </w:trPr>
        <w:tc>
          <w:tcPr>
            <w:tcW w:w="1809" w:type="dxa"/>
          </w:tcPr>
          <w:p w:rsidR="00EB15FE" w:rsidRPr="005D4538" w:rsidRDefault="00EB15FE" w:rsidP="005D74B8">
            <w:pPr>
              <w:rPr>
                <w:rFonts w:eastAsia="Times New Roman" w:cs="Times New Roman"/>
                <w:bCs/>
                <w:i/>
                <w:lang w:eastAsia="en-CA"/>
              </w:rPr>
            </w:pPr>
            <w:r>
              <w:rPr>
                <w:rFonts w:eastAsia="Times New Roman" w:cs="Times New Roman"/>
                <w:bCs/>
                <w:i/>
                <w:lang w:eastAsia="en-CA"/>
              </w:rPr>
              <w:t>rec</w:t>
            </w:r>
          </w:p>
        </w:tc>
        <w:tc>
          <w:tcPr>
            <w:tcW w:w="7371" w:type="dxa"/>
          </w:tcPr>
          <w:p w:rsidR="00EB15FE" w:rsidRPr="0032394C" w:rsidRDefault="00EB15FE" w:rsidP="005D74B8">
            <w:pPr>
              <w:rPr>
                <w:rFonts w:eastAsia="Times New Roman" w:cs="Times New Roman"/>
                <w:bCs/>
                <w:i/>
                <w:lang w:eastAsia="en-CA"/>
              </w:rPr>
            </w:pPr>
            <w:r w:rsidRPr="0032394C">
              <w:rPr>
                <w:rFonts w:eastAsia="Times New Roman" w:cs="Times New Roman"/>
                <w:bCs/>
                <w:i/>
                <w:lang w:eastAsia="en-CA"/>
              </w:rPr>
              <w:t>Recruitment-related</w:t>
            </w:r>
          </w:p>
        </w:tc>
      </w:tr>
      <w:tr w:rsidR="00EB15FE" w:rsidTr="005D74B8">
        <w:trPr>
          <w:gridAfter w:val="1"/>
          <w:wAfter w:w="62" w:type="dxa"/>
        </w:trPr>
        <w:tc>
          <w:tcPr>
            <w:tcW w:w="1809" w:type="dxa"/>
          </w:tcPr>
          <w:p w:rsidR="00EB15FE" w:rsidRPr="005D4538" w:rsidRDefault="00EB15FE" w:rsidP="005D74B8">
            <w:pPr>
              <w:rPr>
                <w:rFonts w:eastAsia="Times New Roman" w:cs="Times New Roman"/>
                <w:bCs/>
                <w:i/>
                <w:lang w:eastAsia="en-CA"/>
              </w:rPr>
            </w:pPr>
            <w:r>
              <w:rPr>
                <w:rFonts w:eastAsia="Times New Roman" w:cs="Times New Roman"/>
                <w:bCs/>
                <w:i/>
                <w:lang w:eastAsia="en-CA"/>
              </w:rPr>
              <w:t>recent</w:t>
            </w:r>
          </w:p>
        </w:tc>
        <w:tc>
          <w:tcPr>
            <w:tcW w:w="7371" w:type="dxa"/>
          </w:tcPr>
          <w:p w:rsidR="00EB15FE" w:rsidRPr="0032394C" w:rsidRDefault="00EB15FE" w:rsidP="005D74B8">
            <w:pPr>
              <w:rPr>
                <w:rFonts w:eastAsia="Times New Roman" w:cs="Times New Roman"/>
                <w:bCs/>
                <w:i/>
                <w:lang w:eastAsia="en-CA"/>
              </w:rPr>
            </w:pPr>
            <w:r>
              <w:rPr>
                <w:rFonts w:eastAsia="Times New Roman" w:cs="Times New Roman"/>
                <w:bCs/>
                <w:i/>
                <w:lang w:eastAsia="en-CA"/>
              </w:rPr>
              <w:t>Relates to a user-defined recent period</w:t>
            </w:r>
          </w:p>
        </w:tc>
      </w:tr>
      <w:tr w:rsidR="00EB15FE" w:rsidTr="005D74B8">
        <w:trPr>
          <w:gridAfter w:val="1"/>
          <w:wAfter w:w="62" w:type="dxa"/>
        </w:trPr>
        <w:tc>
          <w:tcPr>
            <w:tcW w:w="1809" w:type="dxa"/>
          </w:tcPr>
          <w:p w:rsidR="00EB15FE" w:rsidRDefault="00EB15FE" w:rsidP="005D74B8">
            <w:pPr>
              <w:rPr>
                <w:rFonts w:eastAsia="Times New Roman" w:cs="Times New Roman"/>
                <w:bCs/>
                <w:i/>
                <w:lang w:eastAsia="en-CA"/>
              </w:rPr>
            </w:pPr>
            <w:r>
              <w:rPr>
                <w:rFonts w:eastAsia="Times New Roman" w:cs="Times New Roman"/>
                <w:bCs/>
                <w:i/>
                <w:lang w:eastAsia="en-CA"/>
              </w:rPr>
              <w:t>imp</w:t>
            </w:r>
          </w:p>
        </w:tc>
        <w:tc>
          <w:tcPr>
            <w:tcW w:w="7371" w:type="dxa"/>
          </w:tcPr>
          <w:p w:rsidR="00EB15FE" w:rsidRDefault="00EB15FE" w:rsidP="005D74B8">
            <w:pPr>
              <w:rPr>
                <w:rFonts w:eastAsia="Times New Roman" w:cs="Times New Roman"/>
                <w:bCs/>
                <w:i/>
                <w:lang w:eastAsia="en-CA"/>
              </w:rPr>
            </w:pPr>
            <w:r>
              <w:rPr>
                <w:rFonts w:eastAsia="Times New Roman" w:cs="Times New Roman"/>
                <w:bCs/>
                <w:i/>
                <w:lang w:eastAsia="en-CA"/>
              </w:rPr>
              <w:t>Relates to implementation error</w:t>
            </w:r>
          </w:p>
        </w:tc>
      </w:tr>
      <w:tr w:rsidR="00506CAF" w:rsidTr="005D74B8">
        <w:trPr>
          <w:gridAfter w:val="1"/>
          <w:wAfter w:w="62" w:type="dxa"/>
        </w:trPr>
        <w:tc>
          <w:tcPr>
            <w:tcW w:w="1809" w:type="dxa"/>
          </w:tcPr>
          <w:p w:rsidR="00506CAF" w:rsidRDefault="00506CAF" w:rsidP="005D74B8">
            <w:pPr>
              <w:rPr>
                <w:rFonts w:eastAsia="Times New Roman" w:cs="Times New Roman"/>
                <w:bCs/>
                <w:i/>
                <w:lang w:eastAsia="en-CA"/>
              </w:rPr>
            </w:pPr>
            <w:r>
              <w:rPr>
                <w:rFonts w:eastAsia="Times New Roman" w:cs="Times New Roman"/>
                <w:bCs/>
                <w:i/>
                <w:lang w:eastAsia="en-CA"/>
              </w:rPr>
              <w:t>init</w:t>
            </w:r>
          </w:p>
        </w:tc>
        <w:tc>
          <w:tcPr>
            <w:tcW w:w="7371" w:type="dxa"/>
          </w:tcPr>
          <w:p w:rsidR="00506CAF" w:rsidRDefault="00506CAF" w:rsidP="005D74B8">
            <w:pPr>
              <w:rPr>
                <w:rFonts w:eastAsia="Times New Roman" w:cs="Times New Roman"/>
                <w:bCs/>
                <w:i/>
                <w:lang w:eastAsia="en-CA"/>
              </w:rPr>
            </w:pPr>
            <w:r>
              <w:rPr>
                <w:rFonts w:eastAsia="Times New Roman" w:cs="Times New Roman"/>
                <w:bCs/>
                <w:i/>
                <w:lang w:eastAsia="en-CA"/>
              </w:rPr>
              <w:t>Relates to initial conditions</w:t>
            </w:r>
          </w:p>
        </w:tc>
      </w:tr>
      <w:tr w:rsidR="00EB15FE" w:rsidTr="005D74B8">
        <w:trPr>
          <w:gridAfter w:val="1"/>
          <w:wAfter w:w="62" w:type="dxa"/>
        </w:trPr>
        <w:tc>
          <w:tcPr>
            <w:tcW w:w="1809" w:type="dxa"/>
          </w:tcPr>
          <w:p w:rsidR="00EB15FE" w:rsidRDefault="00EB15FE" w:rsidP="005D74B8">
            <w:pPr>
              <w:rPr>
                <w:rFonts w:eastAsia="Times New Roman" w:cs="Times New Roman"/>
                <w:bCs/>
                <w:i/>
                <w:lang w:eastAsia="en-CA"/>
              </w:rPr>
            </w:pPr>
            <w:r>
              <w:rPr>
                <w:rFonts w:eastAsia="Times New Roman" w:cs="Times New Roman"/>
                <w:bCs/>
                <w:i/>
                <w:lang w:eastAsia="en-CA"/>
              </w:rPr>
              <w:t>obs</w:t>
            </w:r>
          </w:p>
        </w:tc>
        <w:tc>
          <w:tcPr>
            <w:tcW w:w="7371" w:type="dxa"/>
          </w:tcPr>
          <w:p w:rsidR="00EB15FE" w:rsidRDefault="00EB15FE" w:rsidP="005D74B8">
            <w:pPr>
              <w:rPr>
                <w:rFonts w:eastAsia="Times New Roman" w:cs="Times New Roman"/>
                <w:bCs/>
                <w:i/>
                <w:lang w:eastAsia="en-CA"/>
              </w:rPr>
            </w:pPr>
            <w:r>
              <w:rPr>
                <w:rFonts w:eastAsia="Times New Roman" w:cs="Times New Roman"/>
                <w:bCs/>
                <w:i/>
                <w:lang w:eastAsia="en-CA"/>
              </w:rPr>
              <w:t>Relates to observation error</w:t>
            </w:r>
          </w:p>
        </w:tc>
      </w:tr>
      <w:tr w:rsidR="00714671" w:rsidTr="005D74B8">
        <w:trPr>
          <w:gridAfter w:val="1"/>
          <w:wAfter w:w="62" w:type="dxa"/>
        </w:trPr>
        <w:tc>
          <w:tcPr>
            <w:tcW w:w="1809" w:type="dxa"/>
          </w:tcPr>
          <w:p w:rsidR="00714671" w:rsidRDefault="00714671" w:rsidP="005D74B8">
            <w:pPr>
              <w:rPr>
                <w:rFonts w:eastAsia="Times New Roman" w:cs="Times New Roman"/>
                <w:bCs/>
                <w:i/>
                <w:lang w:eastAsia="en-CA"/>
              </w:rPr>
            </w:pPr>
            <w:r>
              <w:rPr>
                <w:rFonts w:eastAsia="Times New Roman" w:cs="Times New Roman"/>
                <w:bCs/>
                <w:i/>
                <w:lang w:eastAsia="en-CA"/>
              </w:rPr>
              <w:t>SS</w:t>
            </w:r>
          </w:p>
        </w:tc>
        <w:tc>
          <w:tcPr>
            <w:tcW w:w="7371" w:type="dxa"/>
          </w:tcPr>
          <w:p w:rsidR="00714671" w:rsidRDefault="00714671" w:rsidP="005D74B8">
            <w:pPr>
              <w:rPr>
                <w:rFonts w:eastAsia="Times New Roman" w:cs="Times New Roman"/>
                <w:bCs/>
                <w:i/>
                <w:lang w:eastAsia="en-CA"/>
              </w:rPr>
            </w:pPr>
            <w:r>
              <w:rPr>
                <w:rFonts w:eastAsia="Times New Roman" w:cs="Times New Roman"/>
                <w:bCs/>
                <w:i/>
                <w:lang w:eastAsia="en-CA"/>
              </w:rPr>
              <w:t>Relates to Stock Synthesis state/parameter estimates</w:t>
            </w:r>
          </w:p>
        </w:tc>
      </w:tr>
      <w:tr w:rsidR="00CF3948" w:rsidTr="005D74B8">
        <w:trPr>
          <w:gridAfter w:val="1"/>
          <w:wAfter w:w="62" w:type="dxa"/>
        </w:trPr>
        <w:tc>
          <w:tcPr>
            <w:tcW w:w="1809" w:type="dxa"/>
          </w:tcPr>
          <w:p w:rsidR="00CF3948" w:rsidRDefault="00CF3948" w:rsidP="005D74B8">
            <w:pPr>
              <w:rPr>
                <w:rFonts w:eastAsia="Times New Roman" w:cs="Times New Roman"/>
                <w:bCs/>
                <w:i/>
                <w:lang w:eastAsia="en-CA"/>
              </w:rPr>
            </w:pPr>
            <w:r>
              <w:rPr>
                <w:rFonts w:eastAsia="Times New Roman" w:cs="Times New Roman"/>
                <w:bCs/>
                <w:i/>
                <w:lang w:eastAsia="en-CA"/>
              </w:rPr>
              <w:t>vul</w:t>
            </w:r>
          </w:p>
        </w:tc>
        <w:tc>
          <w:tcPr>
            <w:tcW w:w="7371" w:type="dxa"/>
          </w:tcPr>
          <w:p w:rsidR="00CF3948" w:rsidRDefault="00CF3948" w:rsidP="00CF3948">
            <w:pPr>
              <w:rPr>
                <w:rFonts w:eastAsia="Times New Roman" w:cs="Times New Roman"/>
                <w:bCs/>
                <w:i/>
                <w:lang w:eastAsia="en-CA"/>
              </w:rPr>
            </w:pPr>
            <w:r>
              <w:rPr>
                <w:rFonts w:eastAsia="Times New Roman" w:cs="Times New Roman"/>
                <w:bCs/>
                <w:i/>
                <w:lang w:eastAsia="en-CA"/>
              </w:rPr>
              <w:t>Vulnerable (fishery-selected)</w:t>
            </w:r>
          </w:p>
        </w:tc>
      </w:tr>
      <w:tr w:rsidR="00EB15FE" w:rsidTr="005D74B8">
        <w:trPr>
          <w:gridAfter w:val="1"/>
          <w:wAfter w:w="62" w:type="dxa"/>
        </w:trPr>
        <w:tc>
          <w:tcPr>
            <w:tcW w:w="1809" w:type="dxa"/>
            <w:tcBorders>
              <w:bottom w:val="single" w:sz="4" w:space="0" w:color="auto"/>
            </w:tcBorders>
          </w:tcPr>
          <w:p w:rsidR="00EB15FE" w:rsidRPr="005D4538" w:rsidRDefault="00EB15FE" w:rsidP="005D74B8">
            <w:pPr>
              <w:rPr>
                <w:rFonts w:eastAsia="Times New Roman" w:cs="Times New Roman"/>
                <w:bCs/>
                <w:i/>
                <w:lang w:eastAsia="en-CA"/>
              </w:rPr>
            </w:pPr>
            <w:r>
              <w:rPr>
                <w:rFonts w:eastAsia="Times New Roman" w:cs="Times New Roman"/>
                <w:bCs/>
                <w:i/>
                <w:lang w:eastAsia="en-CA"/>
              </w:rPr>
              <w:t>m</w:t>
            </w:r>
            <w:r w:rsidRPr="005D4538">
              <w:rPr>
                <w:rFonts w:eastAsia="Times New Roman" w:cs="Times New Roman"/>
                <w:bCs/>
                <w:i/>
                <w:lang w:eastAsia="en-CA"/>
              </w:rPr>
              <w:t>ass</w:t>
            </w:r>
            <w:r>
              <w:rPr>
                <w:rFonts w:eastAsia="Times New Roman" w:cs="Times New Roman"/>
                <w:bCs/>
                <w:i/>
                <w:lang w:eastAsia="en-CA"/>
              </w:rPr>
              <w:t>, numbers</w:t>
            </w:r>
            <w:r w:rsidRPr="005D4538">
              <w:rPr>
                <w:rFonts w:eastAsia="Times New Roman" w:cs="Times New Roman"/>
                <w:bCs/>
                <w:i/>
                <w:lang w:eastAsia="en-CA"/>
              </w:rPr>
              <w:t xml:space="preserve"> </w:t>
            </w:r>
          </w:p>
        </w:tc>
        <w:tc>
          <w:tcPr>
            <w:tcW w:w="7371" w:type="dxa"/>
            <w:tcBorders>
              <w:bottom w:val="single" w:sz="4" w:space="0" w:color="auto"/>
            </w:tcBorders>
          </w:tcPr>
          <w:p w:rsidR="00EB15FE" w:rsidRPr="0032394C" w:rsidRDefault="00EB15FE" w:rsidP="004C1A78">
            <w:pPr>
              <w:rPr>
                <w:rFonts w:eastAsia="Times New Roman" w:cs="Times New Roman"/>
                <w:bCs/>
                <w:i/>
                <w:lang w:eastAsia="en-CA"/>
              </w:rPr>
            </w:pPr>
            <w:r>
              <w:rPr>
                <w:rFonts w:eastAsia="Times New Roman" w:cs="Times New Roman"/>
                <w:bCs/>
                <w:i/>
                <w:lang w:eastAsia="en-CA"/>
              </w:rPr>
              <w:t xml:space="preserve">Catch </w:t>
            </w:r>
            <w:r w:rsidRPr="0032394C">
              <w:rPr>
                <w:rFonts w:eastAsia="Times New Roman" w:cs="Times New Roman"/>
                <w:bCs/>
                <w:i/>
                <w:lang w:eastAsia="en-CA"/>
              </w:rPr>
              <w:t xml:space="preserve">units </w:t>
            </w:r>
          </w:p>
        </w:tc>
      </w:tr>
    </w:tbl>
    <w:p w:rsidR="00EB15FE" w:rsidRPr="008723DF" w:rsidRDefault="00EB15FE" w:rsidP="00EB15FE">
      <w:pPr>
        <w:rPr>
          <w:rFonts w:eastAsia="Times New Roman" w:cs="Times New Roman"/>
          <w:bCs/>
          <w:lang w:eastAsia="en-CA"/>
        </w:rPr>
      </w:pPr>
    </w:p>
    <w:p w:rsidR="00D464F2" w:rsidRDefault="00D464F2" w:rsidP="00D464F2">
      <w:pPr>
        <w:pStyle w:val="Heading2"/>
      </w:pPr>
      <w:bookmarkStart w:id="90" w:name="_Toc525132128"/>
      <w:r>
        <w:t>Population Dynamics</w:t>
      </w:r>
      <w:bookmarkEnd w:id="90"/>
    </w:p>
    <w:p w:rsidR="00EB15FE" w:rsidRDefault="00EB15FE" w:rsidP="00EB15FE">
      <w:pPr>
        <w:rPr>
          <w:rFonts w:eastAsia="Times New Roman" w:cs="Times New Roman"/>
          <w:bCs/>
          <w:lang w:eastAsia="en-CA"/>
        </w:rPr>
      </w:pPr>
      <w:r>
        <w:t xml:space="preserve">The following equations describe the dynamics for an individual stochastic realization, conditional on a specific SS scenario within an ensemble of models.  </w:t>
      </w:r>
    </w:p>
    <w:p w:rsidR="00E3688E" w:rsidRDefault="00A8249A" w:rsidP="00E3688E">
      <w:pPr>
        <w:rPr>
          <w:rFonts w:eastAsia="Times New Roman" w:cs="Times New Roman"/>
          <w:lang w:eastAsia="en-CA"/>
        </w:rPr>
      </w:pPr>
      <w:r>
        <w:rPr>
          <w:rFonts w:eastAsia="Times New Roman" w:cs="Times New Roman"/>
          <w:bCs/>
          <w:lang w:eastAsia="en-CA"/>
        </w:rPr>
        <w:lastRenderedPageBreak/>
        <w:t>The model follows fairly standard fisheries assumptions for the most part</w:t>
      </w:r>
      <w:r w:rsidR="008723DF">
        <w:rPr>
          <w:rFonts w:eastAsia="Times New Roman" w:cs="Times New Roman"/>
          <w:bCs/>
          <w:lang w:eastAsia="en-CA"/>
        </w:rPr>
        <w:t>: a</w:t>
      </w:r>
      <w:r w:rsidRPr="008723DF">
        <w:rPr>
          <w:rFonts w:eastAsia="Times New Roman" w:cs="Times New Roman"/>
          <w:bCs/>
          <w:lang w:eastAsia="en-CA"/>
        </w:rPr>
        <w:t xml:space="preserve">ge-structured with years and </w:t>
      </w:r>
      <w:r w:rsidR="008723DF" w:rsidRPr="008723DF">
        <w:rPr>
          <w:rFonts w:eastAsia="Times New Roman" w:cs="Times New Roman"/>
          <w:bCs/>
          <w:lang w:eastAsia="en-CA"/>
        </w:rPr>
        <w:t>quarterly seasons,</w:t>
      </w:r>
      <w:r w:rsidR="008723DF">
        <w:rPr>
          <w:rFonts w:eastAsia="Times New Roman" w:cs="Times New Roman"/>
          <w:bCs/>
          <w:lang w:eastAsia="en-CA"/>
        </w:rPr>
        <w:t xml:space="preserve"> s</w:t>
      </w:r>
      <w:r w:rsidRPr="008723DF">
        <w:rPr>
          <w:rFonts w:eastAsia="Times New Roman" w:cs="Times New Roman"/>
          <w:bCs/>
          <w:lang w:eastAsia="en-CA"/>
        </w:rPr>
        <w:t>patially-structured (</w:t>
      </w:r>
      <w:r w:rsidR="008723DF" w:rsidRPr="008723DF">
        <w:rPr>
          <w:rFonts w:eastAsia="Times New Roman" w:cs="Times New Roman"/>
          <w:bCs/>
          <w:lang w:eastAsia="en-CA"/>
        </w:rPr>
        <w:t>optional</w:t>
      </w:r>
      <w:r w:rsidRPr="008723DF">
        <w:rPr>
          <w:rFonts w:eastAsia="Times New Roman" w:cs="Times New Roman"/>
          <w:bCs/>
          <w:lang w:eastAsia="en-CA"/>
        </w:rPr>
        <w:t>)</w:t>
      </w:r>
      <w:r w:rsidR="008723DF">
        <w:rPr>
          <w:rFonts w:eastAsia="Times New Roman" w:cs="Times New Roman"/>
          <w:bCs/>
          <w:lang w:eastAsia="en-CA"/>
        </w:rPr>
        <w:t xml:space="preserve"> with m</w:t>
      </w:r>
      <w:r w:rsidRPr="008723DF">
        <w:rPr>
          <w:rFonts w:eastAsia="Times New Roman" w:cs="Times New Roman"/>
          <w:bCs/>
          <w:lang w:eastAsia="en-CA"/>
        </w:rPr>
        <w:t>ultiple fisheries.</w:t>
      </w:r>
      <w:r w:rsidR="008723DF">
        <w:rPr>
          <w:rFonts w:eastAsia="Times New Roman" w:cs="Times New Roman"/>
          <w:bCs/>
          <w:lang w:eastAsia="en-CA"/>
        </w:rPr>
        <w:t xml:space="preserve">  </w:t>
      </w:r>
      <w:r w:rsidRPr="008723DF">
        <w:rPr>
          <w:rFonts w:eastAsia="Times New Roman" w:cs="Times New Roman"/>
          <w:bCs/>
          <w:lang w:eastAsia="en-CA"/>
        </w:rPr>
        <w:t xml:space="preserve">The option of describing multiple stocks </w:t>
      </w:r>
      <w:r w:rsidR="001A6BAC">
        <w:rPr>
          <w:rFonts w:eastAsia="Times New Roman" w:cs="Times New Roman"/>
          <w:bCs/>
          <w:lang w:eastAsia="en-CA"/>
        </w:rPr>
        <w:t xml:space="preserve">(independent biology including </w:t>
      </w:r>
      <w:r w:rsidRPr="008723DF">
        <w:rPr>
          <w:rFonts w:eastAsia="Times New Roman" w:cs="Times New Roman"/>
          <w:bCs/>
          <w:lang w:eastAsia="en-CA"/>
        </w:rPr>
        <w:t>spawning</w:t>
      </w:r>
      <w:r w:rsidR="001A6BAC">
        <w:rPr>
          <w:rFonts w:eastAsia="Times New Roman" w:cs="Times New Roman"/>
          <w:bCs/>
          <w:lang w:eastAsia="en-CA"/>
        </w:rPr>
        <w:t>)</w:t>
      </w:r>
      <w:r w:rsidRPr="008723DF">
        <w:rPr>
          <w:rFonts w:eastAsia="Times New Roman" w:cs="Times New Roman"/>
          <w:bCs/>
          <w:lang w:eastAsia="en-CA"/>
        </w:rPr>
        <w:t xml:space="preserve"> has been retained from the ABT MSE for potential future implementation, but this option is not fully tested or supported in the </w:t>
      </w:r>
      <w:r w:rsidR="008723DF">
        <w:rPr>
          <w:rFonts w:eastAsia="Times New Roman" w:cs="Times New Roman"/>
          <w:bCs/>
          <w:lang w:eastAsia="en-CA"/>
        </w:rPr>
        <w:t xml:space="preserve">Indian Ocean </w:t>
      </w:r>
      <w:r w:rsidRPr="008723DF">
        <w:rPr>
          <w:rFonts w:eastAsia="Times New Roman" w:cs="Times New Roman"/>
          <w:bCs/>
          <w:lang w:eastAsia="en-CA"/>
        </w:rPr>
        <w:t>OM conditioning process at this time.</w:t>
      </w:r>
      <w:r w:rsidR="008723DF">
        <w:rPr>
          <w:rFonts w:eastAsia="Times New Roman" w:cs="Times New Roman"/>
          <w:bCs/>
          <w:lang w:eastAsia="en-CA"/>
        </w:rPr>
        <w:t xml:space="preserve">  </w:t>
      </w:r>
      <w:r w:rsidR="00E3688E" w:rsidRPr="00E3688E">
        <w:rPr>
          <w:rFonts w:eastAsia="Times New Roman" w:cs="Times New Roman"/>
          <w:lang w:eastAsia="en-CA"/>
        </w:rPr>
        <w:t>The Indian Ocean MSE has simpler dynam</w:t>
      </w:r>
      <w:r w:rsidR="0043605F">
        <w:rPr>
          <w:rFonts w:eastAsia="Times New Roman" w:cs="Times New Roman"/>
          <w:lang w:eastAsia="en-CA"/>
        </w:rPr>
        <w:t>ics than the ABT application</w:t>
      </w:r>
      <w:r w:rsidR="00E3688E" w:rsidRPr="00E3688E">
        <w:rPr>
          <w:rFonts w:eastAsia="Times New Roman" w:cs="Times New Roman"/>
          <w:lang w:eastAsia="en-CA"/>
        </w:rPr>
        <w:t xml:space="preserve">, in that each fishery is assigned to exactly one area and </w:t>
      </w:r>
      <w:r w:rsidR="0048448E">
        <w:rPr>
          <w:rFonts w:eastAsia="Times New Roman" w:cs="Times New Roman"/>
          <w:lang w:eastAsia="en-CA"/>
        </w:rPr>
        <w:t xml:space="preserve">is </w:t>
      </w:r>
      <w:r w:rsidR="00E3688E" w:rsidRPr="00E3688E">
        <w:rPr>
          <w:rFonts w:eastAsia="Times New Roman" w:cs="Times New Roman"/>
          <w:lang w:eastAsia="en-CA"/>
        </w:rPr>
        <w:t>assumed not to move among areas.  Accordingly, there is no attempt to model the fishery effort distribution as a function of the fish population.  However, the Indian Ocean model is more complicated in the sense that there is potentially simultaneous catch-based and effort-based management.  It is up to each MP to define which fisheries are managed by a catch quota, and which fisheries are managed by effort multipliers.  The default assumption is that the annual aggregate catch quota is allocated among the quota-managed fisheries in proportion to the recent observed distribution (defined in the OMs).  The fishery-specific quotas are in turn extracted quarterly, in proportion to the recently observed quarterly catch distributions</w:t>
      </w:r>
      <w:r w:rsidR="00E3688E">
        <w:rPr>
          <w:rFonts w:eastAsia="Times New Roman" w:cs="Times New Roman"/>
          <w:lang w:eastAsia="en-CA"/>
        </w:rPr>
        <w:t>.</w:t>
      </w:r>
      <w:r w:rsidR="00E3688E" w:rsidRPr="00E3688E">
        <w:rPr>
          <w:rFonts w:eastAsia="Times New Roman" w:cs="Times New Roman"/>
          <w:lang w:eastAsia="en-CA"/>
        </w:rPr>
        <w:t xml:space="preserve"> </w:t>
      </w:r>
      <w:r w:rsidR="00E3688E">
        <w:rPr>
          <w:rFonts w:eastAsia="Times New Roman" w:cs="Times New Roman"/>
          <w:lang w:eastAsia="en-CA"/>
        </w:rPr>
        <w:t xml:space="preserve"> </w:t>
      </w:r>
      <w:r w:rsidR="00E3688E" w:rsidRPr="00E3688E">
        <w:rPr>
          <w:rFonts w:eastAsia="Times New Roman" w:cs="Times New Roman"/>
          <w:lang w:eastAsia="en-CA"/>
        </w:rPr>
        <w:t xml:space="preserve">At this time the OM does not have the capacity to </w:t>
      </w:r>
      <w:r w:rsidR="00D94BE8">
        <w:rPr>
          <w:rFonts w:eastAsia="Times New Roman" w:cs="Times New Roman"/>
          <w:lang w:eastAsia="en-CA"/>
        </w:rPr>
        <w:t xml:space="preserve">simulate </w:t>
      </w:r>
      <w:r w:rsidR="00E3688E" w:rsidRPr="00E3688E">
        <w:rPr>
          <w:rFonts w:eastAsia="Times New Roman" w:cs="Times New Roman"/>
          <w:lang w:eastAsia="en-CA"/>
        </w:rPr>
        <w:t xml:space="preserve">IUU fishing, or </w:t>
      </w:r>
      <w:r w:rsidR="00D94BE8">
        <w:rPr>
          <w:rFonts w:eastAsia="Times New Roman" w:cs="Times New Roman"/>
          <w:lang w:eastAsia="en-CA"/>
        </w:rPr>
        <w:t>effort-creep scenarios</w:t>
      </w:r>
      <w:r w:rsidR="00E3688E" w:rsidRPr="00E3688E">
        <w:rPr>
          <w:rFonts w:eastAsia="Times New Roman" w:cs="Times New Roman"/>
          <w:lang w:eastAsia="en-CA"/>
        </w:rPr>
        <w:t>, but these scenarios could be explored by imposing effort multiplier time series within MPs.</w:t>
      </w:r>
      <w:r w:rsidR="00E3688E">
        <w:rPr>
          <w:rFonts w:eastAsia="Times New Roman" w:cs="Times New Roman"/>
          <w:highlight w:val="yellow"/>
          <w:lang w:eastAsia="en-CA"/>
        </w:rPr>
        <w:t xml:space="preserve"> </w:t>
      </w:r>
    </w:p>
    <w:p w:rsidR="00F61094" w:rsidRDefault="00F61094" w:rsidP="00EB15FE">
      <w:pPr>
        <w:rPr>
          <w:rFonts w:eastAsia="Times New Roman" w:cs="Times New Roman"/>
          <w:bCs/>
          <w:lang w:eastAsia="en-CA"/>
        </w:rPr>
      </w:pPr>
      <w:r>
        <w:rPr>
          <w:rFonts w:eastAsia="Times New Roman" w:cs="Times New Roman"/>
          <w:bCs/>
          <w:lang w:eastAsia="en-CA"/>
        </w:rPr>
        <w:t xml:space="preserve">The initial numbers-at-age, </w:t>
      </w:r>
      <w:r w:rsidRPr="00F61094">
        <w:rPr>
          <w:rFonts w:eastAsia="Times New Roman" w:cs="Times New Roman"/>
          <w:bCs/>
          <w:i/>
          <w:lang w:eastAsia="en-CA"/>
        </w:rPr>
        <w:t>N</w:t>
      </w:r>
      <w:r>
        <w:rPr>
          <w:rFonts w:eastAsia="Times New Roman" w:cs="Times New Roman"/>
          <w:bCs/>
          <w:lang w:eastAsia="en-CA"/>
        </w:rPr>
        <w:t>, of the population to be projected forward are extracted from the last year of the SS outputs, with some additional user-defined error:</w:t>
      </w:r>
    </w:p>
    <w:p w:rsidR="00F61094" w:rsidRDefault="00F61094" w:rsidP="00EB15FE">
      <w:pPr>
        <w:rPr>
          <w:rFonts w:eastAsia="Times New Roman" w:cs="Times New Roman"/>
          <w:bCs/>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351A24">
        <w:rPr>
          <w:rFonts w:eastAsia="Times New Roman" w:cs="Times New Roman"/>
          <w:bCs/>
          <w:noProof/>
          <w:lang w:eastAsia="en-CA"/>
        </w:rPr>
        <w:t>3</w:t>
      </w:r>
      <w:r w:rsidRPr="00E04CB7">
        <w:rPr>
          <w:rFonts w:eastAsia="Times New Roman" w:cs="Times New Roman"/>
          <w:bCs/>
          <w:lang w:eastAsia="en-CA"/>
        </w:rPr>
        <w:fldChar w:fldCharType="end"/>
      </w:r>
      <w:r w:rsidRPr="00E04CB7">
        <w:rPr>
          <w:rFonts w:eastAsia="Times New Roman" w:cs="Times New Roman"/>
          <w:bCs/>
          <w:lang w:eastAsia="en-CA"/>
        </w:rPr>
        <w:t>)</w:t>
      </w:r>
      <w:r w:rsidR="00BA5320">
        <w:rPr>
          <w:rFonts w:eastAsia="Times New Roman" w:cs="Times New Roman"/>
          <w:bCs/>
          <w:lang w:eastAsia="en-CA"/>
        </w:rPr>
        <w:tab/>
      </w:r>
      <w:r w:rsidR="00BA5320">
        <w:rPr>
          <w:rFonts w:eastAsia="Times New Roman" w:cs="Times New Roman"/>
          <w:bCs/>
          <w:lang w:eastAsia="en-CA"/>
        </w:rPr>
        <w:tab/>
      </w:r>
      <w:r w:rsidR="00174A27" w:rsidRPr="00F61094">
        <w:rPr>
          <w:rFonts w:eastAsia="Times New Roman" w:cs="Times New Roman"/>
          <w:bCs/>
          <w:position w:val="-14"/>
          <w:lang w:eastAsia="en-CA"/>
        </w:rPr>
        <w:object w:dxaOrig="4239"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6.2pt;height:19.8pt" o:ole="">
            <v:imagedata r:id="rId16" o:title=""/>
          </v:shape>
          <o:OLEObject Type="Embed" ProgID="Equation.3" ShapeID="_x0000_i1025" DrawAspect="Content" ObjectID="_1598874148" r:id="rId17"/>
        </w:object>
      </w:r>
      <w:r w:rsidR="00B13289">
        <w:rPr>
          <w:rFonts w:eastAsia="Times New Roman" w:cs="Times New Roman"/>
          <w:bCs/>
          <w:lang w:eastAsia="en-CA"/>
        </w:rPr>
        <w:t>.</w:t>
      </w:r>
    </w:p>
    <w:p w:rsidR="00B13289" w:rsidRPr="00B13289" w:rsidRDefault="00B13289" w:rsidP="00EB15FE">
      <w:pPr>
        <w:rPr>
          <w:rFonts w:eastAsia="Times New Roman" w:cs="Times New Roman"/>
          <w:bCs/>
          <w:lang w:eastAsia="en-CA"/>
        </w:rPr>
      </w:pPr>
      <w:r>
        <w:rPr>
          <w:rFonts w:eastAsia="Times New Roman" w:cs="Times New Roman"/>
          <w:bCs/>
          <w:lang w:eastAsia="en-CA"/>
        </w:rPr>
        <w:t xml:space="preserve">The parameter </w:t>
      </w:r>
      <w:r w:rsidRPr="00B13289">
        <w:rPr>
          <w:rFonts w:eastAsia="Times New Roman" w:cs="Times New Roman"/>
          <w:bCs/>
          <w:i/>
          <w:lang w:eastAsia="en-CA"/>
        </w:rPr>
        <w:t>σ</w:t>
      </w:r>
      <w:r w:rsidRPr="00B13289">
        <w:rPr>
          <w:rFonts w:eastAsia="Times New Roman" w:cs="Times New Roman"/>
          <w:bCs/>
          <w:i/>
          <w:vertAlign w:val="subscript"/>
          <w:lang w:eastAsia="en-CA"/>
        </w:rPr>
        <w:t>init</w:t>
      </w:r>
      <w:r>
        <w:rPr>
          <w:rFonts w:eastAsia="Times New Roman" w:cs="Times New Roman"/>
          <w:bCs/>
          <w:lang w:eastAsia="en-CA"/>
        </w:rPr>
        <w:t xml:space="preserve"> controls the magnitude of the error at age 2 (the youngest age imported from SS), and </w:t>
      </w:r>
      <w:r w:rsidRPr="00B13289">
        <w:rPr>
          <w:rFonts w:eastAsia="Times New Roman" w:cs="Times New Roman"/>
          <w:bCs/>
          <w:i/>
          <w:lang w:eastAsia="en-CA"/>
        </w:rPr>
        <w:t>d</w:t>
      </w:r>
      <w:r>
        <w:rPr>
          <w:rFonts w:eastAsia="Times New Roman" w:cs="Times New Roman"/>
          <w:bCs/>
          <w:lang w:eastAsia="en-CA"/>
        </w:rPr>
        <w:t xml:space="preserve"> describes how fast the error declines with age</w:t>
      </w:r>
      <w:r w:rsidR="00506CAF">
        <w:rPr>
          <w:rFonts w:eastAsia="Times New Roman" w:cs="Times New Roman"/>
          <w:bCs/>
          <w:lang w:eastAsia="en-CA"/>
        </w:rPr>
        <w:t xml:space="preserve"> estimates</w:t>
      </w:r>
      <w:r w:rsidR="0048448E">
        <w:rPr>
          <w:rStyle w:val="FootnoteReference"/>
          <w:rFonts w:eastAsia="Times New Roman" w:cs="Times New Roman"/>
          <w:bCs/>
          <w:lang w:eastAsia="en-CA"/>
        </w:rPr>
        <w:footnoteReference w:id="1"/>
      </w:r>
      <w:r w:rsidR="00506CAF">
        <w:rPr>
          <w:rFonts w:eastAsia="Times New Roman" w:cs="Times New Roman"/>
          <w:bCs/>
          <w:lang w:eastAsia="en-CA"/>
        </w:rPr>
        <w:t>.</w:t>
      </w:r>
    </w:p>
    <w:p w:rsidR="00D464F2" w:rsidRPr="00E04CB7" w:rsidRDefault="00E65644" w:rsidP="00D464F2">
      <w:pPr>
        <w:rPr>
          <w:rFonts w:eastAsia="Times New Roman" w:cs="Times New Roman"/>
          <w:lang w:eastAsia="en-CA"/>
        </w:rPr>
      </w:pPr>
      <w:r>
        <w:rPr>
          <w:rFonts w:eastAsia="Times New Roman" w:cs="Times New Roman"/>
          <w:lang w:eastAsia="en-CA"/>
        </w:rPr>
        <w:t>Recruitment</w:t>
      </w:r>
      <w:r w:rsidR="00FC6EAD">
        <w:rPr>
          <w:rFonts w:eastAsia="Times New Roman" w:cs="Times New Roman"/>
          <w:lang w:eastAsia="en-CA"/>
        </w:rPr>
        <w:t xml:space="preserve">, </w:t>
      </w:r>
      <w:r w:rsidR="0056208B" w:rsidRPr="0056208B">
        <w:rPr>
          <w:rFonts w:eastAsia="Times New Roman" w:cs="Times New Roman"/>
          <w:i/>
          <w:lang w:eastAsia="en-CA"/>
        </w:rPr>
        <w:t>R</w:t>
      </w:r>
      <w:r w:rsidR="006816A1">
        <w:rPr>
          <w:rFonts w:eastAsia="Times New Roman" w:cs="Times New Roman"/>
          <w:i/>
          <w:vertAlign w:val="subscript"/>
          <w:lang w:eastAsia="en-CA"/>
        </w:rPr>
        <w:t>t</w:t>
      </w:r>
      <w:r>
        <w:rPr>
          <w:rFonts w:eastAsia="Times New Roman" w:cs="Times New Roman"/>
          <w:lang w:eastAsia="en-CA"/>
        </w:rPr>
        <w:t xml:space="preserve"> </w:t>
      </w:r>
      <w:r w:rsidR="00FC6EAD">
        <w:rPr>
          <w:rFonts w:eastAsia="Times New Roman" w:cs="Times New Roman"/>
          <w:lang w:eastAsia="en-CA"/>
        </w:rPr>
        <w:t>(</w:t>
      </w:r>
      <w:r w:rsidR="005D4538">
        <w:rPr>
          <w:rFonts w:eastAsia="Times New Roman" w:cs="Times New Roman"/>
          <w:lang w:eastAsia="en-CA"/>
        </w:rPr>
        <w:t xml:space="preserve">to </w:t>
      </w:r>
      <w:r w:rsidR="005D4538" w:rsidRPr="00FC6EAD">
        <w:rPr>
          <w:rFonts w:eastAsia="Times New Roman" w:cs="Times New Roman"/>
          <w:lang w:eastAsia="en-CA"/>
        </w:rPr>
        <w:t>a</w:t>
      </w:r>
      <w:r w:rsidR="00FC6EAD" w:rsidRPr="00FC6EAD">
        <w:rPr>
          <w:rFonts w:eastAsia="Times New Roman" w:cs="Times New Roman"/>
          <w:lang w:eastAsia="en-CA"/>
        </w:rPr>
        <w:t>ge</w:t>
      </w:r>
      <w:r w:rsidR="00FC6EAD">
        <w:rPr>
          <w:rFonts w:eastAsia="Times New Roman" w:cs="Times New Roman"/>
          <w:i/>
          <w:lang w:eastAsia="en-CA"/>
        </w:rPr>
        <w:t xml:space="preserve"> </w:t>
      </w:r>
      <w:r w:rsidR="00ED2DEA" w:rsidRPr="00ED2DEA">
        <w:rPr>
          <w:rFonts w:eastAsia="Times New Roman" w:cs="Times New Roman"/>
          <w:lang w:eastAsia="en-CA"/>
        </w:rPr>
        <w:t>1</w:t>
      </w:r>
      <w:r w:rsidR="001A6BAC">
        <w:rPr>
          <w:rFonts w:eastAsia="Times New Roman" w:cs="Times New Roman"/>
          <w:lang w:eastAsia="en-CA"/>
        </w:rPr>
        <w:t>, corresponding to age 0 in SS notation</w:t>
      </w:r>
      <w:r w:rsidR="00FC6EAD">
        <w:rPr>
          <w:rFonts w:eastAsia="Times New Roman" w:cs="Times New Roman"/>
          <w:lang w:eastAsia="en-CA"/>
        </w:rPr>
        <w:t>)</w:t>
      </w:r>
      <w:r w:rsidR="005D4538">
        <w:rPr>
          <w:rFonts w:eastAsia="Times New Roman" w:cs="Times New Roman"/>
          <w:lang w:eastAsia="en-CA"/>
        </w:rPr>
        <w:t xml:space="preserve">, </w:t>
      </w:r>
      <w:r>
        <w:rPr>
          <w:rFonts w:eastAsia="Times New Roman" w:cs="Times New Roman"/>
          <w:lang w:eastAsia="en-CA"/>
        </w:rPr>
        <w:t xml:space="preserve">is </w:t>
      </w:r>
      <w:r w:rsidR="0056208B">
        <w:rPr>
          <w:rFonts w:eastAsia="Times New Roman" w:cs="Times New Roman"/>
          <w:lang w:eastAsia="en-CA"/>
        </w:rPr>
        <w:t xml:space="preserve">calculated </w:t>
      </w:r>
      <w:r>
        <w:rPr>
          <w:rFonts w:eastAsia="Times New Roman" w:cs="Times New Roman"/>
          <w:lang w:eastAsia="en-CA"/>
        </w:rPr>
        <w:t xml:space="preserve">for </w:t>
      </w:r>
      <w:r w:rsidR="00D464F2" w:rsidRPr="00E04CB7">
        <w:rPr>
          <w:rFonts w:eastAsia="Times New Roman" w:cs="Times New Roman"/>
          <w:lang w:eastAsia="en-CA"/>
        </w:rPr>
        <w:t xml:space="preserve">each year </w:t>
      </w:r>
      <w:r>
        <w:rPr>
          <w:rFonts w:eastAsia="Times New Roman" w:cs="Times New Roman"/>
          <w:lang w:eastAsia="en-CA"/>
        </w:rPr>
        <w:t>and season, a</w:t>
      </w:r>
      <w:r w:rsidR="0056208B">
        <w:rPr>
          <w:rFonts w:eastAsia="Times New Roman" w:cs="Times New Roman"/>
          <w:lang w:eastAsia="en-CA"/>
        </w:rPr>
        <w:t>ssuming a spatially-aggregated spawning population (at the beginning of the time-step) a</w:t>
      </w:r>
      <w:r>
        <w:rPr>
          <w:rFonts w:eastAsia="Times New Roman" w:cs="Times New Roman"/>
          <w:lang w:eastAsia="en-CA"/>
        </w:rPr>
        <w:t xml:space="preserve">ccording </w:t>
      </w:r>
      <w:r w:rsidR="0056208B">
        <w:rPr>
          <w:rFonts w:eastAsia="Times New Roman" w:cs="Times New Roman"/>
          <w:lang w:eastAsia="en-CA"/>
        </w:rPr>
        <w:t xml:space="preserve">to a </w:t>
      </w:r>
      <w:r w:rsidR="00D464F2" w:rsidRPr="00E04CB7">
        <w:rPr>
          <w:rFonts w:eastAsia="Times New Roman" w:cs="Times New Roman"/>
          <w:lang w:eastAsia="en-CA"/>
        </w:rPr>
        <w:t xml:space="preserve">Beverton-Holt stock-recruitment relationship with </w:t>
      </w:r>
      <w:r w:rsidR="00FC6EAD">
        <w:rPr>
          <w:rFonts w:eastAsia="Times New Roman" w:cs="Times New Roman"/>
          <w:lang w:eastAsia="en-CA"/>
        </w:rPr>
        <w:t xml:space="preserve">auto-correlated </w:t>
      </w:r>
      <w:r w:rsidR="00D464F2" w:rsidRPr="00E04CB7">
        <w:rPr>
          <w:rFonts w:eastAsia="Times New Roman" w:cs="Times New Roman"/>
          <w:lang w:eastAsia="en-CA"/>
        </w:rPr>
        <w:t>log-normal recruitment deviat</w:t>
      </w:r>
      <w:r w:rsidR="001A6BAC">
        <w:rPr>
          <w:rFonts w:eastAsia="Times New Roman" w:cs="Times New Roman"/>
          <w:lang w:eastAsia="en-CA"/>
        </w:rPr>
        <w:t>e</w:t>
      </w:r>
      <w:r w:rsidR="00D464F2" w:rsidRPr="00E04CB7">
        <w:rPr>
          <w:rFonts w:eastAsia="Times New Roman" w:cs="Times New Roman"/>
          <w:lang w:eastAsia="en-CA"/>
        </w:rPr>
        <w:t>s:</w:t>
      </w:r>
    </w:p>
    <w:p w:rsidR="00D464F2" w:rsidRDefault="00D464F2" w:rsidP="00D464F2">
      <w:pPr>
        <w:rPr>
          <w:rFonts w:eastAsia="Times New Roman" w:cs="Times New Roman"/>
          <w:bCs/>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bookmarkStart w:id="91" w:name="_Ref326764345"/>
      <w:r w:rsidR="00351A24">
        <w:rPr>
          <w:rFonts w:eastAsia="Times New Roman" w:cs="Times New Roman"/>
          <w:bCs/>
          <w:noProof/>
          <w:lang w:eastAsia="en-CA"/>
        </w:rPr>
        <w:t>4</w:t>
      </w:r>
      <w:bookmarkEnd w:id="91"/>
      <w:r w:rsidRPr="00E04CB7">
        <w:rPr>
          <w:rFonts w:eastAsia="Times New Roman" w:cs="Times New Roman"/>
          <w:bCs/>
          <w:lang w:eastAsia="en-CA"/>
        </w:rPr>
        <w:fldChar w:fldCharType="end"/>
      </w:r>
      <w:r w:rsidRPr="00E04CB7">
        <w:rPr>
          <w:rFonts w:eastAsia="Times New Roman" w:cs="Times New Roman"/>
          <w:bCs/>
          <w:lang w:eastAsia="en-CA"/>
        </w:rPr>
        <w:t>)</w:t>
      </w:r>
      <w:r w:rsidRPr="00E04CB7">
        <w:rPr>
          <w:rFonts w:eastAsia="Times New Roman" w:cs="Times New Roman"/>
          <w:bCs/>
          <w:lang w:eastAsia="en-CA"/>
        </w:rPr>
        <w:tab/>
      </w:r>
      <w:r w:rsidRPr="00E04CB7">
        <w:rPr>
          <w:rFonts w:eastAsia="Times New Roman" w:cs="Times New Roman"/>
          <w:bCs/>
          <w:lang w:eastAsia="en-CA"/>
        </w:rPr>
        <w:tab/>
      </w:r>
      <w:r w:rsidR="00FC6EAD" w:rsidRPr="0056208B">
        <w:rPr>
          <w:rFonts w:eastAsia="Times New Roman" w:cs="Times New Roman"/>
          <w:bCs/>
          <w:position w:val="-34"/>
          <w:lang w:eastAsia="en-CA"/>
        </w:rPr>
        <w:object w:dxaOrig="4680" w:dyaOrig="800">
          <v:shape id="_x0000_i1026" type="#_x0000_t75" style="width:226.8pt;height:38.4pt" o:ole="">
            <v:imagedata r:id="rId18" o:title=""/>
          </v:shape>
          <o:OLEObject Type="Embed" ProgID="Equation.3" ShapeID="_x0000_i1026" DrawAspect="Content" ObjectID="_1598874149" r:id="rId19"/>
        </w:object>
      </w:r>
      <w:r w:rsidR="00C337F2">
        <w:rPr>
          <w:rFonts w:eastAsia="Times New Roman" w:cs="Times New Roman"/>
          <w:bCs/>
          <w:lang w:eastAsia="en-CA"/>
        </w:rPr>
        <w:t>.</w:t>
      </w:r>
    </w:p>
    <w:p w:rsidR="00D464F2" w:rsidRPr="00E04CB7" w:rsidRDefault="00D464F2" w:rsidP="00D464F2">
      <w:pPr>
        <w:rPr>
          <w:rFonts w:eastAsia="Times New Roman" w:cs="Times New Roman"/>
          <w:lang w:eastAsia="en-CA"/>
        </w:rPr>
      </w:pPr>
      <w:r w:rsidRPr="00E04CB7">
        <w:rPr>
          <w:rFonts w:eastAsia="Times New Roman" w:cs="Times New Roman"/>
          <w:lang w:eastAsia="en-CA"/>
        </w:rPr>
        <w:t xml:space="preserve">The spawning stock biomass, </w:t>
      </w:r>
      <w:r w:rsidR="0032394C">
        <w:rPr>
          <w:rFonts w:eastAsia="Times New Roman" w:cs="Times New Roman"/>
          <w:i/>
          <w:lang w:eastAsia="en-CA"/>
        </w:rPr>
        <w:t>S</w:t>
      </w:r>
      <w:r w:rsidRPr="00E04CB7">
        <w:rPr>
          <w:rFonts w:eastAsia="Times New Roman" w:cs="Times New Roman"/>
          <w:i/>
          <w:lang w:eastAsia="en-CA"/>
        </w:rPr>
        <w:t>B</w:t>
      </w:r>
      <w:r w:rsidRPr="00E04CB7">
        <w:rPr>
          <w:rFonts w:eastAsia="Times New Roman" w:cs="Times New Roman"/>
          <w:lang w:eastAsia="en-CA"/>
        </w:rPr>
        <w:t xml:space="preserve">, is </w:t>
      </w:r>
      <w:r w:rsidR="0040596F">
        <w:rPr>
          <w:rFonts w:eastAsia="Times New Roman" w:cs="Times New Roman"/>
          <w:lang w:eastAsia="en-CA"/>
        </w:rPr>
        <w:t>the aggregate across all regions</w:t>
      </w:r>
      <w:r w:rsidR="0032394C">
        <w:rPr>
          <w:rFonts w:eastAsia="Times New Roman" w:cs="Times New Roman"/>
          <w:lang w:eastAsia="en-CA"/>
        </w:rPr>
        <w:t xml:space="preserve"> at the beginning of the time</w:t>
      </w:r>
      <w:r w:rsidR="00174A27">
        <w:rPr>
          <w:rFonts w:eastAsia="Times New Roman" w:cs="Times New Roman"/>
          <w:lang w:eastAsia="en-CA"/>
        </w:rPr>
        <w:t>-</w:t>
      </w:r>
      <w:r w:rsidR="0032394C">
        <w:rPr>
          <w:rFonts w:eastAsia="Times New Roman" w:cs="Times New Roman"/>
          <w:lang w:eastAsia="en-CA"/>
        </w:rPr>
        <w:t>step</w:t>
      </w:r>
      <w:r w:rsidRPr="00E04CB7">
        <w:rPr>
          <w:rFonts w:eastAsia="Times New Roman" w:cs="Times New Roman"/>
          <w:lang w:eastAsia="en-CA"/>
        </w:rPr>
        <w:t>:</w:t>
      </w:r>
    </w:p>
    <w:p w:rsidR="00D464F2" w:rsidRPr="00E04CB7" w:rsidRDefault="005B420C" w:rsidP="00D464F2">
      <w:pPr>
        <w:rPr>
          <w:rFonts w:eastAsia="Times New Roman" w:cs="Times New Roman"/>
          <w:bCs/>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351A24">
        <w:rPr>
          <w:rFonts w:eastAsia="Times New Roman" w:cs="Times New Roman"/>
          <w:bCs/>
          <w:noProof/>
          <w:lang w:eastAsia="en-CA"/>
        </w:rPr>
        <w:t>5</w:t>
      </w:r>
      <w:r w:rsidRPr="00E04CB7">
        <w:rPr>
          <w:rFonts w:eastAsia="Times New Roman" w:cs="Times New Roman"/>
          <w:bCs/>
          <w:lang w:eastAsia="en-CA"/>
        </w:rPr>
        <w:fldChar w:fldCharType="end"/>
      </w:r>
      <w:r w:rsidRPr="00E04CB7">
        <w:rPr>
          <w:rFonts w:eastAsia="Times New Roman" w:cs="Times New Roman"/>
          <w:bCs/>
          <w:lang w:eastAsia="en-CA"/>
        </w:rPr>
        <w:t>)</w:t>
      </w:r>
      <w:r w:rsidR="00D464F2" w:rsidRPr="00E04CB7">
        <w:rPr>
          <w:rFonts w:eastAsia="Times New Roman" w:cs="Times New Roman"/>
          <w:bCs/>
          <w:lang w:eastAsia="en-CA"/>
        </w:rPr>
        <w:tab/>
      </w:r>
      <w:r w:rsidR="00D464F2" w:rsidRPr="00E04CB7">
        <w:rPr>
          <w:rFonts w:eastAsia="Times New Roman" w:cs="Times New Roman"/>
          <w:bCs/>
          <w:lang w:eastAsia="en-CA"/>
        </w:rPr>
        <w:tab/>
      </w:r>
      <w:r w:rsidR="0032394C" w:rsidRPr="0032394C">
        <w:rPr>
          <w:rFonts w:eastAsia="Times New Roman" w:cs="Times New Roman"/>
          <w:bCs/>
          <w:position w:val="-28"/>
          <w:lang w:eastAsia="en-CA"/>
        </w:rPr>
        <w:object w:dxaOrig="2400" w:dyaOrig="540">
          <v:shape id="_x0000_i1027" type="#_x0000_t75" style="width:111.6pt;height:25.2pt" o:ole="">
            <v:imagedata r:id="rId20" o:title=""/>
          </v:shape>
          <o:OLEObject Type="Embed" ProgID="Equation.3" ShapeID="_x0000_i1027" DrawAspect="Content" ObjectID="_1598874150" r:id="rId21"/>
        </w:object>
      </w:r>
    </w:p>
    <w:p w:rsidR="00D464F2" w:rsidRPr="00B4273B" w:rsidRDefault="00D464F2" w:rsidP="00D464F2">
      <w:pPr>
        <w:rPr>
          <w:rFonts w:eastAsia="Times New Roman" w:cs="Times New Roman"/>
          <w:bCs/>
          <w:lang w:eastAsia="en-CA"/>
        </w:rPr>
      </w:pPr>
      <w:r w:rsidRPr="00E04CB7">
        <w:rPr>
          <w:rFonts w:eastAsia="Times New Roman" w:cs="Times New Roman"/>
          <w:lang w:eastAsia="en-CA"/>
        </w:rPr>
        <w:t xml:space="preserve">where </w:t>
      </w:r>
      <w:r w:rsidRPr="00E04CB7">
        <w:rPr>
          <w:rFonts w:eastAsia="Times New Roman" w:cs="Times New Roman"/>
          <w:i/>
          <w:lang w:eastAsia="en-CA"/>
        </w:rPr>
        <w:t>m</w:t>
      </w:r>
      <w:r w:rsidRPr="00E04CB7">
        <w:rPr>
          <w:rFonts w:eastAsia="Times New Roman" w:cs="Times New Roman"/>
          <w:lang w:eastAsia="en-CA"/>
        </w:rPr>
        <w:t xml:space="preserve"> is the maturity</w:t>
      </w:r>
      <w:r w:rsidR="00B4273B">
        <w:rPr>
          <w:rFonts w:eastAsia="Times New Roman" w:cs="Times New Roman"/>
          <w:lang w:eastAsia="en-CA"/>
        </w:rPr>
        <w:t xml:space="preserve"> schedule and </w:t>
      </w:r>
      <w:r w:rsidR="00277414" w:rsidRPr="00277414">
        <w:rPr>
          <w:rFonts w:eastAsia="Times New Roman" w:cs="Times New Roman"/>
          <w:position w:val="-12"/>
          <w:lang w:eastAsia="en-CA"/>
        </w:rPr>
        <w:object w:dxaOrig="499" w:dyaOrig="380">
          <v:shape id="_x0000_i1028" type="#_x0000_t75" style="width:25.2pt;height:19.2pt" o:ole="">
            <v:imagedata r:id="rId22" o:title=""/>
          </v:shape>
          <o:OLEObject Type="Embed" ProgID="Equation.3" ShapeID="_x0000_i1028" DrawAspect="Content" ObjectID="_1598874151" r:id="rId23"/>
        </w:object>
      </w:r>
      <w:r w:rsidR="00B4273B">
        <w:rPr>
          <w:rFonts w:eastAsia="Times New Roman" w:cs="Times New Roman"/>
          <w:lang w:eastAsia="en-CA"/>
        </w:rPr>
        <w:t>is the mass</w:t>
      </w:r>
      <w:r w:rsidRPr="00E04CB7">
        <w:rPr>
          <w:rFonts w:eastAsia="Times New Roman" w:cs="Times New Roman"/>
          <w:lang w:eastAsia="en-CA"/>
        </w:rPr>
        <w:t>-at-age</w:t>
      </w:r>
      <w:r w:rsidR="00277414">
        <w:rPr>
          <w:rFonts w:eastAsia="Times New Roman" w:cs="Times New Roman"/>
          <w:lang w:eastAsia="en-CA"/>
        </w:rPr>
        <w:t xml:space="preserve"> at the beginning of the time-step</w:t>
      </w:r>
      <w:r w:rsidR="00B4273B">
        <w:rPr>
          <w:rFonts w:eastAsia="Times New Roman" w:cs="Times New Roman"/>
          <w:lang w:eastAsia="en-CA"/>
        </w:rPr>
        <w:t>, related to length</w:t>
      </w:r>
      <w:r w:rsidR="00B4273B" w:rsidRPr="00B4273B">
        <w:rPr>
          <w:rFonts w:eastAsia="Times New Roman" w:cs="Times New Roman"/>
          <w:lang w:eastAsia="en-CA"/>
        </w:rPr>
        <w:t xml:space="preserve"> with t</w:t>
      </w:r>
      <w:r w:rsidR="00B4273B">
        <w:rPr>
          <w:rFonts w:eastAsia="Times New Roman" w:cs="Times New Roman"/>
          <w:lang w:eastAsia="en-CA"/>
        </w:rPr>
        <w:t>he standard relationship</w:t>
      </w:r>
      <w:r w:rsidRPr="00E04CB7">
        <w:rPr>
          <w:rFonts w:eastAsia="Times New Roman" w:cs="Times New Roman"/>
          <w:lang w:eastAsia="en-CA"/>
        </w:rPr>
        <w:t>:</w:t>
      </w:r>
    </w:p>
    <w:p w:rsidR="00D464F2" w:rsidRDefault="005B420C" w:rsidP="00D464F2">
      <w:pPr>
        <w:rPr>
          <w:rFonts w:eastAsia="Times New Roman" w:cs="Times New Roman"/>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351A24">
        <w:rPr>
          <w:rFonts w:eastAsia="Times New Roman" w:cs="Times New Roman"/>
          <w:bCs/>
          <w:noProof/>
          <w:lang w:eastAsia="en-CA"/>
        </w:rPr>
        <w:t>6</w:t>
      </w:r>
      <w:r w:rsidRPr="00E04CB7">
        <w:rPr>
          <w:rFonts w:eastAsia="Times New Roman" w:cs="Times New Roman"/>
          <w:bCs/>
          <w:lang w:eastAsia="en-CA"/>
        </w:rPr>
        <w:fldChar w:fldCharType="end"/>
      </w:r>
      <w:r w:rsidRPr="00E04CB7">
        <w:rPr>
          <w:rFonts w:eastAsia="Times New Roman" w:cs="Times New Roman"/>
          <w:bCs/>
          <w:lang w:eastAsia="en-CA"/>
        </w:rPr>
        <w:t>)</w:t>
      </w:r>
      <w:r w:rsidR="00D464F2" w:rsidRPr="00E04CB7">
        <w:rPr>
          <w:rFonts w:eastAsia="Times New Roman" w:cs="Times New Roman"/>
          <w:lang w:eastAsia="en-CA"/>
        </w:rPr>
        <w:tab/>
      </w:r>
      <w:r w:rsidR="00D464F2" w:rsidRPr="00E04CB7">
        <w:rPr>
          <w:rFonts w:eastAsia="Times New Roman" w:cs="Times New Roman"/>
          <w:lang w:eastAsia="en-CA"/>
        </w:rPr>
        <w:tab/>
      </w:r>
      <w:r w:rsidR="00277414" w:rsidRPr="00277414">
        <w:rPr>
          <w:rFonts w:eastAsia="Times New Roman" w:cs="Times New Roman"/>
          <w:position w:val="-12"/>
          <w:lang w:eastAsia="en-CA"/>
        </w:rPr>
        <w:object w:dxaOrig="1560" w:dyaOrig="380">
          <v:shape id="_x0000_i1029" type="#_x0000_t75" style="width:80.4pt;height:19.2pt" o:ole="">
            <v:imagedata r:id="rId24" o:title=""/>
          </v:shape>
          <o:OLEObject Type="Embed" ProgID="Equation.3" ShapeID="_x0000_i1029" DrawAspect="Content" ObjectID="_1598874152" r:id="rId25"/>
        </w:object>
      </w:r>
      <w:r w:rsidR="00277414">
        <w:rPr>
          <w:rFonts w:eastAsia="Times New Roman" w:cs="Times New Roman"/>
          <w:lang w:eastAsia="en-CA"/>
        </w:rPr>
        <w:t>.</w:t>
      </w:r>
    </w:p>
    <w:p w:rsidR="005B420C" w:rsidRPr="00C337F2" w:rsidRDefault="00277414" w:rsidP="005B420C">
      <w:pPr>
        <w:rPr>
          <w:rFonts w:eastAsia="Times New Roman" w:cs="Times New Roman"/>
          <w:lang w:eastAsia="en-CA"/>
        </w:rPr>
      </w:pPr>
      <w:r>
        <w:rPr>
          <w:rFonts w:eastAsia="Times New Roman" w:cs="Times New Roman"/>
          <w:lang w:eastAsia="en-CA"/>
        </w:rPr>
        <w:t xml:space="preserve">Note that SS distinguishes between size-at-age </w:t>
      </w:r>
      <w:r w:rsidR="00C337F2">
        <w:rPr>
          <w:rFonts w:eastAsia="Times New Roman" w:cs="Times New Roman"/>
          <w:lang w:eastAsia="en-CA"/>
        </w:rPr>
        <w:t>a</w:t>
      </w:r>
      <w:r>
        <w:rPr>
          <w:rFonts w:eastAsia="Times New Roman" w:cs="Times New Roman"/>
          <w:lang w:eastAsia="en-CA"/>
        </w:rPr>
        <w:t>t the beginning of the time-step (for spawning purposes)</w:t>
      </w:r>
      <w:r w:rsidR="004C1A78">
        <w:rPr>
          <w:rFonts w:eastAsia="Times New Roman" w:cs="Times New Roman"/>
          <w:lang w:eastAsia="en-CA"/>
        </w:rPr>
        <w:t>,</w:t>
      </w:r>
      <w:r>
        <w:rPr>
          <w:rFonts w:eastAsia="Times New Roman" w:cs="Times New Roman"/>
          <w:lang w:eastAsia="en-CA"/>
        </w:rPr>
        <w:t xml:space="preserve"> and at the mid-point of the time-step (for catch calculations). </w:t>
      </w:r>
      <w:r w:rsidR="00C337F2">
        <w:rPr>
          <w:rFonts w:eastAsia="Times New Roman" w:cs="Times New Roman"/>
          <w:lang w:eastAsia="en-CA"/>
        </w:rPr>
        <w:t xml:space="preserve"> </w:t>
      </w:r>
      <w:r w:rsidR="004C1A78">
        <w:rPr>
          <w:rFonts w:eastAsia="Times New Roman" w:cs="Times New Roman"/>
          <w:lang w:eastAsia="en-CA"/>
        </w:rPr>
        <w:t xml:space="preserve">This is an unnecessary complication for populations which are assumed to have continuous spawning, however, it was added </w:t>
      </w:r>
      <w:r w:rsidR="004C1A78">
        <w:rPr>
          <w:rFonts w:eastAsia="Times New Roman" w:cs="Times New Roman"/>
          <w:lang w:eastAsia="en-CA"/>
        </w:rPr>
        <w:lastRenderedPageBreak/>
        <w:t xml:space="preserve">to minimize inconsistencies between the conditioning and projection code.  </w:t>
      </w:r>
      <w:r w:rsidR="005B420C">
        <w:rPr>
          <w:rFonts w:eastAsia="Times New Roman" w:cs="Times New Roman"/>
          <w:bCs/>
          <w:lang w:eastAsia="en-CA"/>
        </w:rPr>
        <w:t xml:space="preserve">The aggregate recruitment is partitioned among regions according to a stationary distribution: </w:t>
      </w:r>
    </w:p>
    <w:p w:rsidR="005B420C" w:rsidRDefault="005B420C" w:rsidP="005B420C">
      <w:pPr>
        <w:rPr>
          <w:rFonts w:eastAsia="Times New Roman" w:cs="Times New Roman"/>
          <w:bCs/>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351A24">
        <w:rPr>
          <w:rFonts w:eastAsia="Times New Roman" w:cs="Times New Roman"/>
          <w:bCs/>
          <w:noProof/>
          <w:lang w:eastAsia="en-CA"/>
        </w:rPr>
        <w:t>7</w:t>
      </w:r>
      <w:r w:rsidRPr="00E04CB7">
        <w:rPr>
          <w:rFonts w:eastAsia="Times New Roman" w:cs="Times New Roman"/>
          <w:bCs/>
          <w:lang w:eastAsia="en-CA"/>
        </w:rPr>
        <w:fldChar w:fldCharType="end"/>
      </w:r>
      <w:r w:rsidRPr="00E04CB7">
        <w:rPr>
          <w:rFonts w:eastAsia="Times New Roman" w:cs="Times New Roman"/>
          <w:bCs/>
          <w:lang w:eastAsia="en-CA"/>
        </w:rPr>
        <w:t>)</w:t>
      </w:r>
      <w:r w:rsidRPr="00E04CB7">
        <w:rPr>
          <w:rFonts w:eastAsia="Times New Roman" w:cs="Times New Roman"/>
          <w:bCs/>
          <w:lang w:eastAsia="en-CA"/>
        </w:rPr>
        <w:tab/>
      </w:r>
      <w:r w:rsidRPr="00E04CB7">
        <w:rPr>
          <w:rFonts w:eastAsia="Times New Roman" w:cs="Times New Roman"/>
          <w:bCs/>
          <w:lang w:eastAsia="en-CA"/>
        </w:rPr>
        <w:tab/>
      </w:r>
      <w:r w:rsidR="00ED2DEA" w:rsidRPr="00034472">
        <w:rPr>
          <w:rFonts w:eastAsia="Times New Roman" w:cs="Times New Roman"/>
          <w:bCs/>
          <w:position w:val="-14"/>
          <w:lang w:eastAsia="en-CA"/>
        </w:rPr>
        <w:object w:dxaOrig="1320" w:dyaOrig="380">
          <v:shape id="_x0000_i1030" type="#_x0000_t75" style="width:63.6pt;height:19.2pt" o:ole="">
            <v:imagedata r:id="rId26" o:title=""/>
          </v:shape>
          <o:OLEObject Type="Embed" ProgID="Equation.3" ShapeID="_x0000_i1030" DrawAspect="Content" ObjectID="_1598874153" r:id="rId27"/>
        </w:object>
      </w:r>
    </w:p>
    <w:p w:rsidR="002F5E67" w:rsidRPr="00E04CB7" w:rsidRDefault="002F5E67" w:rsidP="002F5E67">
      <w:pPr>
        <w:rPr>
          <w:rFonts w:eastAsia="Times New Roman" w:cs="Times New Roman"/>
          <w:lang w:eastAsia="en-CA"/>
        </w:rPr>
      </w:pPr>
      <w:r>
        <w:rPr>
          <w:rFonts w:eastAsia="Times New Roman" w:cs="Times New Roman"/>
          <w:lang w:eastAsia="en-CA"/>
        </w:rPr>
        <w:t>Age-specific</w:t>
      </w:r>
      <w:r w:rsidR="005B420C">
        <w:rPr>
          <w:rFonts w:eastAsia="Times New Roman" w:cs="Times New Roman"/>
          <w:lang w:eastAsia="en-CA"/>
        </w:rPr>
        <w:t xml:space="preserve">, </w:t>
      </w:r>
      <w:r>
        <w:rPr>
          <w:rFonts w:eastAsia="Times New Roman" w:cs="Times New Roman"/>
          <w:lang w:eastAsia="en-CA"/>
        </w:rPr>
        <w:t>season-specific m</w:t>
      </w:r>
      <w:r w:rsidRPr="00E04CB7">
        <w:rPr>
          <w:rFonts w:eastAsia="Times New Roman" w:cs="Times New Roman"/>
          <w:lang w:eastAsia="en-CA"/>
        </w:rPr>
        <w:t xml:space="preserve">ovement </w:t>
      </w:r>
      <w:r>
        <w:rPr>
          <w:rFonts w:eastAsia="Times New Roman" w:cs="Times New Roman"/>
          <w:lang w:eastAsia="en-CA"/>
        </w:rPr>
        <w:t>occurs instantaneously, after recruitment, but before mortality:</w:t>
      </w:r>
    </w:p>
    <w:p w:rsidR="002F5E67" w:rsidRPr="00E04CB7" w:rsidRDefault="000C5FE2" w:rsidP="002F5E67">
      <w:pPr>
        <w:rPr>
          <w:rFonts w:eastAsia="Times New Roman" w:cs="Times New Roman"/>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351A24">
        <w:rPr>
          <w:rFonts w:eastAsia="Times New Roman" w:cs="Times New Roman"/>
          <w:bCs/>
          <w:noProof/>
          <w:lang w:eastAsia="en-CA"/>
        </w:rPr>
        <w:t>8</w:t>
      </w:r>
      <w:r w:rsidRPr="00E04CB7">
        <w:rPr>
          <w:rFonts w:eastAsia="Times New Roman" w:cs="Times New Roman"/>
          <w:bCs/>
          <w:lang w:eastAsia="en-CA"/>
        </w:rPr>
        <w:fldChar w:fldCharType="end"/>
      </w:r>
      <w:r w:rsidRPr="00E04CB7">
        <w:rPr>
          <w:rFonts w:eastAsia="Times New Roman" w:cs="Times New Roman"/>
          <w:bCs/>
          <w:lang w:eastAsia="en-CA"/>
        </w:rPr>
        <w:t>)</w:t>
      </w:r>
      <w:r w:rsidR="002F5E67" w:rsidRPr="00E04CB7">
        <w:rPr>
          <w:rFonts w:eastAsia="Times New Roman" w:cs="Times New Roman"/>
          <w:lang w:eastAsia="en-CA"/>
        </w:rPr>
        <w:t xml:space="preserve"> </w:t>
      </w:r>
      <w:r w:rsidR="002F5E67" w:rsidRPr="00E04CB7">
        <w:rPr>
          <w:rFonts w:eastAsia="Times New Roman" w:cs="Times New Roman"/>
          <w:lang w:eastAsia="en-CA"/>
        </w:rPr>
        <w:tab/>
      </w:r>
      <w:r w:rsidR="002F5E67" w:rsidRPr="00E04CB7">
        <w:rPr>
          <w:rFonts w:eastAsia="Times New Roman" w:cs="Times New Roman"/>
          <w:lang w:eastAsia="en-CA"/>
        </w:rPr>
        <w:tab/>
      </w:r>
      <w:r w:rsidR="00ED2DEA" w:rsidRPr="00E04CB7">
        <w:rPr>
          <w:rFonts w:eastAsia="Times New Roman" w:cs="Times New Roman"/>
          <w:position w:val="-28"/>
          <w:lang w:eastAsia="en-CA"/>
        </w:rPr>
        <w:object w:dxaOrig="2920" w:dyaOrig="540">
          <v:shape id="_x0000_i1031" type="#_x0000_t75" style="width:168pt;height:28.8pt" o:ole="">
            <v:imagedata r:id="rId28" o:title=""/>
          </v:shape>
          <o:OLEObject Type="Embed" ProgID="Equation.3" ShapeID="_x0000_i1031" DrawAspect="Content" ObjectID="_1598874154" r:id="rId29"/>
        </w:object>
      </w:r>
    </w:p>
    <w:p w:rsidR="002A2527" w:rsidRDefault="002F5E67" w:rsidP="002A2527">
      <w:pPr>
        <w:rPr>
          <w:rFonts w:eastAsia="Times New Roman" w:cs="Times New Roman"/>
          <w:lang w:eastAsia="en-CA"/>
        </w:rPr>
      </w:pPr>
      <w:r w:rsidRPr="00E04CB7">
        <w:rPr>
          <w:rFonts w:eastAsia="Times New Roman" w:cs="Times New Roman"/>
          <w:lang w:eastAsia="en-CA"/>
        </w:rPr>
        <w:t xml:space="preserve">where </w:t>
      </w:r>
      <w:r w:rsidRPr="00E04CB7">
        <w:rPr>
          <w:rFonts w:eastAsia="Times New Roman" w:cs="Times New Roman"/>
          <w:i/>
          <w:lang w:eastAsia="en-CA"/>
        </w:rPr>
        <w:t>ψ</w:t>
      </w:r>
      <w:r w:rsidRPr="00E04CB7">
        <w:rPr>
          <w:rFonts w:eastAsia="Times New Roman" w:cs="Times New Roman"/>
          <w:lang w:eastAsia="en-CA"/>
        </w:rPr>
        <w:t xml:space="preserve"> is the probability of an individual </w:t>
      </w:r>
      <w:r>
        <w:rPr>
          <w:rFonts w:eastAsia="Times New Roman" w:cs="Times New Roman"/>
          <w:lang w:eastAsia="en-CA"/>
        </w:rPr>
        <w:t xml:space="preserve">of age </w:t>
      </w:r>
      <w:r w:rsidRPr="002F5E67">
        <w:rPr>
          <w:rFonts w:eastAsia="Times New Roman" w:cs="Times New Roman"/>
          <w:i/>
          <w:lang w:eastAsia="en-CA"/>
        </w:rPr>
        <w:t>a</w:t>
      </w:r>
      <w:r>
        <w:rPr>
          <w:rFonts w:eastAsia="Times New Roman" w:cs="Times New Roman"/>
          <w:lang w:eastAsia="en-CA"/>
        </w:rPr>
        <w:t xml:space="preserve"> </w:t>
      </w:r>
      <w:r w:rsidRPr="00E04CB7">
        <w:rPr>
          <w:rFonts w:eastAsia="Times New Roman" w:cs="Times New Roman"/>
          <w:lang w:eastAsia="en-CA"/>
        </w:rPr>
        <w:t xml:space="preserve">moving from </w:t>
      </w:r>
      <w:r>
        <w:rPr>
          <w:rFonts w:eastAsia="Times New Roman" w:cs="Times New Roman"/>
          <w:lang w:eastAsia="en-CA"/>
        </w:rPr>
        <w:t xml:space="preserve">region </w:t>
      </w:r>
      <w:r w:rsidRPr="00E04CB7">
        <w:rPr>
          <w:rFonts w:eastAsia="Times New Roman" w:cs="Times New Roman"/>
          <w:i/>
          <w:lang w:eastAsia="en-CA"/>
        </w:rPr>
        <w:t>r</w:t>
      </w:r>
      <w:r w:rsidRPr="00E04CB7">
        <w:rPr>
          <w:rFonts w:eastAsia="Times New Roman" w:cs="Times New Roman"/>
          <w:lang w:eastAsia="en-CA"/>
        </w:rPr>
        <w:t xml:space="preserve">, to </w:t>
      </w:r>
      <w:r>
        <w:rPr>
          <w:rFonts w:eastAsia="Times New Roman" w:cs="Times New Roman"/>
          <w:lang w:eastAsia="en-CA"/>
        </w:rPr>
        <w:t xml:space="preserve">region </w:t>
      </w:r>
      <w:r w:rsidRPr="00E04CB7">
        <w:rPr>
          <w:rFonts w:eastAsia="Times New Roman" w:cs="Times New Roman"/>
          <w:i/>
          <w:lang w:eastAsia="en-CA"/>
        </w:rPr>
        <w:t>k</w:t>
      </w:r>
      <w:r w:rsidR="0006465E" w:rsidRPr="0006465E">
        <w:rPr>
          <w:rFonts w:eastAsia="Times New Roman" w:cs="Times New Roman"/>
          <w:lang w:eastAsia="en-CA"/>
        </w:rPr>
        <w:t xml:space="preserve"> in season </w:t>
      </w:r>
      <w:r w:rsidR="0006465E">
        <w:rPr>
          <w:rFonts w:eastAsia="Times New Roman" w:cs="Times New Roman"/>
          <w:i/>
          <w:lang w:eastAsia="en-CA"/>
        </w:rPr>
        <w:t>s</w:t>
      </w:r>
      <w:r w:rsidRPr="00E04CB7">
        <w:rPr>
          <w:rFonts w:eastAsia="Times New Roman" w:cs="Times New Roman"/>
          <w:lang w:eastAsia="en-CA"/>
        </w:rPr>
        <w:t>.</w:t>
      </w:r>
      <w:r w:rsidR="005B420C">
        <w:rPr>
          <w:rFonts w:eastAsia="Times New Roman" w:cs="Times New Roman"/>
          <w:lang w:eastAsia="en-CA"/>
        </w:rPr>
        <w:t xml:space="preserve"> (there was no </w:t>
      </w:r>
      <w:r w:rsidR="00ED2DEA">
        <w:rPr>
          <w:rFonts w:eastAsia="Times New Roman" w:cs="Times New Roman"/>
          <w:lang w:eastAsia="en-CA"/>
        </w:rPr>
        <w:t xml:space="preserve">spatial structure or </w:t>
      </w:r>
      <w:r w:rsidR="005B420C">
        <w:rPr>
          <w:rFonts w:eastAsia="Times New Roman" w:cs="Times New Roman"/>
          <w:lang w:eastAsia="en-CA"/>
        </w:rPr>
        <w:t xml:space="preserve">migration in the </w:t>
      </w:r>
      <w:r w:rsidR="00ED2DEA">
        <w:rPr>
          <w:rFonts w:eastAsia="Times New Roman" w:cs="Times New Roman"/>
          <w:lang w:eastAsia="en-CA"/>
        </w:rPr>
        <w:t>BET demonstration case, while the YFT demonstration case had constant migration among seasons).</w:t>
      </w:r>
      <w:r>
        <w:rPr>
          <w:rFonts w:eastAsia="Times New Roman" w:cs="Times New Roman"/>
          <w:lang w:eastAsia="en-CA"/>
        </w:rPr>
        <w:t xml:space="preserve">  </w:t>
      </w:r>
    </w:p>
    <w:p w:rsidR="002A2527" w:rsidRDefault="009F3634" w:rsidP="002A2527">
      <w:pPr>
        <w:rPr>
          <w:rFonts w:eastAsia="Times New Roman" w:cs="Times New Roman"/>
          <w:lang w:eastAsia="en-CA"/>
        </w:rPr>
      </w:pPr>
      <w:r>
        <w:rPr>
          <w:rFonts w:eastAsia="Times New Roman" w:cs="Times New Roman"/>
          <w:lang w:eastAsia="en-CA"/>
        </w:rPr>
        <w:t>There are two options for the catch equations.</w:t>
      </w:r>
      <w:r w:rsidR="002A2527">
        <w:rPr>
          <w:rFonts w:eastAsia="Times New Roman" w:cs="Times New Roman"/>
          <w:lang w:eastAsia="en-CA"/>
        </w:rPr>
        <w:t xml:space="preserve">  The C++ based projection sub-routine use</w:t>
      </w:r>
      <w:r w:rsidR="00D86D3F">
        <w:rPr>
          <w:rFonts w:eastAsia="Times New Roman" w:cs="Times New Roman"/>
          <w:lang w:eastAsia="en-CA"/>
        </w:rPr>
        <w:t>s</w:t>
      </w:r>
      <w:r w:rsidR="002A2527">
        <w:rPr>
          <w:rFonts w:eastAsia="Times New Roman" w:cs="Times New Roman"/>
          <w:lang w:eastAsia="en-CA"/>
        </w:rPr>
        <w:t xml:space="preserve"> the standard Baranov equations</w:t>
      </w:r>
      <w:r w:rsidR="000C5FE2">
        <w:rPr>
          <w:rFonts w:eastAsia="Times New Roman" w:cs="Times New Roman"/>
          <w:lang w:eastAsia="en-CA"/>
        </w:rPr>
        <w:t xml:space="preserve"> (</w:t>
      </w:r>
      <w:r w:rsidR="000C5FE2">
        <w:rPr>
          <w:rFonts w:eastAsia="Times New Roman" w:cs="Times New Roman"/>
          <w:lang w:eastAsia="en-CA"/>
        </w:rPr>
        <w:fldChar w:fldCharType="begin"/>
      </w:r>
      <w:r w:rsidR="000C5FE2">
        <w:rPr>
          <w:rFonts w:eastAsia="Times New Roman" w:cs="Times New Roman"/>
          <w:lang w:eastAsia="en-CA"/>
        </w:rPr>
        <w:instrText xml:space="preserve"> REF _Ref451764530 \h </w:instrText>
      </w:r>
      <w:r w:rsidR="000C5FE2">
        <w:rPr>
          <w:rFonts w:eastAsia="Times New Roman" w:cs="Times New Roman"/>
          <w:lang w:eastAsia="en-CA"/>
        </w:rPr>
      </w:r>
      <w:r w:rsidR="000C5FE2">
        <w:rPr>
          <w:rFonts w:eastAsia="Times New Roman" w:cs="Times New Roman"/>
          <w:lang w:eastAsia="en-CA"/>
        </w:rPr>
        <w:fldChar w:fldCharType="separate"/>
      </w:r>
      <w:r w:rsidR="00351A24">
        <w:rPr>
          <w:rFonts w:eastAsia="Times New Roman" w:cs="Times New Roman"/>
          <w:bCs/>
          <w:noProof/>
          <w:lang w:eastAsia="en-CA"/>
        </w:rPr>
        <w:t>9</w:t>
      </w:r>
      <w:r w:rsidR="000C5FE2">
        <w:rPr>
          <w:rFonts w:eastAsia="Times New Roman" w:cs="Times New Roman"/>
          <w:lang w:eastAsia="en-CA"/>
        </w:rPr>
        <w:fldChar w:fldCharType="end"/>
      </w:r>
      <w:r w:rsidR="00F006A3">
        <w:rPr>
          <w:rFonts w:eastAsia="Times New Roman" w:cs="Times New Roman"/>
          <w:lang w:eastAsia="en-CA"/>
        </w:rPr>
        <w:t xml:space="preserve">, </w:t>
      </w:r>
      <w:r w:rsidR="000C5FE2">
        <w:rPr>
          <w:rFonts w:eastAsia="Times New Roman" w:cs="Times New Roman"/>
          <w:lang w:eastAsia="en-CA"/>
        </w:rPr>
        <w:fldChar w:fldCharType="begin"/>
      </w:r>
      <w:r w:rsidR="000C5FE2">
        <w:rPr>
          <w:rFonts w:eastAsia="Times New Roman" w:cs="Times New Roman"/>
          <w:lang w:eastAsia="en-CA"/>
        </w:rPr>
        <w:instrText xml:space="preserve"> REF _Ref451764533 \h </w:instrText>
      </w:r>
      <w:r w:rsidR="000C5FE2">
        <w:rPr>
          <w:rFonts w:eastAsia="Times New Roman" w:cs="Times New Roman"/>
          <w:lang w:eastAsia="en-CA"/>
        </w:rPr>
      </w:r>
      <w:r w:rsidR="000C5FE2">
        <w:rPr>
          <w:rFonts w:eastAsia="Times New Roman" w:cs="Times New Roman"/>
          <w:lang w:eastAsia="en-CA"/>
        </w:rPr>
        <w:fldChar w:fldCharType="separate"/>
      </w:r>
      <w:r w:rsidR="00351A24">
        <w:rPr>
          <w:rFonts w:eastAsia="Times New Roman" w:cs="Times New Roman"/>
          <w:bCs/>
          <w:noProof/>
          <w:lang w:eastAsia="en-CA"/>
        </w:rPr>
        <w:t>10</w:t>
      </w:r>
      <w:r w:rsidR="000C5FE2">
        <w:rPr>
          <w:rFonts w:eastAsia="Times New Roman" w:cs="Times New Roman"/>
          <w:lang w:eastAsia="en-CA"/>
        </w:rPr>
        <w:fldChar w:fldCharType="end"/>
      </w:r>
      <w:r w:rsidR="00F006A3">
        <w:rPr>
          <w:rFonts w:eastAsia="Times New Roman" w:cs="Times New Roman"/>
          <w:lang w:eastAsia="en-CA"/>
        </w:rPr>
        <w:t>)</w:t>
      </w:r>
      <w:r w:rsidR="00C337F2">
        <w:rPr>
          <w:rFonts w:eastAsia="Times New Roman" w:cs="Times New Roman"/>
          <w:lang w:eastAsia="en-CA"/>
        </w:rPr>
        <w:t xml:space="preserve"> to apply continuous natural and fishing mortality (</w:t>
      </w:r>
      <w:r w:rsidR="00C337F2" w:rsidRPr="00C337F2">
        <w:rPr>
          <w:rFonts w:eastAsia="Times New Roman" w:cs="Times New Roman"/>
          <w:i/>
          <w:lang w:eastAsia="en-CA"/>
        </w:rPr>
        <w:t>M</w:t>
      </w:r>
      <w:r w:rsidR="00C337F2">
        <w:rPr>
          <w:rFonts w:eastAsia="Times New Roman" w:cs="Times New Roman"/>
          <w:lang w:eastAsia="en-CA"/>
        </w:rPr>
        <w:t xml:space="preserve"> and </w:t>
      </w:r>
      <w:r w:rsidR="00C337F2" w:rsidRPr="00C337F2">
        <w:rPr>
          <w:rFonts w:eastAsia="Times New Roman" w:cs="Times New Roman"/>
          <w:i/>
          <w:lang w:eastAsia="en-CA"/>
        </w:rPr>
        <w:t>F</w:t>
      </w:r>
      <w:r w:rsidR="00C337F2">
        <w:rPr>
          <w:rFonts w:eastAsia="Times New Roman" w:cs="Times New Roman"/>
          <w:lang w:eastAsia="en-CA"/>
        </w:rPr>
        <w:t>)</w:t>
      </w:r>
      <w:r w:rsidR="002A2527">
        <w:rPr>
          <w:rFonts w:eastAsia="Times New Roman" w:cs="Times New Roman"/>
          <w:lang w:eastAsia="en-CA"/>
        </w:rPr>
        <w:t>:</w:t>
      </w:r>
    </w:p>
    <w:p w:rsidR="002A2527" w:rsidRDefault="000C5FE2" w:rsidP="002A2527">
      <w:pPr>
        <w:rPr>
          <w:rFonts w:eastAsia="Times New Roman" w:cs="Times New Roman"/>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bookmarkStart w:id="92" w:name="_Ref451764530"/>
      <w:r w:rsidR="00351A24">
        <w:rPr>
          <w:rFonts w:eastAsia="Times New Roman" w:cs="Times New Roman"/>
          <w:bCs/>
          <w:noProof/>
          <w:lang w:eastAsia="en-CA"/>
        </w:rPr>
        <w:t>9</w:t>
      </w:r>
      <w:bookmarkEnd w:id="92"/>
      <w:r w:rsidRPr="00E04CB7">
        <w:rPr>
          <w:rFonts w:eastAsia="Times New Roman" w:cs="Times New Roman"/>
          <w:bCs/>
          <w:lang w:eastAsia="en-CA"/>
        </w:rPr>
        <w:fldChar w:fldCharType="end"/>
      </w:r>
      <w:r w:rsidRPr="00E04CB7">
        <w:rPr>
          <w:rFonts w:eastAsia="Times New Roman" w:cs="Times New Roman"/>
          <w:bCs/>
          <w:lang w:eastAsia="en-CA"/>
        </w:rPr>
        <w:t>)</w:t>
      </w:r>
      <w:r w:rsidR="002A2527">
        <w:rPr>
          <w:rFonts w:eastAsia="Times New Roman" w:cs="Times New Roman"/>
          <w:lang w:eastAsia="en-CA"/>
        </w:rPr>
        <w:t xml:space="preserve"> </w:t>
      </w:r>
      <w:r w:rsidR="00D86D3F">
        <w:rPr>
          <w:rFonts w:eastAsia="Times New Roman" w:cs="Times New Roman"/>
          <w:lang w:eastAsia="en-CA"/>
        </w:rPr>
        <w:tab/>
      </w:r>
      <w:r w:rsidR="00D86D3F">
        <w:rPr>
          <w:rFonts w:eastAsia="Times New Roman" w:cs="Times New Roman"/>
          <w:lang w:eastAsia="en-CA"/>
        </w:rPr>
        <w:tab/>
      </w:r>
      <w:r w:rsidR="00FA409E" w:rsidRPr="00D86D3F">
        <w:rPr>
          <w:rFonts w:eastAsia="Times New Roman" w:cs="Times New Roman"/>
          <w:position w:val="-32"/>
          <w:lang w:eastAsia="en-CA"/>
        </w:rPr>
        <w:object w:dxaOrig="4060" w:dyaOrig="760">
          <v:shape id="_x0000_i1032" type="#_x0000_t75" style="width:199.8pt;height:37.2pt" o:ole="">
            <v:imagedata r:id="rId30" o:title=""/>
          </v:shape>
          <o:OLEObject Type="Embed" ProgID="Equation.3" ShapeID="_x0000_i1032" DrawAspect="Content" ObjectID="_1598874155" r:id="rId31"/>
        </w:object>
      </w:r>
      <w:r w:rsidR="00C337F2">
        <w:rPr>
          <w:rFonts w:eastAsia="Times New Roman" w:cs="Times New Roman"/>
          <w:lang w:eastAsia="en-CA"/>
        </w:rPr>
        <w:t>,</w:t>
      </w:r>
    </w:p>
    <w:p w:rsidR="00D86D3F" w:rsidRDefault="00D86D3F" w:rsidP="002A2527">
      <w:pPr>
        <w:rPr>
          <w:rFonts w:eastAsia="Times New Roman" w:cs="Times New Roman"/>
          <w:lang w:eastAsia="en-CA"/>
        </w:rPr>
      </w:pPr>
      <w:r>
        <w:rPr>
          <w:rFonts w:eastAsia="Times New Roman" w:cs="Times New Roman"/>
          <w:lang w:eastAsia="en-CA"/>
        </w:rPr>
        <w:t>and</w:t>
      </w:r>
    </w:p>
    <w:p w:rsidR="00D86D3F" w:rsidRDefault="000C5FE2" w:rsidP="002A2527">
      <w:pPr>
        <w:rPr>
          <w:rFonts w:eastAsia="Times New Roman" w:cs="Times New Roman"/>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bookmarkStart w:id="93" w:name="_Ref451764533"/>
      <w:r w:rsidR="00351A24">
        <w:rPr>
          <w:rFonts w:eastAsia="Times New Roman" w:cs="Times New Roman"/>
          <w:bCs/>
          <w:noProof/>
          <w:lang w:eastAsia="en-CA"/>
        </w:rPr>
        <w:t>10</w:t>
      </w:r>
      <w:bookmarkEnd w:id="93"/>
      <w:r w:rsidRPr="00E04CB7">
        <w:rPr>
          <w:rFonts w:eastAsia="Times New Roman" w:cs="Times New Roman"/>
          <w:bCs/>
          <w:lang w:eastAsia="en-CA"/>
        </w:rPr>
        <w:fldChar w:fldCharType="end"/>
      </w:r>
      <w:r w:rsidRPr="00E04CB7">
        <w:rPr>
          <w:rFonts w:eastAsia="Times New Roman" w:cs="Times New Roman"/>
          <w:bCs/>
          <w:lang w:eastAsia="en-CA"/>
        </w:rPr>
        <w:t>)</w:t>
      </w:r>
      <w:r w:rsidR="00D86D3F">
        <w:rPr>
          <w:rFonts w:eastAsia="Times New Roman" w:cs="Times New Roman"/>
          <w:lang w:eastAsia="en-CA"/>
        </w:rPr>
        <w:tab/>
      </w:r>
      <w:r w:rsidR="00D86D3F">
        <w:rPr>
          <w:rFonts w:eastAsia="Times New Roman" w:cs="Times New Roman"/>
          <w:lang w:eastAsia="en-CA"/>
        </w:rPr>
        <w:tab/>
      </w:r>
      <w:r w:rsidR="004C1A78" w:rsidRPr="002A2527">
        <w:rPr>
          <w:rFonts w:eastAsia="Times New Roman" w:cs="Times New Roman"/>
          <w:position w:val="-64"/>
          <w:lang w:eastAsia="en-CA"/>
        </w:rPr>
        <w:object w:dxaOrig="5980" w:dyaOrig="1100">
          <v:shape id="_x0000_i1033" type="#_x0000_t75" style="width:294pt;height:52.8pt" o:ole="">
            <v:imagedata r:id="rId32" o:title=""/>
          </v:shape>
          <o:OLEObject Type="Embed" ProgID="Equation.3" ShapeID="_x0000_i1033" DrawAspect="Content" ObjectID="_1598874156" r:id="rId33"/>
        </w:object>
      </w:r>
      <w:r w:rsidR="00BA2940">
        <w:rPr>
          <w:rFonts w:eastAsia="Times New Roman" w:cs="Times New Roman"/>
          <w:lang w:eastAsia="en-CA"/>
        </w:rPr>
        <w:t>.</w:t>
      </w:r>
    </w:p>
    <w:p w:rsidR="00C337F2" w:rsidRDefault="00B3476B" w:rsidP="00D464F2">
      <w:pPr>
        <w:rPr>
          <w:rFonts w:eastAsia="Times New Roman" w:cs="Times New Roman"/>
          <w:lang w:eastAsia="en-CA"/>
        </w:rPr>
      </w:pPr>
      <w:r>
        <w:rPr>
          <w:rFonts w:eastAsia="Times New Roman" w:cs="Times New Roman"/>
          <w:lang w:eastAsia="en-CA"/>
        </w:rPr>
        <w:t>An iterative algorithm is required to simultaneously solve for the catch of the effort-managed fleets and the fishing mortality of the quota-managed fleets.</w:t>
      </w:r>
      <w:r w:rsidR="000C5FE2">
        <w:rPr>
          <w:rFonts w:eastAsia="Times New Roman" w:cs="Times New Roman"/>
          <w:lang w:eastAsia="en-CA"/>
        </w:rPr>
        <w:t xml:space="preserve">  </w:t>
      </w:r>
    </w:p>
    <w:p w:rsidR="009F3634" w:rsidRDefault="009F3634" w:rsidP="00D464F2">
      <w:pPr>
        <w:rPr>
          <w:rFonts w:eastAsia="Times New Roman" w:cs="Times New Roman"/>
          <w:lang w:eastAsia="en-CA"/>
        </w:rPr>
      </w:pPr>
      <w:r>
        <w:rPr>
          <w:rFonts w:eastAsia="Times New Roman" w:cs="Times New Roman"/>
          <w:lang w:eastAsia="en-CA"/>
        </w:rPr>
        <w:t xml:space="preserve">The R-based approach </w:t>
      </w:r>
      <w:r w:rsidR="00F006A3">
        <w:rPr>
          <w:rFonts w:eastAsia="Times New Roman" w:cs="Times New Roman"/>
          <w:lang w:eastAsia="en-CA"/>
        </w:rPr>
        <w:t>i</w:t>
      </w:r>
      <w:r w:rsidR="002F5E67">
        <w:rPr>
          <w:rFonts w:eastAsia="Times New Roman" w:cs="Times New Roman"/>
          <w:lang w:eastAsia="en-CA"/>
        </w:rPr>
        <w:t>s</w:t>
      </w:r>
      <w:r w:rsidR="00D86D3F">
        <w:rPr>
          <w:rFonts w:eastAsia="Times New Roman" w:cs="Times New Roman"/>
          <w:lang w:eastAsia="en-CA"/>
        </w:rPr>
        <w:t xml:space="preserve"> a hybrid of Baranov and </w:t>
      </w:r>
      <w:r w:rsidR="00F006A3">
        <w:rPr>
          <w:rFonts w:eastAsia="Times New Roman" w:cs="Times New Roman"/>
          <w:lang w:eastAsia="en-CA"/>
        </w:rPr>
        <w:t xml:space="preserve">something similar to </w:t>
      </w:r>
      <w:r w:rsidR="002F5E67">
        <w:rPr>
          <w:rFonts w:eastAsia="Times New Roman" w:cs="Times New Roman"/>
          <w:lang w:eastAsia="en-CA"/>
        </w:rPr>
        <w:t>Pope's approximation</w:t>
      </w:r>
      <w:r w:rsidR="00D86D3F">
        <w:rPr>
          <w:rFonts w:eastAsia="Times New Roman" w:cs="Times New Roman"/>
          <w:lang w:eastAsia="en-CA"/>
        </w:rPr>
        <w:t>,</w:t>
      </w:r>
      <w:r w:rsidR="00C91722">
        <w:rPr>
          <w:rFonts w:eastAsia="Times New Roman" w:cs="Times New Roman"/>
          <w:lang w:eastAsia="en-CA"/>
        </w:rPr>
        <w:t xml:space="preserve"> which does not require an iterative solution (</w:t>
      </w:r>
      <w:r w:rsidR="00D86D3F">
        <w:rPr>
          <w:rFonts w:eastAsia="Times New Roman" w:cs="Times New Roman"/>
          <w:lang w:eastAsia="en-CA"/>
        </w:rPr>
        <w:t xml:space="preserve">described in </w:t>
      </w:r>
      <w:r w:rsidR="00F006A3">
        <w:rPr>
          <w:rFonts w:eastAsia="Times New Roman" w:cs="Times New Roman"/>
          <w:lang w:eastAsia="en-CA"/>
        </w:rPr>
        <w:t xml:space="preserve">equations </w:t>
      </w:r>
      <w:r w:rsidR="00F006A3">
        <w:rPr>
          <w:rFonts w:eastAsia="Times New Roman" w:cs="Times New Roman"/>
          <w:lang w:eastAsia="en-CA"/>
        </w:rPr>
        <w:fldChar w:fldCharType="begin"/>
      </w:r>
      <w:r w:rsidR="00F006A3">
        <w:rPr>
          <w:rFonts w:eastAsia="Times New Roman" w:cs="Times New Roman"/>
          <w:lang w:eastAsia="en-CA"/>
        </w:rPr>
        <w:instrText xml:space="preserve"> REF _Ref451764542 \h </w:instrText>
      </w:r>
      <w:r w:rsidR="00F006A3">
        <w:rPr>
          <w:rFonts w:eastAsia="Times New Roman" w:cs="Times New Roman"/>
          <w:lang w:eastAsia="en-CA"/>
        </w:rPr>
      </w:r>
      <w:r w:rsidR="00F006A3">
        <w:rPr>
          <w:rFonts w:eastAsia="Times New Roman" w:cs="Times New Roman"/>
          <w:lang w:eastAsia="en-CA"/>
        </w:rPr>
        <w:fldChar w:fldCharType="separate"/>
      </w:r>
      <w:r w:rsidR="00351A24">
        <w:rPr>
          <w:rFonts w:eastAsia="Times New Roman" w:cs="Times New Roman"/>
          <w:bCs/>
          <w:noProof/>
          <w:lang w:eastAsia="en-CA"/>
        </w:rPr>
        <w:t>11</w:t>
      </w:r>
      <w:r w:rsidR="00F006A3">
        <w:rPr>
          <w:rFonts w:eastAsia="Times New Roman" w:cs="Times New Roman"/>
          <w:lang w:eastAsia="en-CA"/>
        </w:rPr>
        <w:fldChar w:fldCharType="end"/>
      </w:r>
      <w:r w:rsidR="00F006A3">
        <w:rPr>
          <w:rFonts w:eastAsia="Times New Roman" w:cs="Times New Roman"/>
          <w:lang w:eastAsia="en-CA"/>
        </w:rPr>
        <w:t>-</w:t>
      </w:r>
      <w:r w:rsidR="00F006A3">
        <w:rPr>
          <w:rFonts w:eastAsia="Times New Roman" w:cs="Times New Roman"/>
          <w:lang w:eastAsia="en-CA"/>
        </w:rPr>
        <w:fldChar w:fldCharType="begin"/>
      </w:r>
      <w:r w:rsidR="00F006A3">
        <w:rPr>
          <w:rFonts w:eastAsia="Times New Roman" w:cs="Times New Roman"/>
          <w:lang w:eastAsia="en-CA"/>
        </w:rPr>
        <w:instrText xml:space="preserve"> REF _Ref451764545 \h </w:instrText>
      </w:r>
      <w:r w:rsidR="00F006A3">
        <w:rPr>
          <w:rFonts w:eastAsia="Times New Roman" w:cs="Times New Roman"/>
          <w:lang w:eastAsia="en-CA"/>
        </w:rPr>
      </w:r>
      <w:r w:rsidR="00F006A3">
        <w:rPr>
          <w:rFonts w:eastAsia="Times New Roman" w:cs="Times New Roman"/>
          <w:lang w:eastAsia="en-CA"/>
        </w:rPr>
        <w:fldChar w:fldCharType="separate"/>
      </w:r>
      <w:r w:rsidR="00351A24">
        <w:rPr>
          <w:rFonts w:eastAsia="Times New Roman" w:cs="Times New Roman"/>
          <w:bCs/>
          <w:noProof/>
          <w:lang w:eastAsia="en-CA"/>
        </w:rPr>
        <w:t>13</w:t>
      </w:r>
      <w:r w:rsidR="00F006A3">
        <w:rPr>
          <w:rFonts w:eastAsia="Times New Roman" w:cs="Times New Roman"/>
          <w:lang w:eastAsia="en-CA"/>
        </w:rPr>
        <w:fldChar w:fldCharType="end"/>
      </w:r>
      <w:r w:rsidR="00F006A3">
        <w:rPr>
          <w:rFonts w:eastAsia="Times New Roman" w:cs="Times New Roman"/>
          <w:lang w:eastAsia="en-CA"/>
        </w:rPr>
        <w:t>)</w:t>
      </w:r>
      <w:r w:rsidR="008A73DB">
        <w:rPr>
          <w:rFonts w:eastAsia="Times New Roman" w:cs="Times New Roman"/>
          <w:lang w:eastAsia="en-CA"/>
        </w:rPr>
        <w:t xml:space="preserve">.  Natural mortality and effort-based fishery extraction are </w:t>
      </w:r>
      <w:r w:rsidR="00D86D3F">
        <w:rPr>
          <w:rFonts w:eastAsia="Times New Roman" w:cs="Times New Roman"/>
          <w:lang w:eastAsia="en-CA"/>
        </w:rPr>
        <w:t xml:space="preserve">first </w:t>
      </w:r>
      <w:r w:rsidR="008A73DB">
        <w:rPr>
          <w:rFonts w:eastAsia="Times New Roman" w:cs="Times New Roman"/>
          <w:lang w:eastAsia="en-CA"/>
        </w:rPr>
        <w:t>applied up to a point Δ within the time-step (0 ≤ Δ ≤ 1</w:t>
      </w:r>
      <w:r w:rsidR="00C337F2">
        <w:rPr>
          <w:rFonts w:eastAsia="Times New Roman" w:cs="Times New Roman"/>
          <w:lang w:eastAsia="en-CA"/>
        </w:rPr>
        <w:t>; 0.5 by default</w:t>
      </w:r>
      <w:r w:rsidR="008A73DB">
        <w:rPr>
          <w:rFonts w:eastAsia="Times New Roman" w:cs="Times New Roman"/>
          <w:lang w:eastAsia="en-CA"/>
        </w:rPr>
        <w:t xml:space="preserve">): </w:t>
      </w:r>
    </w:p>
    <w:p w:rsidR="00CA7645" w:rsidRDefault="000C5FE2" w:rsidP="00D464F2">
      <w:pPr>
        <w:rPr>
          <w:rFonts w:eastAsia="Times New Roman" w:cs="Times New Roman"/>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bookmarkStart w:id="94" w:name="_Ref451764542"/>
      <w:r w:rsidR="00351A24">
        <w:rPr>
          <w:rFonts w:eastAsia="Times New Roman" w:cs="Times New Roman"/>
          <w:bCs/>
          <w:noProof/>
          <w:lang w:eastAsia="en-CA"/>
        </w:rPr>
        <w:t>11</w:t>
      </w:r>
      <w:bookmarkEnd w:id="94"/>
      <w:r w:rsidRPr="00E04CB7">
        <w:rPr>
          <w:rFonts w:eastAsia="Times New Roman" w:cs="Times New Roman"/>
          <w:bCs/>
          <w:lang w:eastAsia="en-CA"/>
        </w:rPr>
        <w:fldChar w:fldCharType="end"/>
      </w:r>
      <w:r w:rsidRPr="00E04CB7">
        <w:rPr>
          <w:rFonts w:eastAsia="Times New Roman" w:cs="Times New Roman"/>
          <w:bCs/>
          <w:lang w:eastAsia="en-CA"/>
        </w:rPr>
        <w:t>)</w:t>
      </w:r>
      <w:r w:rsidR="00CA7645">
        <w:rPr>
          <w:rFonts w:eastAsia="Times New Roman" w:cs="Times New Roman"/>
          <w:lang w:eastAsia="en-CA"/>
        </w:rPr>
        <w:tab/>
      </w:r>
      <w:r w:rsidR="00CA7645">
        <w:rPr>
          <w:rFonts w:eastAsia="Times New Roman" w:cs="Times New Roman"/>
          <w:lang w:eastAsia="en-CA"/>
        </w:rPr>
        <w:tab/>
      </w:r>
      <w:r w:rsidR="008A73DB">
        <w:rPr>
          <w:rFonts w:eastAsia="Times New Roman" w:cs="Times New Roman"/>
          <w:lang w:eastAsia="en-CA"/>
        </w:rPr>
        <w:t xml:space="preserve"> </w:t>
      </w:r>
      <w:r w:rsidR="00FA409E" w:rsidRPr="00CA7645">
        <w:rPr>
          <w:rFonts w:eastAsia="Times New Roman" w:cs="Times New Roman"/>
          <w:position w:val="-32"/>
          <w:lang w:eastAsia="en-CA"/>
        </w:rPr>
        <w:object w:dxaOrig="4360" w:dyaOrig="760">
          <v:shape id="_x0000_i1034" type="#_x0000_t75" style="width:214.8pt;height:37.2pt" o:ole="">
            <v:imagedata r:id="rId34" o:title=""/>
          </v:shape>
          <o:OLEObject Type="Embed" ProgID="Equation.3" ShapeID="_x0000_i1034" DrawAspect="Content" ObjectID="_1598874157" r:id="rId35"/>
        </w:object>
      </w:r>
    </w:p>
    <w:p w:rsidR="002F5E67" w:rsidRDefault="008A73DB" w:rsidP="00D464F2">
      <w:pPr>
        <w:rPr>
          <w:rFonts w:eastAsia="Times New Roman" w:cs="Times New Roman"/>
          <w:lang w:eastAsia="en-CA"/>
        </w:rPr>
      </w:pPr>
      <w:r>
        <w:rPr>
          <w:rFonts w:eastAsia="Times New Roman" w:cs="Times New Roman"/>
          <w:lang w:eastAsia="en-CA"/>
        </w:rPr>
        <w:t xml:space="preserve">where </w:t>
      </w:r>
      <w:r w:rsidRPr="008A73DB">
        <w:rPr>
          <w:rFonts w:eastAsia="Times New Roman" w:cs="Times New Roman"/>
          <w:i/>
          <w:lang w:eastAsia="en-CA"/>
        </w:rPr>
        <w:t>f</w:t>
      </w:r>
      <w:r w:rsidR="00CA7645">
        <w:rPr>
          <w:rFonts w:eastAsia="Times New Roman" w:cs="Times New Roman"/>
          <w:i/>
          <w:lang w:eastAsia="en-CA"/>
        </w:rPr>
        <w:t xml:space="preserve"> </w:t>
      </w:r>
      <w:r>
        <w:rPr>
          <w:rFonts w:eastAsia="Times New Roman" w:cs="Times New Roman"/>
          <w:lang w:eastAsia="en-CA"/>
        </w:rPr>
        <w:t>ϵ</w:t>
      </w:r>
      <w:r w:rsidR="00CA7645">
        <w:rPr>
          <w:rFonts w:eastAsia="Times New Roman" w:cs="Times New Roman"/>
          <w:lang w:eastAsia="en-CA"/>
        </w:rPr>
        <w:t xml:space="preserve"> </w:t>
      </w:r>
      <w:r w:rsidR="00CA7645" w:rsidRPr="00CA7645">
        <w:rPr>
          <w:rFonts w:eastAsia="Times New Roman" w:cs="Times New Roman"/>
          <w:i/>
          <w:lang w:eastAsia="en-CA"/>
        </w:rPr>
        <w:t>TAE</w:t>
      </w:r>
      <w:r w:rsidR="00CA7645">
        <w:rPr>
          <w:rFonts w:eastAsia="Times New Roman" w:cs="Times New Roman"/>
          <w:lang w:eastAsia="en-CA"/>
        </w:rPr>
        <w:t xml:space="preserve"> refers to all effort</w:t>
      </w:r>
      <w:r w:rsidR="00D86D3F">
        <w:rPr>
          <w:rFonts w:eastAsia="Times New Roman" w:cs="Times New Roman"/>
          <w:lang w:eastAsia="en-CA"/>
        </w:rPr>
        <w:t xml:space="preserve">-managed </w:t>
      </w:r>
      <w:r w:rsidR="0000471F">
        <w:rPr>
          <w:rFonts w:eastAsia="Times New Roman" w:cs="Times New Roman"/>
          <w:lang w:eastAsia="en-CA"/>
        </w:rPr>
        <w:t>fisheries</w:t>
      </w:r>
      <w:r w:rsidR="00CA7645">
        <w:rPr>
          <w:rFonts w:eastAsia="Times New Roman" w:cs="Times New Roman"/>
          <w:lang w:eastAsia="en-CA"/>
        </w:rPr>
        <w:t>.  This is followed by instantaneous catch extraction</w:t>
      </w:r>
      <w:r w:rsidR="002A2527">
        <w:rPr>
          <w:rFonts w:eastAsia="Times New Roman" w:cs="Times New Roman"/>
          <w:lang w:eastAsia="en-CA"/>
        </w:rPr>
        <w:t xml:space="preserve"> for the quot</w:t>
      </w:r>
      <w:r w:rsidR="00D86D3F">
        <w:rPr>
          <w:rFonts w:eastAsia="Times New Roman" w:cs="Times New Roman"/>
          <w:lang w:eastAsia="en-CA"/>
        </w:rPr>
        <w:t>a-</w:t>
      </w:r>
      <w:r w:rsidR="002A2527">
        <w:rPr>
          <w:rFonts w:eastAsia="Times New Roman" w:cs="Times New Roman"/>
          <w:lang w:eastAsia="en-CA"/>
        </w:rPr>
        <w:t>managed f</w:t>
      </w:r>
      <w:r w:rsidR="00D86D3F">
        <w:rPr>
          <w:rFonts w:eastAsia="Times New Roman" w:cs="Times New Roman"/>
          <w:lang w:eastAsia="en-CA"/>
        </w:rPr>
        <w:t>isherie</w:t>
      </w:r>
      <w:r w:rsidR="002A2527">
        <w:rPr>
          <w:rFonts w:eastAsia="Times New Roman" w:cs="Times New Roman"/>
          <w:lang w:eastAsia="en-CA"/>
        </w:rPr>
        <w:t>s</w:t>
      </w:r>
      <w:r w:rsidR="00CA7645">
        <w:rPr>
          <w:rFonts w:eastAsia="Times New Roman" w:cs="Times New Roman"/>
          <w:lang w:eastAsia="en-CA"/>
        </w:rPr>
        <w:t xml:space="preserve">: </w:t>
      </w:r>
    </w:p>
    <w:p w:rsidR="008A73DB" w:rsidRDefault="000C5FE2" w:rsidP="00D464F2">
      <w:pPr>
        <w:rPr>
          <w:rFonts w:eastAsia="Times New Roman" w:cs="Times New Roman"/>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bookmarkStart w:id="95" w:name="_Ref451764543"/>
      <w:r w:rsidR="00351A24">
        <w:rPr>
          <w:rFonts w:eastAsia="Times New Roman" w:cs="Times New Roman"/>
          <w:bCs/>
          <w:noProof/>
          <w:lang w:eastAsia="en-CA"/>
        </w:rPr>
        <w:t>12</w:t>
      </w:r>
      <w:bookmarkEnd w:id="95"/>
      <w:r w:rsidRPr="00E04CB7">
        <w:rPr>
          <w:rFonts w:eastAsia="Times New Roman" w:cs="Times New Roman"/>
          <w:bCs/>
          <w:lang w:eastAsia="en-CA"/>
        </w:rPr>
        <w:fldChar w:fldCharType="end"/>
      </w:r>
      <w:r w:rsidRPr="00E04CB7">
        <w:rPr>
          <w:rFonts w:eastAsia="Times New Roman" w:cs="Times New Roman"/>
          <w:bCs/>
          <w:lang w:eastAsia="en-CA"/>
        </w:rPr>
        <w:t>)</w:t>
      </w:r>
      <w:r w:rsidR="00CA7645">
        <w:rPr>
          <w:rFonts w:eastAsia="Times New Roman" w:cs="Times New Roman"/>
          <w:lang w:eastAsia="en-CA"/>
        </w:rPr>
        <w:tab/>
      </w:r>
      <w:r w:rsidR="00CA7645">
        <w:rPr>
          <w:rFonts w:eastAsia="Times New Roman" w:cs="Times New Roman"/>
          <w:lang w:eastAsia="en-CA"/>
        </w:rPr>
        <w:tab/>
      </w:r>
      <w:r w:rsidR="004C1A78" w:rsidRPr="00CA7645">
        <w:rPr>
          <w:rFonts w:eastAsia="Times New Roman" w:cs="Times New Roman"/>
          <w:position w:val="-30"/>
          <w:lang w:eastAsia="en-CA"/>
        </w:rPr>
        <w:object w:dxaOrig="2920" w:dyaOrig="720">
          <v:shape id="_x0000_i1035" type="#_x0000_t75" style="width:2in;height:34.8pt" o:ole="">
            <v:imagedata r:id="rId36" o:title=""/>
          </v:shape>
          <o:OLEObject Type="Embed" ProgID="Equation.3" ShapeID="_x0000_i1035" DrawAspect="Content" ObjectID="_1598874158" r:id="rId37"/>
        </w:object>
      </w:r>
    </w:p>
    <w:p w:rsidR="00CA7645" w:rsidRDefault="00CA7645" w:rsidP="00D464F2">
      <w:pPr>
        <w:rPr>
          <w:rFonts w:eastAsia="Times New Roman" w:cs="Times New Roman"/>
          <w:lang w:eastAsia="en-CA"/>
        </w:rPr>
      </w:pPr>
      <w:r>
        <w:rPr>
          <w:rFonts w:eastAsia="Times New Roman" w:cs="Times New Roman"/>
          <w:lang w:eastAsia="en-CA"/>
        </w:rPr>
        <w:t xml:space="preserve">where </w:t>
      </w:r>
      <w:r w:rsidRPr="008A73DB">
        <w:rPr>
          <w:rFonts w:eastAsia="Times New Roman" w:cs="Times New Roman"/>
          <w:i/>
          <w:lang w:eastAsia="en-CA"/>
        </w:rPr>
        <w:t>f</w:t>
      </w:r>
      <w:r>
        <w:rPr>
          <w:rFonts w:eastAsia="Times New Roman" w:cs="Times New Roman"/>
          <w:i/>
          <w:lang w:eastAsia="en-CA"/>
        </w:rPr>
        <w:t xml:space="preserve"> </w:t>
      </w:r>
      <w:r>
        <w:rPr>
          <w:rFonts w:eastAsia="Times New Roman" w:cs="Times New Roman"/>
          <w:lang w:eastAsia="en-CA"/>
        </w:rPr>
        <w:t xml:space="preserve">ϵ </w:t>
      </w:r>
      <w:r w:rsidRPr="00CA7645">
        <w:rPr>
          <w:rFonts w:eastAsia="Times New Roman" w:cs="Times New Roman"/>
          <w:i/>
          <w:lang w:eastAsia="en-CA"/>
        </w:rPr>
        <w:t>TA</w:t>
      </w:r>
      <w:r>
        <w:rPr>
          <w:rFonts w:eastAsia="Times New Roman" w:cs="Times New Roman"/>
          <w:i/>
          <w:lang w:eastAsia="en-CA"/>
        </w:rPr>
        <w:t>C</w:t>
      </w:r>
      <w:r>
        <w:rPr>
          <w:rFonts w:eastAsia="Times New Roman" w:cs="Times New Roman"/>
          <w:lang w:eastAsia="en-CA"/>
        </w:rPr>
        <w:t xml:space="preserve"> refers to all fisheries that are managed by catch quota</w:t>
      </w:r>
      <w:r w:rsidR="006D074B">
        <w:rPr>
          <w:rFonts w:eastAsia="Times New Roman" w:cs="Times New Roman"/>
          <w:lang w:eastAsia="en-CA"/>
        </w:rPr>
        <w:t>s</w:t>
      </w:r>
      <w:r>
        <w:rPr>
          <w:rFonts w:eastAsia="Times New Roman" w:cs="Times New Roman"/>
          <w:lang w:eastAsia="en-CA"/>
        </w:rPr>
        <w:t xml:space="preserve">.  </w:t>
      </w:r>
      <w:r w:rsidR="002A2527">
        <w:rPr>
          <w:rFonts w:eastAsia="Times New Roman" w:cs="Times New Roman"/>
          <w:lang w:eastAsia="en-CA"/>
        </w:rPr>
        <w:t xml:space="preserve">Finally there is a </w:t>
      </w:r>
      <w:r>
        <w:rPr>
          <w:rFonts w:eastAsia="Times New Roman" w:cs="Times New Roman"/>
          <w:lang w:eastAsia="en-CA"/>
        </w:rPr>
        <w:t xml:space="preserve">second </w:t>
      </w:r>
      <w:r w:rsidR="00575211">
        <w:rPr>
          <w:rFonts w:eastAsia="Times New Roman" w:cs="Times New Roman"/>
          <w:lang w:eastAsia="en-CA"/>
        </w:rPr>
        <w:t xml:space="preserve">continuous </w:t>
      </w:r>
      <w:r>
        <w:rPr>
          <w:rFonts w:eastAsia="Times New Roman" w:cs="Times New Roman"/>
          <w:lang w:eastAsia="en-CA"/>
        </w:rPr>
        <w:t>mortality</w:t>
      </w:r>
      <w:r w:rsidR="00575211">
        <w:rPr>
          <w:rFonts w:eastAsia="Times New Roman" w:cs="Times New Roman"/>
          <w:lang w:eastAsia="en-CA"/>
        </w:rPr>
        <w:t xml:space="preserve"> event</w:t>
      </w:r>
      <w:r w:rsidR="00F006A3">
        <w:rPr>
          <w:rFonts w:eastAsia="Times New Roman" w:cs="Times New Roman"/>
          <w:lang w:eastAsia="en-CA"/>
        </w:rPr>
        <w:t xml:space="preserve"> covering the remainder of the time</w:t>
      </w:r>
      <w:r w:rsidR="004C1A78">
        <w:rPr>
          <w:rFonts w:eastAsia="Times New Roman" w:cs="Times New Roman"/>
          <w:lang w:eastAsia="en-CA"/>
        </w:rPr>
        <w:t>-</w:t>
      </w:r>
      <w:r w:rsidR="00F006A3">
        <w:rPr>
          <w:rFonts w:eastAsia="Times New Roman" w:cs="Times New Roman"/>
          <w:lang w:eastAsia="en-CA"/>
        </w:rPr>
        <w:t>step</w:t>
      </w:r>
      <w:r>
        <w:rPr>
          <w:rFonts w:eastAsia="Times New Roman" w:cs="Times New Roman"/>
          <w:lang w:eastAsia="en-CA"/>
        </w:rPr>
        <w:t>:</w:t>
      </w:r>
    </w:p>
    <w:p w:rsidR="00CA7645" w:rsidRDefault="000C5FE2" w:rsidP="00D464F2">
      <w:pPr>
        <w:rPr>
          <w:rFonts w:eastAsia="Times New Roman" w:cs="Times New Roman"/>
          <w:lang w:eastAsia="en-CA"/>
        </w:rPr>
      </w:pPr>
      <w:r w:rsidRPr="00E04CB7">
        <w:rPr>
          <w:rFonts w:eastAsia="Times New Roman" w:cs="Times New Roman"/>
          <w:bCs/>
          <w:lang w:eastAsia="en-CA"/>
        </w:rPr>
        <w:lastRenderedPageBreak/>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bookmarkStart w:id="96" w:name="_Ref451764545"/>
      <w:r w:rsidR="00351A24">
        <w:rPr>
          <w:rFonts w:eastAsia="Times New Roman" w:cs="Times New Roman"/>
          <w:bCs/>
          <w:noProof/>
          <w:lang w:eastAsia="en-CA"/>
        </w:rPr>
        <w:t>13</w:t>
      </w:r>
      <w:bookmarkEnd w:id="96"/>
      <w:r w:rsidRPr="00E04CB7">
        <w:rPr>
          <w:rFonts w:eastAsia="Times New Roman" w:cs="Times New Roman"/>
          <w:bCs/>
          <w:lang w:eastAsia="en-CA"/>
        </w:rPr>
        <w:fldChar w:fldCharType="end"/>
      </w:r>
      <w:r w:rsidRPr="00E04CB7">
        <w:rPr>
          <w:rFonts w:eastAsia="Times New Roman" w:cs="Times New Roman"/>
          <w:bCs/>
          <w:lang w:eastAsia="en-CA"/>
        </w:rPr>
        <w:t>)</w:t>
      </w:r>
      <w:r w:rsidR="00575211">
        <w:rPr>
          <w:rFonts w:eastAsia="Times New Roman" w:cs="Times New Roman"/>
          <w:lang w:eastAsia="en-CA"/>
        </w:rPr>
        <w:tab/>
      </w:r>
      <w:r w:rsidR="00575211">
        <w:rPr>
          <w:rFonts w:eastAsia="Times New Roman" w:cs="Times New Roman"/>
          <w:lang w:eastAsia="en-CA"/>
        </w:rPr>
        <w:tab/>
      </w:r>
      <w:r w:rsidR="00FA409E" w:rsidRPr="00575211">
        <w:rPr>
          <w:rFonts w:eastAsia="Times New Roman" w:cs="Times New Roman"/>
          <w:position w:val="-32"/>
          <w:lang w:eastAsia="en-CA"/>
        </w:rPr>
        <w:object w:dxaOrig="4560" w:dyaOrig="760">
          <v:shape id="_x0000_i1036" type="#_x0000_t75" style="width:225.6pt;height:37.2pt" o:ole="">
            <v:imagedata r:id="rId38" o:title=""/>
          </v:shape>
          <o:OLEObject Type="Embed" ProgID="Equation.3" ShapeID="_x0000_i1036" DrawAspect="Content" ObjectID="_1598874159" r:id="rId39"/>
        </w:object>
      </w:r>
      <w:r w:rsidR="00575211">
        <w:rPr>
          <w:rFonts w:eastAsia="Times New Roman" w:cs="Times New Roman"/>
          <w:lang w:eastAsia="en-CA"/>
        </w:rPr>
        <w:t>.</w:t>
      </w:r>
    </w:p>
    <w:p w:rsidR="0000471F" w:rsidRDefault="00D86D3F" w:rsidP="00CA7645">
      <w:pPr>
        <w:rPr>
          <w:rFonts w:eastAsia="Times New Roman" w:cs="Times New Roman"/>
          <w:lang w:eastAsia="en-CA"/>
        </w:rPr>
      </w:pPr>
      <w:r>
        <w:rPr>
          <w:rFonts w:eastAsia="Times New Roman" w:cs="Times New Roman"/>
          <w:lang w:eastAsia="en-CA"/>
        </w:rPr>
        <w:t>T</w:t>
      </w:r>
      <w:r w:rsidR="009C741F">
        <w:rPr>
          <w:rFonts w:eastAsia="Times New Roman" w:cs="Times New Roman"/>
          <w:lang w:eastAsia="en-CA"/>
        </w:rPr>
        <w:t>otal catch for this latter approach is the sum of the TAC extraction (from</w:t>
      </w:r>
      <w:r w:rsidR="00F006A3">
        <w:rPr>
          <w:rFonts w:eastAsia="Times New Roman" w:cs="Times New Roman"/>
          <w:lang w:eastAsia="en-CA"/>
        </w:rPr>
        <w:t xml:space="preserve"> </w:t>
      </w:r>
      <w:r w:rsidR="00F006A3">
        <w:rPr>
          <w:rFonts w:eastAsia="Times New Roman" w:cs="Times New Roman"/>
          <w:lang w:eastAsia="en-CA"/>
        </w:rPr>
        <w:fldChar w:fldCharType="begin"/>
      </w:r>
      <w:r w:rsidR="00F006A3">
        <w:rPr>
          <w:rFonts w:eastAsia="Times New Roman" w:cs="Times New Roman"/>
          <w:lang w:eastAsia="en-CA"/>
        </w:rPr>
        <w:instrText xml:space="preserve"> REF _Ref451764543 \h </w:instrText>
      </w:r>
      <w:r w:rsidR="00F006A3">
        <w:rPr>
          <w:rFonts w:eastAsia="Times New Roman" w:cs="Times New Roman"/>
          <w:lang w:eastAsia="en-CA"/>
        </w:rPr>
      </w:r>
      <w:r w:rsidR="00F006A3">
        <w:rPr>
          <w:rFonts w:eastAsia="Times New Roman" w:cs="Times New Roman"/>
          <w:lang w:eastAsia="en-CA"/>
        </w:rPr>
        <w:fldChar w:fldCharType="separate"/>
      </w:r>
      <w:r w:rsidR="00351A24">
        <w:rPr>
          <w:rFonts w:eastAsia="Times New Roman" w:cs="Times New Roman"/>
          <w:bCs/>
          <w:noProof/>
          <w:lang w:eastAsia="en-CA"/>
        </w:rPr>
        <w:t>12</w:t>
      </w:r>
      <w:r w:rsidR="00F006A3">
        <w:rPr>
          <w:rFonts w:eastAsia="Times New Roman" w:cs="Times New Roman"/>
          <w:lang w:eastAsia="en-CA"/>
        </w:rPr>
        <w:fldChar w:fldCharType="end"/>
      </w:r>
      <w:r w:rsidR="009C741F">
        <w:rPr>
          <w:rFonts w:eastAsia="Times New Roman" w:cs="Times New Roman"/>
          <w:lang w:eastAsia="en-CA"/>
        </w:rPr>
        <w:t>) and t</w:t>
      </w:r>
      <w:r>
        <w:rPr>
          <w:rFonts w:eastAsia="Times New Roman" w:cs="Times New Roman"/>
          <w:lang w:eastAsia="en-CA"/>
        </w:rPr>
        <w:t xml:space="preserve">he catch corresponding to each of </w:t>
      </w:r>
      <w:r w:rsidR="00F006A3">
        <w:rPr>
          <w:rFonts w:eastAsia="Times New Roman" w:cs="Times New Roman"/>
          <w:lang w:eastAsia="en-CA"/>
        </w:rPr>
        <w:fldChar w:fldCharType="begin"/>
      </w:r>
      <w:r w:rsidR="00F006A3">
        <w:rPr>
          <w:rFonts w:eastAsia="Times New Roman" w:cs="Times New Roman"/>
          <w:lang w:eastAsia="en-CA"/>
        </w:rPr>
        <w:instrText xml:space="preserve"> REF _Ref451764542 \h </w:instrText>
      </w:r>
      <w:r w:rsidR="00F006A3">
        <w:rPr>
          <w:rFonts w:eastAsia="Times New Roman" w:cs="Times New Roman"/>
          <w:lang w:eastAsia="en-CA"/>
        </w:rPr>
      </w:r>
      <w:r w:rsidR="00F006A3">
        <w:rPr>
          <w:rFonts w:eastAsia="Times New Roman" w:cs="Times New Roman"/>
          <w:lang w:eastAsia="en-CA"/>
        </w:rPr>
        <w:fldChar w:fldCharType="separate"/>
      </w:r>
      <w:r w:rsidR="00351A24">
        <w:rPr>
          <w:rFonts w:eastAsia="Times New Roman" w:cs="Times New Roman"/>
          <w:bCs/>
          <w:noProof/>
          <w:lang w:eastAsia="en-CA"/>
        </w:rPr>
        <w:t>11</w:t>
      </w:r>
      <w:r w:rsidR="00F006A3">
        <w:rPr>
          <w:rFonts w:eastAsia="Times New Roman" w:cs="Times New Roman"/>
          <w:lang w:eastAsia="en-CA"/>
        </w:rPr>
        <w:fldChar w:fldCharType="end"/>
      </w:r>
      <w:r>
        <w:rPr>
          <w:rFonts w:eastAsia="Times New Roman" w:cs="Times New Roman"/>
          <w:lang w:eastAsia="en-CA"/>
        </w:rPr>
        <w:t xml:space="preserve"> and </w:t>
      </w:r>
      <w:r w:rsidR="00F006A3">
        <w:rPr>
          <w:rFonts w:eastAsia="Times New Roman" w:cs="Times New Roman"/>
          <w:lang w:eastAsia="en-CA"/>
        </w:rPr>
        <w:fldChar w:fldCharType="begin"/>
      </w:r>
      <w:r w:rsidR="00F006A3">
        <w:rPr>
          <w:rFonts w:eastAsia="Times New Roman" w:cs="Times New Roman"/>
          <w:lang w:eastAsia="en-CA"/>
        </w:rPr>
        <w:instrText xml:space="preserve"> REF _Ref451764545 \h </w:instrText>
      </w:r>
      <w:r w:rsidR="00F006A3">
        <w:rPr>
          <w:rFonts w:eastAsia="Times New Roman" w:cs="Times New Roman"/>
          <w:lang w:eastAsia="en-CA"/>
        </w:rPr>
      </w:r>
      <w:r w:rsidR="00F006A3">
        <w:rPr>
          <w:rFonts w:eastAsia="Times New Roman" w:cs="Times New Roman"/>
          <w:lang w:eastAsia="en-CA"/>
        </w:rPr>
        <w:fldChar w:fldCharType="separate"/>
      </w:r>
      <w:r w:rsidR="00351A24">
        <w:rPr>
          <w:rFonts w:eastAsia="Times New Roman" w:cs="Times New Roman"/>
          <w:bCs/>
          <w:noProof/>
          <w:lang w:eastAsia="en-CA"/>
        </w:rPr>
        <w:t>13</w:t>
      </w:r>
      <w:r w:rsidR="00F006A3">
        <w:rPr>
          <w:rFonts w:eastAsia="Times New Roman" w:cs="Times New Roman"/>
          <w:lang w:eastAsia="en-CA"/>
        </w:rPr>
        <w:fldChar w:fldCharType="end"/>
      </w:r>
      <w:r>
        <w:rPr>
          <w:rFonts w:eastAsia="Times New Roman" w:cs="Times New Roman"/>
          <w:lang w:eastAsia="en-CA"/>
        </w:rPr>
        <w:t xml:space="preserve"> </w:t>
      </w:r>
      <w:r w:rsidR="009C741F">
        <w:rPr>
          <w:rFonts w:eastAsia="Times New Roman" w:cs="Times New Roman"/>
          <w:lang w:eastAsia="en-CA"/>
        </w:rPr>
        <w:t xml:space="preserve">which </w:t>
      </w:r>
      <w:r>
        <w:rPr>
          <w:rFonts w:eastAsia="Times New Roman" w:cs="Times New Roman"/>
          <w:lang w:eastAsia="en-CA"/>
        </w:rPr>
        <w:t xml:space="preserve">is equivalent to the closed form of </w:t>
      </w:r>
      <w:r w:rsidR="00F006A3">
        <w:rPr>
          <w:rFonts w:eastAsia="Times New Roman" w:cs="Times New Roman"/>
          <w:lang w:eastAsia="en-CA"/>
        </w:rPr>
        <w:t xml:space="preserve">equation </w:t>
      </w:r>
      <w:r w:rsidR="00F006A3">
        <w:rPr>
          <w:rFonts w:eastAsia="Times New Roman" w:cs="Times New Roman"/>
          <w:lang w:eastAsia="en-CA"/>
        </w:rPr>
        <w:fldChar w:fldCharType="begin"/>
      </w:r>
      <w:r w:rsidR="00F006A3">
        <w:rPr>
          <w:rFonts w:eastAsia="Times New Roman" w:cs="Times New Roman"/>
          <w:lang w:eastAsia="en-CA"/>
        </w:rPr>
        <w:instrText xml:space="preserve"> REF _Ref451764530 \h </w:instrText>
      </w:r>
      <w:r w:rsidR="00F006A3">
        <w:rPr>
          <w:rFonts w:eastAsia="Times New Roman" w:cs="Times New Roman"/>
          <w:lang w:eastAsia="en-CA"/>
        </w:rPr>
      </w:r>
      <w:r w:rsidR="00F006A3">
        <w:rPr>
          <w:rFonts w:eastAsia="Times New Roman" w:cs="Times New Roman"/>
          <w:lang w:eastAsia="en-CA"/>
        </w:rPr>
        <w:fldChar w:fldCharType="separate"/>
      </w:r>
      <w:r w:rsidR="00351A24">
        <w:rPr>
          <w:rFonts w:eastAsia="Times New Roman" w:cs="Times New Roman"/>
          <w:bCs/>
          <w:noProof/>
          <w:lang w:eastAsia="en-CA"/>
        </w:rPr>
        <w:t>9</w:t>
      </w:r>
      <w:r w:rsidR="00F006A3">
        <w:rPr>
          <w:rFonts w:eastAsia="Times New Roman" w:cs="Times New Roman"/>
          <w:lang w:eastAsia="en-CA"/>
        </w:rPr>
        <w:fldChar w:fldCharType="end"/>
      </w:r>
      <w:r>
        <w:rPr>
          <w:rFonts w:eastAsia="Times New Roman" w:cs="Times New Roman"/>
          <w:lang w:eastAsia="en-CA"/>
        </w:rPr>
        <w:t xml:space="preserve"> (i.e. in </w:t>
      </w:r>
      <w:r w:rsidR="00F006A3">
        <w:rPr>
          <w:rFonts w:eastAsia="Times New Roman" w:cs="Times New Roman"/>
          <w:lang w:eastAsia="en-CA"/>
        </w:rPr>
        <w:fldChar w:fldCharType="begin"/>
      </w:r>
      <w:r w:rsidR="00F006A3">
        <w:rPr>
          <w:rFonts w:eastAsia="Times New Roman" w:cs="Times New Roman"/>
          <w:lang w:eastAsia="en-CA"/>
        </w:rPr>
        <w:instrText xml:space="preserve"> REF _Ref451764542 \h </w:instrText>
      </w:r>
      <w:r w:rsidR="00F006A3">
        <w:rPr>
          <w:rFonts w:eastAsia="Times New Roman" w:cs="Times New Roman"/>
          <w:lang w:eastAsia="en-CA"/>
        </w:rPr>
      </w:r>
      <w:r w:rsidR="00F006A3">
        <w:rPr>
          <w:rFonts w:eastAsia="Times New Roman" w:cs="Times New Roman"/>
          <w:lang w:eastAsia="en-CA"/>
        </w:rPr>
        <w:fldChar w:fldCharType="separate"/>
      </w:r>
      <w:r w:rsidR="00351A24">
        <w:rPr>
          <w:rFonts w:eastAsia="Times New Roman" w:cs="Times New Roman"/>
          <w:bCs/>
          <w:noProof/>
          <w:lang w:eastAsia="en-CA"/>
        </w:rPr>
        <w:t>11</w:t>
      </w:r>
      <w:r w:rsidR="00F006A3">
        <w:rPr>
          <w:rFonts w:eastAsia="Times New Roman" w:cs="Times New Roman"/>
          <w:lang w:eastAsia="en-CA"/>
        </w:rPr>
        <w:fldChar w:fldCharType="end"/>
      </w:r>
      <w:r>
        <w:rPr>
          <w:rFonts w:eastAsia="Times New Roman" w:cs="Times New Roman"/>
          <w:lang w:eastAsia="en-CA"/>
        </w:rPr>
        <w:t xml:space="preserve"> and </w:t>
      </w:r>
      <w:r w:rsidR="00F006A3">
        <w:rPr>
          <w:rFonts w:eastAsia="Times New Roman" w:cs="Times New Roman"/>
          <w:lang w:eastAsia="en-CA"/>
        </w:rPr>
        <w:fldChar w:fldCharType="begin"/>
      </w:r>
      <w:r w:rsidR="00F006A3">
        <w:rPr>
          <w:rFonts w:eastAsia="Times New Roman" w:cs="Times New Roman"/>
          <w:lang w:eastAsia="en-CA"/>
        </w:rPr>
        <w:instrText xml:space="preserve"> REF _Ref451764545 \h </w:instrText>
      </w:r>
      <w:r w:rsidR="00F006A3">
        <w:rPr>
          <w:rFonts w:eastAsia="Times New Roman" w:cs="Times New Roman"/>
          <w:lang w:eastAsia="en-CA"/>
        </w:rPr>
      </w:r>
      <w:r w:rsidR="00F006A3">
        <w:rPr>
          <w:rFonts w:eastAsia="Times New Roman" w:cs="Times New Roman"/>
          <w:lang w:eastAsia="en-CA"/>
        </w:rPr>
        <w:fldChar w:fldCharType="separate"/>
      </w:r>
      <w:r w:rsidR="00351A24">
        <w:rPr>
          <w:rFonts w:eastAsia="Times New Roman" w:cs="Times New Roman"/>
          <w:bCs/>
          <w:noProof/>
          <w:lang w:eastAsia="en-CA"/>
        </w:rPr>
        <w:t>13</w:t>
      </w:r>
      <w:r w:rsidR="00F006A3">
        <w:rPr>
          <w:rFonts w:eastAsia="Times New Roman" w:cs="Times New Roman"/>
          <w:lang w:eastAsia="en-CA"/>
        </w:rPr>
        <w:fldChar w:fldCharType="end"/>
      </w:r>
      <w:r w:rsidR="00F006A3">
        <w:rPr>
          <w:rFonts w:eastAsia="Times New Roman" w:cs="Times New Roman"/>
          <w:lang w:eastAsia="en-CA"/>
        </w:rPr>
        <w:t>,</w:t>
      </w:r>
      <w:r>
        <w:rPr>
          <w:rFonts w:eastAsia="Times New Roman" w:cs="Times New Roman"/>
          <w:lang w:eastAsia="en-CA"/>
        </w:rPr>
        <w:t xml:space="preserve"> </w:t>
      </w:r>
      <w:r w:rsidRPr="00D86D3F">
        <w:rPr>
          <w:rFonts w:eastAsia="Times New Roman" w:cs="Times New Roman"/>
          <w:i/>
          <w:lang w:eastAsia="en-CA"/>
        </w:rPr>
        <w:t>F</w:t>
      </w:r>
      <w:r>
        <w:rPr>
          <w:rFonts w:eastAsia="Times New Roman" w:cs="Times New Roman"/>
          <w:lang w:eastAsia="en-CA"/>
        </w:rPr>
        <w:t xml:space="preserve"> is a </w:t>
      </w:r>
      <w:r w:rsidR="0000471F">
        <w:rPr>
          <w:rFonts w:eastAsia="Times New Roman" w:cs="Times New Roman"/>
          <w:lang w:eastAsia="en-CA"/>
        </w:rPr>
        <w:t xml:space="preserve">known </w:t>
      </w:r>
      <w:r>
        <w:rPr>
          <w:rFonts w:eastAsia="Times New Roman" w:cs="Times New Roman"/>
          <w:lang w:eastAsia="en-CA"/>
        </w:rPr>
        <w:t>function of effort for the effort-managed fleets)</w:t>
      </w:r>
      <w:r w:rsidR="009C741F">
        <w:rPr>
          <w:rFonts w:eastAsia="Times New Roman" w:cs="Times New Roman"/>
          <w:lang w:eastAsia="en-CA"/>
        </w:rPr>
        <w:t xml:space="preserve">.  Note that </w:t>
      </w:r>
      <w:r w:rsidR="0000471F">
        <w:rPr>
          <w:rFonts w:eastAsia="Times New Roman" w:cs="Times New Roman"/>
          <w:lang w:eastAsia="en-CA"/>
        </w:rPr>
        <w:t xml:space="preserve">the dynamics of </w:t>
      </w:r>
      <w:r w:rsidR="009C741F">
        <w:rPr>
          <w:rFonts w:eastAsia="Times New Roman" w:cs="Times New Roman"/>
          <w:lang w:eastAsia="en-CA"/>
        </w:rPr>
        <w:t xml:space="preserve">equations </w:t>
      </w:r>
      <w:r w:rsidR="00F006A3">
        <w:rPr>
          <w:rFonts w:eastAsia="Times New Roman" w:cs="Times New Roman"/>
          <w:lang w:eastAsia="en-CA"/>
        </w:rPr>
        <w:fldChar w:fldCharType="begin"/>
      </w:r>
      <w:r w:rsidR="00F006A3">
        <w:rPr>
          <w:rFonts w:eastAsia="Times New Roman" w:cs="Times New Roman"/>
          <w:lang w:eastAsia="en-CA"/>
        </w:rPr>
        <w:instrText xml:space="preserve"> REF _Ref451764530 \h </w:instrText>
      </w:r>
      <w:r w:rsidR="00F006A3">
        <w:rPr>
          <w:rFonts w:eastAsia="Times New Roman" w:cs="Times New Roman"/>
          <w:lang w:eastAsia="en-CA"/>
        </w:rPr>
      </w:r>
      <w:r w:rsidR="00F006A3">
        <w:rPr>
          <w:rFonts w:eastAsia="Times New Roman" w:cs="Times New Roman"/>
          <w:lang w:eastAsia="en-CA"/>
        </w:rPr>
        <w:fldChar w:fldCharType="separate"/>
      </w:r>
      <w:r w:rsidR="00351A24">
        <w:rPr>
          <w:rFonts w:eastAsia="Times New Roman" w:cs="Times New Roman"/>
          <w:bCs/>
          <w:noProof/>
          <w:lang w:eastAsia="en-CA"/>
        </w:rPr>
        <w:t>9</w:t>
      </w:r>
      <w:r w:rsidR="00F006A3">
        <w:rPr>
          <w:rFonts w:eastAsia="Times New Roman" w:cs="Times New Roman"/>
          <w:lang w:eastAsia="en-CA"/>
        </w:rPr>
        <w:fldChar w:fldCharType="end"/>
      </w:r>
      <w:r w:rsidR="00F006A3">
        <w:rPr>
          <w:rFonts w:eastAsia="Times New Roman" w:cs="Times New Roman"/>
          <w:lang w:eastAsia="en-CA"/>
        </w:rPr>
        <w:t>-</w:t>
      </w:r>
      <w:r w:rsidR="00F006A3">
        <w:rPr>
          <w:rFonts w:eastAsia="Times New Roman" w:cs="Times New Roman"/>
          <w:lang w:eastAsia="en-CA"/>
        </w:rPr>
        <w:fldChar w:fldCharType="begin"/>
      </w:r>
      <w:r w:rsidR="00F006A3">
        <w:rPr>
          <w:rFonts w:eastAsia="Times New Roman" w:cs="Times New Roman"/>
          <w:lang w:eastAsia="en-CA"/>
        </w:rPr>
        <w:instrText xml:space="preserve"> REF _Ref451764533 \h </w:instrText>
      </w:r>
      <w:r w:rsidR="00F006A3">
        <w:rPr>
          <w:rFonts w:eastAsia="Times New Roman" w:cs="Times New Roman"/>
          <w:lang w:eastAsia="en-CA"/>
        </w:rPr>
      </w:r>
      <w:r w:rsidR="00F006A3">
        <w:rPr>
          <w:rFonts w:eastAsia="Times New Roman" w:cs="Times New Roman"/>
          <w:lang w:eastAsia="en-CA"/>
        </w:rPr>
        <w:fldChar w:fldCharType="separate"/>
      </w:r>
      <w:r w:rsidR="00351A24">
        <w:rPr>
          <w:rFonts w:eastAsia="Times New Roman" w:cs="Times New Roman"/>
          <w:bCs/>
          <w:noProof/>
          <w:lang w:eastAsia="en-CA"/>
        </w:rPr>
        <w:t>10</w:t>
      </w:r>
      <w:r w:rsidR="00F006A3">
        <w:rPr>
          <w:rFonts w:eastAsia="Times New Roman" w:cs="Times New Roman"/>
          <w:lang w:eastAsia="en-CA"/>
        </w:rPr>
        <w:fldChar w:fldCharType="end"/>
      </w:r>
      <w:r w:rsidR="009C741F">
        <w:rPr>
          <w:rFonts w:eastAsia="Times New Roman" w:cs="Times New Roman"/>
          <w:lang w:eastAsia="en-CA"/>
        </w:rPr>
        <w:t xml:space="preserve"> and </w:t>
      </w:r>
      <w:r w:rsidR="00F006A3">
        <w:rPr>
          <w:rFonts w:eastAsia="Times New Roman" w:cs="Times New Roman"/>
          <w:lang w:eastAsia="en-CA"/>
        </w:rPr>
        <w:fldChar w:fldCharType="begin"/>
      </w:r>
      <w:r w:rsidR="00F006A3">
        <w:rPr>
          <w:rFonts w:eastAsia="Times New Roman" w:cs="Times New Roman"/>
          <w:lang w:eastAsia="en-CA"/>
        </w:rPr>
        <w:instrText xml:space="preserve"> REF _Ref451764542 \h </w:instrText>
      </w:r>
      <w:r w:rsidR="00F006A3">
        <w:rPr>
          <w:rFonts w:eastAsia="Times New Roman" w:cs="Times New Roman"/>
          <w:lang w:eastAsia="en-CA"/>
        </w:rPr>
      </w:r>
      <w:r w:rsidR="00F006A3">
        <w:rPr>
          <w:rFonts w:eastAsia="Times New Roman" w:cs="Times New Roman"/>
          <w:lang w:eastAsia="en-CA"/>
        </w:rPr>
        <w:fldChar w:fldCharType="separate"/>
      </w:r>
      <w:r w:rsidR="00351A24">
        <w:rPr>
          <w:rFonts w:eastAsia="Times New Roman" w:cs="Times New Roman"/>
          <w:bCs/>
          <w:noProof/>
          <w:lang w:eastAsia="en-CA"/>
        </w:rPr>
        <w:t>11</w:t>
      </w:r>
      <w:r w:rsidR="00F006A3">
        <w:rPr>
          <w:rFonts w:eastAsia="Times New Roman" w:cs="Times New Roman"/>
          <w:lang w:eastAsia="en-CA"/>
        </w:rPr>
        <w:fldChar w:fldCharType="end"/>
      </w:r>
      <w:r w:rsidR="00F006A3">
        <w:rPr>
          <w:rFonts w:eastAsia="Times New Roman" w:cs="Times New Roman"/>
          <w:lang w:eastAsia="en-CA"/>
        </w:rPr>
        <w:t>-</w:t>
      </w:r>
      <w:r w:rsidR="00F006A3">
        <w:rPr>
          <w:rFonts w:eastAsia="Times New Roman" w:cs="Times New Roman"/>
          <w:lang w:eastAsia="en-CA"/>
        </w:rPr>
        <w:fldChar w:fldCharType="begin"/>
      </w:r>
      <w:r w:rsidR="00F006A3">
        <w:rPr>
          <w:rFonts w:eastAsia="Times New Roman" w:cs="Times New Roman"/>
          <w:lang w:eastAsia="en-CA"/>
        </w:rPr>
        <w:instrText xml:space="preserve"> REF _Ref451764545 \h </w:instrText>
      </w:r>
      <w:r w:rsidR="00F006A3">
        <w:rPr>
          <w:rFonts w:eastAsia="Times New Roman" w:cs="Times New Roman"/>
          <w:lang w:eastAsia="en-CA"/>
        </w:rPr>
      </w:r>
      <w:r w:rsidR="00F006A3">
        <w:rPr>
          <w:rFonts w:eastAsia="Times New Roman" w:cs="Times New Roman"/>
          <w:lang w:eastAsia="en-CA"/>
        </w:rPr>
        <w:fldChar w:fldCharType="separate"/>
      </w:r>
      <w:r w:rsidR="00351A24">
        <w:rPr>
          <w:rFonts w:eastAsia="Times New Roman" w:cs="Times New Roman"/>
          <w:bCs/>
          <w:noProof/>
          <w:lang w:eastAsia="en-CA"/>
        </w:rPr>
        <w:t>13</w:t>
      </w:r>
      <w:r w:rsidR="00F006A3">
        <w:rPr>
          <w:rFonts w:eastAsia="Times New Roman" w:cs="Times New Roman"/>
          <w:lang w:eastAsia="en-CA"/>
        </w:rPr>
        <w:fldChar w:fldCharType="end"/>
      </w:r>
      <w:r w:rsidR="009C741F">
        <w:rPr>
          <w:rFonts w:eastAsia="Times New Roman" w:cs="Times New Roman"/>
          <w:lang w:eastAsia="en-CA"/>
        </w:rPr>
        <w:t xml:space="preserve"> are identical if </w:t>
      </w:r>
      <w:r w:rsidR="002A2527">
        <w:rPr>
          <w:rFonts w:eastAsia="Times New Roman" w:cs="Times New Roman"/>
          <w:lang w:eastAsia="en-CA"/>
        </w:rPr>
        <w:t>all fisheries are e</w:t>
      </w:r>
      <w:r>
        <w:rPr>
          <w:rFonts w:eastAsia="Times New Roman" w:cs="Times New Roman"/>
          <w:lang w:eastAsia="en-CA"/>
        </w:rPr>
        <w:t>f</w:t>
      </w:r>
      <w:r w:rsidR="002A2527">
        <w:rPr>
          <w:rFonts w:eastAsia="Times New Roman" w:cs="Times New Roman"/>
          <w:lang w:eastAsia="en-CA"/>
        </w:rPr>
        <w:t>fort-managed.</w:t>
      </w:r>
      <w:r w:rsidR="0000471F">
        <w:rPr>
          <w:rFonts w:eastAsia="Times New Roman" w:cs="Times New Roman"/>
          <w:lang w:eastAsia="en-CA"/>
        </w:rPr>
        <w:t xml:space="preserve">  </w:t>
      </w:r>
    </w:p>
    <w:p w:rsidR="002A2527" w:rsidRDefault="0000471F" w:rsidP="00CA7645">
      <w:pPr>
        <w:rPr>
          <w:rFonts w:eastAsia="Times New Roman" w:cs="Times New Roman"/>
          <w:lang w:eastAsia="en-CA"/>
        </w:rPr>
      </w:pPr>
      <w:r>
        <w:rPr>
          <w:rFonts w:eastAsia="Times New Roman" w:cs="Times New Roman"/>
          <w:lang w:eastAsia="en-CA"/>
        </w:rPr>
        <w:t xml:space="preserve">In equations </w:t>
      </w:r>
      <w:r w:rsidR="00F006A3">
        <w:rPr>
          <w:rFonts w:eastAsia="Times New Roman" w:cs="Times New Roman"/>
          <w:lang w:eastAsia="en-CA"/>
        </w:rPr>
        <w:fldChar w:fldCharType="begin"/>
      </w:r>
      <w:r w:rsidR="00F006A3">
        <w:rPr>
          <w:rFonts w:eastAsia="Times New Roman" w:cs="Times New Roman"/>
          <w:lang w:eastAsia="en-CA"/>
        </w:rPr>
        <w:instrText xml:space="preserve"> REF _Ref451764530 \h </w:instrText>
      </w:r>
      <w:r w:rsidR="00F006A3">
        <w:rPr>
          <w:rFonts w:eastAsia="Times New Roman" w:cs="Times New Roman"/>
          <w:lang w:eastAsia="en-CA"/>
        </w:rPr>
      </w:r>
      <w:r w:rsidR="00F006A3">
        <w:rPr>
          <w:rFonts w:eastAsia="Times New Roman" w:cs="Times New Roman"/>
          <w:lang w:eastAsia="en-CA"/>
        </w:rPr>
        <w:fldChar w:fldCharType="separate"/>
      </w:r>
      <w:r w:rsidR="00351A24">
        <w:rPr>
          <w:rFonts w:eastAsia="Times New Roman" w:cs="Times New Roman"/>
          <w:bCs/>
          <w:noProof/>
          <w:lang w:eastAsia="en-CA"/>
        </w:rPr>
        <w:t>9</w:t>
      </w:r>
      <w:r w:rsidR="00F006A3">
        <w:rPr>
          <w:rFonts w:eastAsia="Times New Roman" w:cs="Times New Roman"/>
          <w:lang w:eastAsia="en-CA"/>
        </w:rPr>
        <w:fldChar w:fldCharType="end"/>
      </w:r>
      <w:r>
        <w:rPr>
          <w:rFonts w:eastAsia="Times New Roman" w:cs="Times New Roman"/>
          <w:lang w:eastAsia="en-CA"/>
        </w:rPr>
        <w:t xml:space="preserve">, </w:t>
      </w:r>
      <w:r w:rsidR="00F006A3">
        <w:rPr>
          <w:rFonts w:eastAsia="Times New Roman" w:cs="Times New Roman"/>
          <w:lang w:eastAsia="en-CA"/>
        </w:rPr>
        <w:fldChar w:fldCharType="begin"/>
      </w:r>
      <w:r w:rsidR="00F006A3">
        <w:rPr>
          <w:rFonts w:eastAsia="Times New Roman" w:cs="Times New Roman"/>
          <w:lang w:eastAsia="en-CA"/>
        </w:rPr>
        <w:instrText xml:space="preserve"> REF _Ref451764542 \h </w:instrText>
      </w:r>
      <w:r w:rsidR="00F006A3">
        <w:rPr>
          <w:rFonts w:eastAsia="Times New Roman" w:cs="Times New Roman"/>
          <w:lang w:eastAsia="en-CA"/>
        </w:rPr>
      </w:r>
      <w:r w:rsidR="00F006A3">
        <w:rPr>
          <w:rFonts w:eastAsia="Times New Roman" w:cs="Times New Roman"/>
          <w:lang w:eastAsia="en-CA"/>
        </w:rPr>
        <w:fldChar w:fldCharType="separate"/>
      </w:r>
      <w:r w:rsidR="00351A24">
        <w:rPr>
          <w:rFonts w:eastAsia="Times New Roman" w:cs="Times New Roman"/>
          <w:bCs/>
          <w:noProof/>
          <w:lang w:eastAsia="en-CA"/>
        </w:rPr>
        <w:t>11</w:t>
      </w:r>
      <w:r w:rsidR="00F006A3">
        <w:rPr>
          <w:rFonts w:eastAsia="Times New Roman" w:cs="Times New Roman"/>
          <w:lang w:eastAsia="en-CA"/>
        </w:rPr>
        <w:fldChar w:fldCharType="end"/>
      </w:r>
      <w:r>
        <w:rPr>
          <w:rFonts w:eastAsia="Times New Roman" w:cs="Times New Roman"/>
          <w:lang w:eastAsia="en-CA"/>
        </w:rPr>
        <w:t xml:space="preserve">, and </w:t>
      </w:r>
      <w:r w:rsidR="00F006A3">
        <w:rPr>
          <w:rFonts w:eastAsia="Times New Roman" w:cs="Times New Roman"/>
          <w:lang w:eastAsia="en-CA"/>
        </w:rPr>
        <w:fldChar w:fldCharType="begin"/>
      </w:r>
      <w:r w:rsidR="00F006A3">
        <w:rPr>
          <w:rFonts w:eastAsia="Times New Roman" w:cs="Times New Roman"/>
          <w:lang w:eastAsia="en-CA"/>
        </w:rPr>
        <w:instrText xml:space="preserve"> REF _Ref451764545 \h </w:instrText>
      </w:r>
      <w:r w:rsidR="00F006A3">
        <w:rPr>
          <w:rFonts w:eastAsia="Times New Roman" w:cs="Times New Roman"/>
          <w:lang w:eastAsia="en-CA"/>
        </w:rPr>
      </w:r>
      <w:r w:rsidR="00F006A3">
        <w:rPr>
          <w:rFonts w:eastAsia="Times New Roman" w:cs="Times New Roman"/>
          <w:lang w:eastAsia="en-CA"/>
        </w:rPr>
        <w:fldChar w:fldCharType="separate"/>
      </w:r>
      <w:r w:rsidR="00351A24">
        <w:rPr>
          <w:rFonts w:eastAsia="Times New Roman" w:cs="Times New Roman"/>
          <w:bCs/>
          <w:noProof/>
          <w:lang w:eastAsia="en-CA"/>
        </w:rPr>
        <w:t>13</w:t>
      </w:r>
      <w:r w:rsidR="00F006A3">
        <w:rPr>
          <w:rFonts w:eastAsia="Times New Roman" w:cs="Times New Roman"/>
          <w:lang w:eastAsia="en-CA"/>
        </w:rPr>
        <w:fldChar w:fldCharType="end"/>
      </w:r>
      <w:r>
        <w:rPr>
          <w:rFonts w:eastAsia="Times New Roman" w:cs="Times New Roman"/>
          <w:lang w:eastAsia="en-CA"/>
        </w:rPr>
        <w:t xml:space="preserve">, fishing mortality is a function of purely age-based selectivity and </w:t>
      </w:r>
      <w:r w:rsidR="00E44ACC">
        <w:rPr>
          <w:rFonts w:eastAsia="Times New Roman" w:cs="Times New Roman"/>
          <w:lang w:eastAsia="en-CA"/>
        </w:rPr>
        <w:t xml:space="preserve">effective </w:t>
      </w:r>
      <w:r>
        <w:rPr>
          <w:rFonts w:eastAsia="Times New Roman" w:cs="Times New Roman"/>
          <w:lang w:eastAsia="en-CA"/>
        </w:rPr>
        <w:t>effort, i.e.</w:t>
      </w:r>
    </w:p>
    <w:p w:rsidR="0000471F" w:rsidRDefault="000C5FE2" w:rsidP="00CA7645">
      <w:pPr>
        <w:rPr>
          <w:rFonts w:eastAsia="Times New Roman" w:cs="Times New Roman"/>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351A24">
        <w:rPr>
          <w:rFonts w:eastAsia="Times New Roman" w:cs="Times New Roman"/>
          <w:bCs/>
          <w:noProof/>
          <w:lang w:eastAsia="en-CA"/>
        </w:rPr>
        <w:t>14</w:t>
      </w:r>
      <w:r w:rsidRPr="00E04CB7">
        <w:rPr>
          <w:rFonts w:eastAsia="Times New Roman" w:cs="Times New Roman"/>
          <w:bCs/>
          <w:lang w:eastAsia="en-CA"/>
        </w:rPr>
        <w:fldChar w:fldCharType="end"/>
      </w:r>
      <w:r w:rsidRPr="00E04CB7">
        <w:rPr>
          <w:rFonts w:eastAsia="Times New Roman" w:cs="Times New Roman"/>
          <w:bCs/>
          <w:lang w:eastAsia="en-CA"/>
        </w:rPr>
        <w:t>)</w:t>
      </w:r>
      <w:r w:rsidR="0000471F">
        <w:rPr>
          <w:rFonts w:eastAsia="Times New Roman" w:cs="Times New Roman"/>
          <w:lang w:eastAsia="en-CA"/>
        </w:rPr>
        <w:t xml:space="preserve"> </w:t>
      </w:r>
      <w:r w:rsidR="0000471F">
        <w:rPr>
          <w:rFonts w:eastAsia="Times New Roman" w:cs="Times New Roman"/>
          <w:lang w:eastAsia="en-CA"/>
        </w:rPr>
        <w:tab/>
      </w:r>
      <w:r w:rsidR="0000471F">
        <w:rPr>
          <w:rFonts w:eastAsia="Times New Roman" w:cs="Times New Roman"/>
          <w:lang w:eastAsia="en-CA"/>
        </w:rPr>
        <w:tab/>
      </w:r>
      <w:r w:rsidR="00F54F42" w:rsidRPr="0000471F">
        <w:rPr>
          <w:rFonts w:eastAsia="Times New Roman" w:cs="Times New Roman"/>
          <w:position w:val="-16"/>
          <w:lang w:eastAsia="en-CA"/>
        </w:rPr>
        <w:object w:dxaOrig="1600" w:dyaOrig="420">
          <v:shape id="_x0000_i1037" type="#_x0000_t75" style="width:78pt;height:19.8pt" o:ole="">
            <v:imagedata r:id="rId40" o:title=""/>
          </v:shape>
          <o:OLEObject Type="Embed" ProgID="Equation.3" ShapeID="_x0000_i1037" DrawAspect="Content" ObjectID="_1598874160" r:id="rId41"/>
        </w:object>
      </w:r>
      <w:r w:rsidR="0000471F">
        <w:rPr>
          <w:rFonts w:eastAsia="Times New Roman" w:cs="Times New Roman"/>
          <w:lang w:eastAsia="en-CA"/>
        </w:rPr>
        <w:tab/>
      </w:r>
    </w:p>
    <w:p w:rsidR="00E8554C" w:rsidRDefault="00BA2940" w:rsidP="00E8554C">
      <w:pPr>
        <w:rPr>
          <w:rFonts w:eastAsia="Times New Roman" w:cs="Times New Roman"/>
          <w:lang w:eastAsia="en-CA"/>
        </w:rPr>
      </w:pPr>
      <w:r>
        <w:rPr>
          <w:rFonts w:eastAsia="Times New Roman" w:cs="Times New Roman"/>
          <w:lang w:eastAsia="en-CA"/>
        </w:rPr>
        <w:t>where effort is know</w:t>
      </w:r>
      <w:r w:rsidR="00B3476B">
        <w:rPr>
          <w:rFonts w:eastAsia="Times New Roman" w:cs="Times New Roman"/>
          <w:lang w:eastAsia="en-CA"/>
        </w:rPr>
        <w:t xml:space="preserve">n for the effort-managed fleets. </w:t>
      </w:r>
      <w:r>
        <w:rPr>
          <w:rFonts w:eastAsia="Times New Roman" w:cs="Times New Roman"/>
          <w:lang w:eastAsia="en-CA"/>
        </w:rPr>
        <w:t xml:space="preserve"> Each fishery is managed by either quota or effort.</w:t>
      </w:r>
      <w:r w:rsidR="00E8554C">
        <w:rPr>
          <w:rFonts w:eastAsia="Times New Roman" w:cs="Times New Roman"/>
          <w:lang w:eastAsia="en-CA"/>
        </w:rPr>
        <w:t xml:space="preserve">  </w:t>
      </w:r>
      <w:r w:rsidR="00E44ACC">
        <w:rPr>
          <w:rFonts w:eastAsia="Times New Roman" w:cs="Times New Roman"/>
          <w:lang w:eastAsia="en-CA"/>
        </w:rPr>
        <w:t>T</w:t>
      </w:r>
      <w:r w:rsidR="00E8554C">
        <w:rPr>
          <w:rFonts w:eastAsia="Times New Roman" w:cs="Times New Roman"/>
          <w:lang w:eastAsia="en-CA"/>
        </w:rPr>
        <w:t xml:space="preserve">he MP is </w:t>
      </w:r>
      <w:r w:rsidR="00B3476B">
        <w:rPr>
          <w:rFonts w:eastAsia="Times New Roman" w:cs="Times New Roman"/>
          <w:lang w:eastAsia="en-CA"/>
        </w:rPr>
        <w:t xml:space="preserve">required </w:t>
      </w:r>
      <w:r w:rsidR="00E8554C">
        <w:rPr>
          <w:rFonts w:eastAsia="Times New Roman" w:cs="Times New Roman"/>
          <w:lang w:eastAsia="en-CA"/>
        </w:rPr>
        <w:t>to provide a non-zero TAE (</w:t>
      </w:r>
      <w:r w:rsidR="00B3476B">
        <w:rPr>
          <w:rFonts w:eastAsia="Times New Roman" w:cs="Times New Roman"/>
          <w:lang w:eastAsia="en-CA"/>
        </w:rPr>
        <w:t xml:space="preserve">in the form of an effective </w:t>
      </w:r>
      <w:r w:rsidR="00E8554C">
        <w:rPr>
          <w:rFonts w:eastAsia="Times New Roman" w:cs="Times New Roman"/>
          <w:lang w:eastAsia="en-CA"/>
        </w:rPr>
        <w:t>effort multiplier) for each effort-managed fishery, and an aggregate TAC for the remaining fisheries.</w:t>
      </w:r>
      <w:r w:rsidR="00F006A3">
        <w:rPr>
          <w:rFonts w:eastAsia="Times New Roman" w:cs="Times New Roman"/>
          <w:lang w:eastAsia="en-CA"/>
        </w:rPr>
        <w:t xml:space="preserve">  The effective effort multiplier assumes that the fishing mortality will incre</w:t>
      </w:r>
      <w:r w:rsidR="00B820E1">
        <w:rPr>
          <w:rFonts w:eastAsia="Times New Roman" w:cs="Times New Roman"/>
          <w:lang w:eastAsia="en-CA"/>
        </w:rPr>
        <w:t xml:space="preserve">ase or decrease relative to a recently observed level </w:t>
      </w:r>
      <w:r w:rsidR="00B820E1" w:rsidRPr="00B820E1">
        <w:rPr>
          <w:rFonts w:eastAsia="Times New Roman" w:cs="Times New Roman"/>
          <w:i/>
          <w:lang w:eastAsia="en-CA"/>
        </w:rPr>
        <w:t>F</w:t>
      </w:r>
      <w:r w:rsidR="00B820E1" w:rsidRPr="00B820E1">
        <w:rPr>
          <w:rFonts w:eastAsia="Times New Roman" w:cs="Times New Roman"/>
          <w:i/>
          <w:vertAlign w:val="superscript"/>
          <w:lang w:eastAsia="en-CA"/>
        </w:rPr>
        <w:t>recent</w:t>
      </w:r>
      <w:r w:rsidR="00B820E1">
        <w:rPr>
          <w:rFonts w:eastAsia="Times New Roman" w:cs="Times New Roman"/>
          <w:lang w:eastAsia="en-CA"/>
        </w:rPr>
        <w:t>, (defined in the main text for the demonstration cases).  This implicitly assumes that fishery catchability is stationary relative to the effort units defined in the MP (</w:t>
      </w:r>
      <w:r w:rsidR="00E44ACC">
        <w:rPr>
          <w:rFonts w:eastAsia="Times New Roman" w:cs="Times New Roman"/>
          <w:lang w:eastAsia="en-CA"/>
        </w:rPr>
        <w:t xml:space="preserve">note that in </w:t>
      </w:r>
      <w:r w:rsidR="00B820E1">
        <w:rPr>
          <w:rFonts w:eastAsia="Times New Roman" w:cs="Times New Roman"/>
          <w:lang w:eastAsia="en-CA"/>
        </w:rPr>
        <w:t xml:space="preserve">recent </w:t>
      </w:r>
      <w:r w:rsidR="00E44ACC">
        <w:rPr>
          <w:rFonts w:eastAsia="Times New Roman" w:cs="Times New Roman"/>
          <w:lang w:eastAsia="en-CA"/>
        </w:rPr>
        <w:t xml:space="preserve">YFT and BET </w:t>
      </w:r>
      <w:r w:rsidR="00B820E1">
        <w:rPr>
          <w:rFonts w:eastAsia="Times New Roman" w:cs="Times New Roman"/>
          <w:lang w:eastAsia="en-CA"/>
        </w:rPr>
        <w:t xml:space="preserve">assessments, this is only assumed to be true for standardized longline effort).  </w:t>
      </w:r>
    </w:p>
    <w:p w:rsidR="00D41C29" w:rsidRDefault="0066487D" w:rsidP="00E8554C">
      <w:pPr>
        <w:rPr>
          <w:rFonts w:eastAsia="Times New Roman" w:cs="Times New Roman"/>
          <w:lang w:eastAsia="en-CA"/>
        </w:rPr>
      </w:pPr>
      <w:r>
        <w:rPr>
          <w:rFonts w:eastAsia="Times New Roman" w:cs="Times New Roman"/>
          <w:lang w:eastAsia="en-CA"/>
        </w:rPr>
        <w:t xml:space="preserve">Selectivity for each fishery is </w:t>
      </w:r>
      <w:r w:rsidR="00A217B8">
        <w:rPr>
          <w:rFonts w:eastAsia="Times New Roman" w:cs="Times New Roman"/>
          <w:lang w:eastAsia="en-CA"/>
        </w:rPr>
        <w:t xml:space="preserve">represented by a </w:t>
      </w:r>
      <w:r>
        <w:rPr>
          <w:rFonts w:eastAsia="Times New Roman" w:cs="Times New Roman"/>
          <w:lang w:eastAsia="en-CA"/>
        </w:rPr>
        <w:t xml:space="preserve">vector of </w:t>
      </w:r>
      <w:r w:rsidR="00A217B8">
        <w:rPr>
          <w:rFonts w:eastAsia="Times New Roman" w:cs="Times New Roman"/>
          <w:lang w:eastAsia="en-CA"/>
        </w:rPr>
        <w:t xml:space="preserve">length </w:t>
      </w:r>
      <w:r w:rsidR="00A217B8" w:rsidRPr="00A217B8">
        <w:rPr>
          <w:rFonts w:eastAsia="Times New Roman" w:cs="Times New Roman"/>
          <w:i/>
          <w:lang w:eastAsia="en-CA"/>
        </w:rPr>
        <w:t>A</w:t>
      </w:r>
      <w:r>
        <w:rPr>
          <w:rFonts w:eastAsia="Times New Roman" w:cs="Times New Roman"/>
          <w:lang w:eastAsia="en-CA"/>
        </w:rPr>
        <w:t xml:space="preserve"> scaled to a maximum of 1.0 for the most vulnerable age</w:t>
      </w:r>
      <w:r w:rsidR="00A217B8">
        <w:rPr>
          <w:rFonts w:eastAsia="Times New Roman" w:cs="Times New Roman"/>
          <w:lang w:eastAsia="en-CA"/>
        </w:rPr>
        <w:t>(s)</w:t>
      </w:r>
      <w:r>
        <w:rPr>
          <w:rFonts w:eastAsia="Times New Roman" w:cs="Times New Roman"/>
          <w:lang w:eastAsia="en-CA"/>
        </w:rPr>
        <w:t xml:space="preserve">.  There are two </w:t>
      </w:r>
      <w:r w:rsidR="00D41C29">
        <w:rPr>
          <w:rFonts w:eastAsia="Times New Roman" w:cs="Times New Roman"/>
          <w:lang w:eastAsia="en-CA"/>
        </w:rPr>
        <w:t xml:space="preserve">options </w:t>
      </w:r>
      <w:r>
        <w:rPr>
          <w:rFonts w:eastAsia="Times New Roman" w:cs="Times New Roman"/>
          <w:lang w:eastAsia="en-CA"/>
        </w:rPr>
        <w:t xml:space="preserve">for introducing </w:t>
      </w:r>
      <w:r w:rsidR="009724F6">
        <w:rPr>
          <w:rFonts w:eastAsia="Times New Roman" w:cs="Times New Roman"/>
          <w:lang w:eastAsia="en-CA"/>
        </w:rPr>
        <w:t>temporal</w:t>
      </w:r>
      <w:r w:rsidR="00D41C29">
        <w:rPr>
          <w:rFonts w:eastAsia="Times New Roman" w:cs="Times New Roman"/>
          <w:lang w:eastAsia="en-CA"/>
        </w:rPr>
        <w:t xml:space="preserve"> </w:t>
      </w:r>
      <w:r w:rsidR="00E2517D">
        <w:rPr>
          <w:rFonts w:eastAsia="Times New Roman" w:cs="Times New Roman"/>
          <w:lang w:eastAsia="en-CA"/>
        </w:rPr>
        <w:t xml:space="preserve">variability to </w:t>
      </w:r>
      <w:r w:rsidR="00D41C29">
        <w:rPr>
          <w:rFonts w:eastAsia="Times New Roman" w:cs="Times New Roman"/>
          <w:lang w:eastAsia="en-CA"/>
        </w:rPr>
        <w:t xml:space="preserve">the </w:t>
      </w:r>
      <w:r w:rsidR="00E2517D">
        <w:rPr>
          <w:rFonts w:eastAsia="Times New Roman" w:cs="Times New Roman"/>
          <w:lang w:eastAsia="en-CA"/>
        </w:rPr>
        <w:t>selectivity</w:t>
      </w:r>
      <w:r w:rsidR="00D41C29">
        <w:rPr>
          <w:rFonts w:eastAsia="Times New Roman" w:cs="Times New Roman"/>
          <w:lang w:eastAsia="en-CA"/>
        </w:rPr>
        <w:t xml:space="preserve"> in projections</w:t>
      </w:r>
      <w:r w:rsidR="00E2517D">
        <w:rPr>
          <w:rFonts w:eastAsia="Times New Roman" w:cs="Times New Roman"/>
          <w:lang w:eastAsia="en-CA"/>
        </w:rPr>
        <w:t xml:space="preserve">.  </w:t>
      </w:r>
      <w:r w:rsidR="00D41C29">
        <w:rPr>
          <w:rFonts w:eastAsia="Times New Roman" w:cs="Times New Roman"/>
          <w:lang w:eastAsia="en-CA"/>
        </w:rPr>
        <w:t xml:space="preserve">The first shifts the baseline selectivity function (imported from SS) toward younger </w:t>
      </w:r>
      <w:r w:rsidR="00AE62D8">
        <w:rPr>
          <w:rFonts w:eastAsia="Times New Roman" w:cs="Times New Roman"/>
          <w:lang w:eastAsia="en-CA"/>
        </w:rPr>
        <w:t xml:space="preserve">or </w:t>
      </w:r>
      <w:r w:rsidR="00D41C29">
        <w:rPr>
          <w:rFonts w:eastAsia="Times New Roman" w:cs="Times New Roman"/>
          <w:lang w:eastAsia="en-CA"/>
        </w:rPr>
        <w:t xml:space="preserve">older ages </w:t>
      </w:r>
      <w:r w:rsidR="005D6056">
        <w:rPr>
          <w:rFonts w:eastAsia="Times New Roman" w:cs="Times New Roman"/>
          <w:lang w:eastAsia="en-CA"/>
        </w:rPr>
        <w:t>by an integer amount</w:t>
      </w:r>
      <w:r w:rsidR="009724F6">
        <w:rPr>
          <w:rFonts w:eastAsia="Times New Roman" w:cs="Times New Roman"/>
          <w:lang w:eastAsia="en-CA"/>
        </w:rPr>
        <w:t>,</w:t>
      </w:r>
      <w:r w:rsidR="005D6056">
        <w:rPr>
          <w:rFonts w:eastAsia="Times New Roman" w:cs="Times New Roman"/>
          <w:lang w:eastAsia="en-CA"/>
        </w:rPr>
        <w:t xml:space="preserve"> </w:t>
      </w:r>
      <w:r w:rsidR="009724F6" w:rsidRPr="00EE2A0D">
        <w:rPr>
          <w:position w:val="-14"/>
        </w:rPr>
        <w:object w:dxaOrig="300" w:dyaOrig="380">
          <v:shape id="_x0000_i1038" type="#_x0000_t75" style="width:15.6pt;height:19.2pt" o:ole="">
            <v:imagedata r:id="rId42" o:title=""/>
          </v:shape>
          <o:OLEObject Type="Embed" ProgID="Equation.3" ShapeID="_x0000_i1038" DrawAspect="Content" ObjectID="_1598874161" r:id="rId43"/>
        </w:object>
      </w:r>
      <w:r w:rsidR="009724F6">
        <w:rPr>
          <w:rFonts w:eastAsia="Times New Roman" w:cs="Times New Roman"/>
          <w:lang w:eastAsia="en-CA"/>
        </w:rPr>
        <w:t xml:space="preserve">, </w:t>
      </w:r>
      <w:r w:rsidR="00D41C29">
        <w:rPr>
          <w:rFonts w:eastAsia="Times New Roman" w:cs="Times New Roman"/>
          <w:lang w:eastAsia="en-CA"/>
        </w:rPr>
        <w:t>as a function of time:</w:t>
      </w:r>
    </w:p>
    <w:p w:rsidR="009724F6" w:rsidRDefault="009724F6" w:rsidP="009724F6">
      <w:pPr>
        <w:rPr>
          <w:rFonts w:eastAsia="Times New Roman" w:cs="Times New Roman"/>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351A24">
        <w:rPr>
          <w:rFonts w:eastAsia="Times New Roman" w:cs="Times New Roman"/>
          <w:bCs/>
          <w:noProof/>
          <w:lang w:eastAsia="en-CA"/>
        </w:rPr>
        <w:t>15</w:t>
      </w:r>
      <w:r w:rsidRPr="00E04CB7">
        <w:rPr>
          <w:rFonts w:eastAsia="Times New Roman" w:cs="Times New Roman"/>
          <w:bCs/>
          <w:lang w:eastAsia="en-CA"/>
        </w:rPr>
        <w:fldChar w:fldCharType="end"/>
      </w:r>
      <w:r w:rsidRPr="00E04CB7">
        <w:rPr>
          <w:rFonts w:eastAsia="Times New Roman" w:cs="Times New Roman"/>
          <w:bCs/>
          <w:lang w:eastAsia="en-CA"/>
        </w:rPr>
        <w:t>)</w:t>
      </w:r>
      <w:r>
        <w:rPr>
          <w:rFonts w:eastAsia="Times New Roman" w:cs="Times New Roman"/>
          <w:lang w:eastAsia="en-CA"/>
        </w:rPr>
        <w:t xml:space="preserve"> </w:t>
      </w:r>
      <w:r>
        <w:rPr>
          <w:rFonts w:eastAsia="Times New Roman" w:cs="Times New Roman"/>
          <w:lang w:eastAsia="en-CA"/>
        </w:rPr>
        <w:tab/>
      </w:r>
      <w:r>
        <w:rPr>
          <w:rFonts w:eastAsia="Times New Roman" w:cs="Times New Roman"/>
          <w:lang w:eastAsia="en-CA"/>
        </w:rPr>
        <w:tab/>
      </w:r>
      <w:r w:rsidR="00235746" w:rsidRPr="00854BED">
        <w:rPr>
          <w:rFonts w:eastAsia="Times New Roman" w:cs="Times New Roman"/>
          <w:position w:val="-14"/>
          <w:lang w:eastAsia="en-CA"/>
        </w:rPr>
        <w:object w:dxaOrig="2940" w:dyaOrig="400">
          <v:shape id="_x0000_i1039" type="#_x0000_t75" style="width:145.2pt;height:19.8pt" o:ole="">
            <v:imagedata r:id="rId44" o:title=""/>
          </v:shape>
          <o:OLEObject Type="Embed" ProgID="Equation.3" ShapeID="_x0000_i1039" DrawAspect="Content" ObjectID="_1598874162" r:id="rId45"/>
        </w:object>
      </w:r>
      <w:r>
        <w:rPr>
          <w:rFonts w:eastAsia="Times New Roman" w:cs="Times New Roman"/>
          <w:lang w:eastAsia="en-CA"/>
        </w:rPr>
        <w:tab/>
      </w:r>
    </w:p>
    <w:p w:rsidR="00D41C29" w:rsidRDefault="00D41C29" w:rsidP="00D41C29">
      <w:pPr>
        <w:rPr>
          <w:rFonts w:eastAsia="Times New Roman" w:cs="Times New Roman"/>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351A24">
        <w:rPr>
          <w:rFonts w:eastAsia="Times New Roman" w:cs="Times New Roman"/>
          <w:bCs/>
          <w:noProof/>
          <w:lang w:eastAsia="en-CA"/>
        </w:rPr>
        <w:t>16</w:t>
      </w:r>
      <w:r w:rsidRPr="00E04CB7">
        <w:rPr>
          <w:rFonts w:eastAsia="Times New Roman" w:cs="Times New Roman"/>
          <w:bCs/>
          <w:lang w:eastAsia="en-CA"/>
        </w:rPr>
        <w:fldChar w:fldCharType="end"/>
      </w:r>
      <w:r w:rsidRPr="00E04CB7">
        <w:rPr>
          <w:rFonts w:eastAsia="Times New Roman" w:cs="Times New Roman"/>
          <w:bCs/>
          <w:lang w:eastAsia="en-CA"/>
        </w:rPr>
        <w:t>)</w:t>
      </w:r>
      <w:r>
        <w:rPr>
          <w:rFonts w:eastAsia="Times New Roman" w:cs="Times New Roman"/>
          <w:lang w:eastAsia="en-CA"/>
        </w:rPr>
        <w:t xml:space="preserve"> </w:t>
      </w:r>
      <w:r>
        <w:rPr>
          <w:rFonts w:eastAsia="Times New Roman" w:cs="Times New Roman"/>
          <w:lang w:eastAsia="en-CA"/>
        </w:rPr>
        <w:tab/>
      </w:r>
      <w:r>
        <w:rPr>
          <w:rFonts w:eastAsia="Times New Roman" w:cs="Times New Roman"/>
          <w:lang w:eastAsia="en-CA"/>
        </w:rPr>
        <w:tab/>
      </w:r>
      <w:r w:rsidR="00F54F42" w:rsidRPr="00D41C29">
        <w:rPr>
          <w:rFonts w:eastAsia="Times New Roman" w:cs="Times New Roman"/>
          <w:position w:val="-52"/>
          <w:lang w:eastAsia="en-CA"/>
        </w:rPr>
        <w:object w:dxaOrig="3220" w:dyaOrig="1160">
          <v:shape id="_x0000_i1040" type="#_x0000_t75" style="width:158.4pt;height:55.8pt" o:ole="">
            <v:imagedata r:id="rId46" o:title=""/>
          </v:shape>
          <o:OLEObject Type="Embed" ProgID="Equation.3" ShapeID="_x0000_i1040" DrawAspect="Content" ObjectID="_1598874163" r:id="rId47"/>
        </w:object>
      </w:r>
      <w:r>
        <w:rPr>
          <w:rFonts w:eastAsia="Times New Roman" w:cs="Times New Roman"/>
          <w:lang w:eastAsia="en-CA"/>
        </w:rPr>
        <w:tab/>
      </w:r>
    </w:p>
    <w:p w:rsidR="00854BED" w:rsidRPr="009724F6" w:rsidRDefault="00854BED" w:rsidP="00D41C29">
      <w:pPr>
        <w:rPr>
          <w:rFonts w:eastAsia="Times New Roman" w:cs="Times New Roman"/>
          <w:lang w:eastAsia="en-CA"/>
        </w:rPr>
      </w:pPr>
      <w:r>
        <w:rPr>
          <w:rFonts w:eastAsia="Times New Roman" w:cs="Times New Roman"/>
          <w:lang w:eastAsia="en-CA"/>
        </w:rPr>
        <w:t>Where</w:t>
      </w:r>
      <w:r w:rsidR="009724F6">
        <w:rPr>
          <w:rFonts w:eastAsia="Times New Roman" w:cs="Times New Roman"/>
          <w:lang w:eastAsia="en-CA"/>
        </w:rPr>
        <w:t xml:space="preserve"> </w:t>
      </w:r>
      <w:r w:rsidR="00C91BB6" w:rsidRPr="00854BED">
        <w:rPr>
          <w:rFonts w:eastAsia="Times New Roman" w:cs="Times New Roman"/>
          <w:position w:val="-14"/>
          <w:lang w:eastAsia="en-CA"/>
        </w:rPr>
        <w:object w:dxaOrig="360" w:dyaOrig="380">
          <v:shape id="_x0000_i1041" type="#_x0000_t75" style="width:16.8pt;height:19.2pt" o:ole="">
            <v:imagedata r:id="rId48" o:title=""/>
          </v:shape>
          <o:OLEObject Type="Embed" ProgID="Equation.3" ShapeID="_x0000_i1041" DrawAspect="Content" ObjectID="_1598874164" r:id="rId49"/>
        </w:object>
      </w:r>
      <w:r w:rsidR="00C91BB6">
        <w:rPr>
          <w:rFonts w:eastAsia="Times New Roman" w:cs="Times New Roman"/>
          <w:lang w:eastAsia="en-CA"/>
        </w:rPr>
        <w:t xml:space="preserve">and </w:t>
      </w:r>
      <w:r w:rsidR="009724F6" w:rsidRPr="009724F6">
        <w:rPr>
          <w:rFonts w:eastAsia="Times New Roman" w:cs="Times New Roman"/>
          <w:position w:val="-14"/>
          <w:lang w:eastAsia="en-CA"/>
        </w:rPr>
        <w:object w:dxaOrig="300" w:dyaOrig="400">
          <v:shape id="_x0000_i1042" type="#_x0000_t75" style="width:14.4pt;height:19.8pt" o:ole="">
            <v:imagedata r:id="rId50" o:title=""/>
          </v:shape>
          <o:OLEObject Type="Embed" ProgID="Equation.3" ShapeID="_x0000_i1042" DrawAspect="Content" ObjectID="_1598874165" r:id="rId51"/>
        </w:object>
      </w:r>
      <w:r w:rsidR="009724F6">
        <w:rPr>
          <w:rFonts w:eastAsia="Times New Roman" w:cs="Times New Roman"/>
          <w:lang w:eastAsia="en-CA"/>
        </w:rPr>
        <w:t xml:space="preserve"> fishery-specific amplitude </w:t>
      </w:r>
      <w:r w:rsidR="00C91BB6">
        <w:rPr>
          <w:rFonts w:eastAsia="Times New Roman" w:cs="Times New Roman"/>
          <w:lang w:eastAsia="en-CA"/>
        </w:rPr>
        <w:t xml:space="preserve">and </w:t>
      </w:r>
      <w:r w:rsidR="00DC2E67">
        <w:rPr>
          <w:rFonts w:eastAsia="Times New Roman" w:cs="Times New Roman"/>
          <w:lang w:eastAsia="en-CA"/>
        </w:rPr>
        <w:t xml:space="preserve">angular </w:t>
      </w:r>
      <w:r w:rsidR="006F1E87">
        <w:rPr>
          <w:rFonts w:eastAsia="Times New Roman" w:cs="Times New Roman"/>
          <w:lang w:eastAsia="en-CA"/>
        </w:rPr>
        <w:t>frequency</w:t>
      </w:r>
      <w:r w:rsidR="00C91BB6">
        <w:rPr>
          <w:rFonts w:eastAsia="Times New Roman" w:cs="Times New Roman"/>
          <w:lang w:eastAsia="en-CA"/>
        </w:rPr>
        <w:t xml:space="preserve"> </w:t>
      </w:r>
      <w:r w:rsidR="009724F6">
        <w:rPr>
          <w:rFonts w:eastAsia="Times New Roman" w:cs="Times New Roman"/>
          <w:lang w:eastAsia="en-CA"/>
        </w:rPr>
        <w:t>parameters</w:t>
      </w:r>
      <w:r w:rsidR="00C91BB6">
        <w:rPr>
          <w:rFonts w:eastAsia="Times New Roman" w:cs="Times New Roman"/>
          <w:lang w:eastAsia="en-CA"/>
        </w:rPr>
        <w:t xml:space="preserve"> respectively</w:t>
      </w:r>
      <w:r w:rsidR="009724F6">
        <w:rPr>
          <w:rFonts w:eastAsia="Times New Roman" w:cs="Times New Roman"/>
          <w:lang w:eastAsia="en-CA"/>
        </w:rPr>
        <w:t xml:space="preserve">, and </w:t>
      </w:r>
      <w:r w:rsidR="009724F6" w:rsidRPr="009724F6">
        <w:rPr>
          <w:rFonts w:eastAsia="Times New Roman" w:cs="Times New Roman"/>
          <w:i/>
          <w:lang w:eastAsia="en-CA"/>
        </w:rPr>
        <w:t>y</w:t>
      </w:r>
      <w:r w:rsidR="009724F6">
        <w:rPr>
          <w:rFonts w:eastAsia="Times New Roman" w:cs="Times New Roman"/>
          <w:lang w:eastAsia="en-CA"/>
        </w:rPr>
        <w:t xml:space="preserve"> is the projection year</w:t>
      </w:r>
      <w:r w:rsidR="0092490B">
        <w:rPr>
          <w:rFonts w:eastAsia="Times New Roman" w:cs="Times New Roman"/>
          <w:lang w:eastAsia="en-CA"/>
        </w:rPr>
        <w:t xml:space="preserve"> </w:t>
      </w:r>
      <w:r w:rsidR="00C91BB6">
        <w:rPr>
          <w:rFonts w:eastAsia="Times New Roman" w:cs="Times New Roman"/>
          <w:lang w:eastAsia="en-CA"/>
        </w:rPr>
        <w:t xml:space="preserve">starting from 1 </w:t>
      </w:r>
      <w:r w:rsidR="0092490B">
        <w:rPr>
          <w:rFonts w:eastAsia="Times New Roman" w:cs="Times New Roman"/>
          <w:lang w:eastAsia="en-CA"/>
        </w:rPr>
        <w:t xml:space="preserve">(i.e. </w:t>
      </w:r>
      <w:r w:rsidR="0092490B" w:rsidRPr="009724F6">
        <w:rPr>
          <w:rFonts w:eastAsia="Times New Roman" w:cs="Times New Roman"/>
          <w:i/>
          <w:lang w:eastAsia="en-CA"/>
        </w:rPr>
        <w:t>y</w:t>
      </w:r>
      <w:r w:rsidR="0092490B">
        <w:rPr>
          <w:rFonts w:eastAsia="Times New Roman" w:cs="Times New Roman"/>
          <w:lang w:eastAsia="en-CA"/>
        </w:rPr>
        <w:t xml:space="preserve"> =1 </w:t>
      </w:r>
      <w:r w:rsidR="005B40B8">
        <w:rPr>
          <w:rFonts w:eastAsia="Times New Roman" w:cs="Times New Roman"/>
          <w:lang w:eastAsia="en-CA"/>
        </w:rPr>
        <w:t xml:space="preserve">sets </w:t>
      </w:r>
      <w:r w:rsidR="0092490B">
        <w:rPr>
          <w:rFonts w:eastAsia="Times New Roman" w:cs="Times New Roman"/>
          <w:lang w:eastAsia="en-CA"/>
        </w:rPr>
        <w:t>the phase angle so that selectivity is unchanged in the first projection year)</w:t>
      </w:r>
      <w:r w:rsidR="009724F6">
        <w:rPr>
          <w:rFonts w:eastAsia="Times New Roman" w:cs="Times New Roman"/>
          <w:lang w:eastAsia="en-CA"/>
        </w:rPr>
        <w:t>.  A</w:t>
      </w:r>
      <w:r w:rsidR="00C957CB">
        <w:rPr>
          <w:rFonts w:eastAsia="Times New Roman" w:cs="Times New Roman"/>
          <w:lang w:eastAsia="en-CA"/>
        </w:rPr>
        <w:t>n anal</w:t>
      </w:r>
      <w:r w:rsidR="005B40B8">
        <w:rPr>
          <w:rFonts w:eastAsia="Times New Roman" w:cs="Times New Roman"/>
          <w:lang w:eastAsia="en-CA"/>
        </w:rPr>
        <w:t>o</w:t>
      </w:r>
      <w:r w:rsidR="00C957CB">
        <w:rPr>
          <w:rFonts w:eastAsia="Times New Roman" w:cs="Times New Roman"/>
          <w:lang w:eastAsia="en-CA"/>
        </w:rPr>
        <w:t>g</w:t>
      </w:r>
      <w:r w:rsidR="005B40B8">
        <w:rPr>
          <w:rFonts w:eastAsia="Times New Roman" w:cs="Times New Roman"/>
          <w:lang w:eastAsia="en-CA"/>
        </w:rPr>
        <w:t>ous</w:t>
      </w:r>
      <w:r w:rsidR="00C957CB">
        <w:rPr>
          <w:rFonts w:eastAsia="Times New Roman" w:cs="Times New Roman"/>
          <w:lang w:eastAsia="en-CA"/>
        </w:rPr>
        <w:t xml:space="preserve"> </w:t>
      </w:r>
      <w:r w:rsidR="00F54F42">
        <w:rPr>
          <w:rFonts w:eastAsia="Times New Roman" w:cs="Times New Roman"/>
          <w:lang w:eastAsia="en-CA"/>
        </w:rPr>
        <w:t xml:space="preserve">option </w:t>
      </w:r>
      <w:r w:rsidR="009724F6">
        <w:rPr>
          <w:rFonts w:eastAsia="Times New Roman" w:cs="Times New Roman"/>
          <w:lang w:eastAsia="en-CA"/>
        </w:rPr>
        <w:t>increase</w:t>
      </w:r>
      <w:r w:rsidR="005B40B8">
        <w:rPr>
          <w:rFonts w:eastAsia="Times New Roman" w:cs="Times New Roman"/>
          <w:lang w:eastAsia="en-CA"/>
        </w:rPr>
        <w:t>s</w:t>
      </w:r>
      <w:r w:rsidR="009724F6">
        <w:rPr>
          <w:rFonts w:eastAsia="Times New Roman" w:cs="Times New Roman"/>
          <w:lang w:eastAsia="en-CA"/>
        </w:rPr>
        <w:t xml:space="preserve"> or decrease</w:t>
      </w:r>
      <w:r w:rsidR="005B40B8">
        <w:rPr>
          <w:rFonts w:eastAsia="Times New Roman" w:cs="Times New Roman"/>
          <w:lang w:eastAsia="en-CA"/>
        </w:rPr>
        <w:t>s</w:t>
      </w:r>
      <w:r w:rsidR="009724F6">
        <w:rPr>
          <w:rFonts w:eastAsia="Times New Roman" w:cs="Times New Roman"/>
          <w:lang w:eastAsia="en-CA"/>
        </w:rPr>
        <w:t xml:space="preserve"> the degree of </w:t>
      </w:r>
      <w:r w:rsidR="00C91BB6">
        <w:rPr>
          <w:rFonts w:eastAsia="Times New Roman" w:cs="Times New Roman"/>
          <w:lang w:eastAsia="en-CA"/>
        </w:rPr>
        <w:t>targeting</w:t>
      </w:r>
      <w:r w:rsidR="009724F6">
        <w:rPr>
          <w:rFonts w:eastAsia="Times New Roman" w:cs="Times New Roman"/>
          <w:lang w:eastAsia="en-CA"/>
        </w:rPr>
        <w:t xml:space="preserve"> in the </w:t>
      </w:r>
      <w:r w:rsidR="00F54F42">
        <w:rPr>
          <w:rFonts w:eastAsia="Times New Roman" w:cs="Times New Roman"/>
          <w:lang w:eastAsia="en-CA"/>
        </w:rPr>
        <w:t>baseline selectivity</w:t>
      </w:r>
      <w:r w:rsidR="00C91BB6">
        <w:rPr>
          <w:rFonts w:eastAsia="Times New Roman" w:cs="Times New Roman"/>
          <w:lang w:eastAsia="en-CA"/>
        </w:rPr>
        <w:t>:</w:t>
      </w:r>
    </w:p>
    <w:p w:rsidR="00C957CB" w:rsidRDefault="00C957CB" w:rsidP="00C957CB">
      <w:pPr>
        <w:rPr>
          <w:rFonts w:eastAsia="Times New Roman" w:cs="Times New Roman"/>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351A24">
        <w:rPr>
          <w:rFonts w:eastAsia="Times New Roman" w:cs="Times New Roman"/>
          <w:bCs/>
          <w:noProof/>
          <w:lang w:eastAsia="en-CA"/>
        </w:rPr>
        <w:t>17</w:t>
      </w:r>
      <w:r w:rsidRPr="00E04CB7">
        <w:rPr>
          <w:rFonts w:eastAsia="Times New Roman" w:cs="Times New Roman"/>
          <w:bCs/>
          <w:lang w:eastAsia="en-CA"/>
        </w:rPr>
        <w:fldChar w:fldCharType="end"/>
      </w:r>
      <w:r w:rsidRPr="00E04CB7">
        <w:rPr>
          <w:rFonts w:eastAsia="Times New Roman" w:cs="Times New Roman"/>
          <w:bCs/>
          <w:lang w:eastAsia="en-CA"/>
        </w:rPr>
        <w:t>)</w:t>
      </w:r>
      <w:r>
        <w:rPr>
          <w:rFonts w:eastAsia="Times New Roman" w:cs="Times New Roman"/>
          <w:lang w:eastAsia="en-CA"/>
        </w:rPr>
        <w:t xml:space="preserve"> </w:t>
      </w:r>
      <w:r>
        <w:rPr>
          <w:rFonts w:eastAsia="Times New Roman" w:cs="Times New Roman"/>
          <w:lang w:eastAsia="en-CA"/>
        </w:rPr>
        <w:tab/>
      </w:r>
      <w:r>
        <w:rPr>
          <w:rFonts w:eastAsia="Times New Roman" w:cs="Times New Roman"/>
          <w:lang w:eastAsia="en-CA"/>
        </w:rPr>
        <w:tab/>
      </w:r>
      <w:r w:rsidR="007701CE" w:rsidRPr="00854BED">
        <w:rPr>
          <w:rFonts w:eastAsia="Times New Roman" w:cs="Times New Roman"/>
          <w:position w:val="-14"/>
          <w:lang w:eastAsia="en-CA"/>
        </w:rPr>
        <w:object w:dxaOrig="2680" w:dyaOrig="400">
          <v:shape id="_x0000_i1043" type="#_x0000_t75" style="width:130.8pt;height:19.8pt" o:ole="">
            <v:imagedata r:id="rId52" o:title=""/>
          </v:shape>
          <o:OLEObject Type="Embed" ProgID="Equation.3" ShapeID="_x0000_i1043" DrawAspect="Content" ObjectID="_1598874166" r:id="rId53"/>
        </w:object>
      </w:r>
      <w:r>
        <w:rPr>
          <w:rFonts w:eastAsia="Times New Roman" w:cs="Times New Roman"/>
          <w:lang w:eastAsia="en-CA"/>
        </w:rPr>
        <w:tab/>
      </w:r>
    </w:p>
    <w:p w:rsidR="00235746" w:rsidRDefault="00235746" w:rsidP="00235746">
      <w:pPr>
        <w:rPr>
          <w:rFonts w:eastAsia="Times New Roman" w:cs="Times New Roman"/>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351A24">
        <w:rPr>
          <w:rFonts w:eastAsia="Times New Roman" w:cs="Times New Roman"/>
          <w:bCs/>
          <w:noProof/>
          <w:lang w:eastAsia="en-CA"/>
        </w:rPr>
        <w:t>18</w:t>
      </w:r>
      <w:r w:rsidRPr="00E04CB7">
        <w:rPr>
          <w:rFonts w:eastAsia="Times New Roman" w:cs="Times New Roman"/>
          <w:bCs/>
          <w:lang w:eastAsia="en-CA"/>
        </w:rPr>
        <w:fldChar w:fldCharType="end"/>
      </w:r>
      <w:r w:rsidRPr="00E04CB7">
        <w:rPr>
          <w:rFonts w:eastAsia="Times New Roman" w:cs="Times New Roman"/>
          <w:bCs/>
          <w:lang w:eastAsia="en-CA"/>
        </w:rPr>
        <w:t>)</w:t>
      </w:r>
      <w:r>
        <w:rPr>
          <w:rFonts w:eastAsia="Times New Roman" w:cs="Times New Roman"/>
          <w:lang w:eastAsia="en-CA"/>
        </w:rPr>
        <w:t xml:space="preserve"> </w:t>
      </w:r>
      <w:r>
        <w:rPr>
          <w:rFonts w:eastAsia="Times New Roman" w:cs="Times New Roman"/>
          <w:lang w:eastAsia="en-CA"/>
        </w:rPr>
        <w:tab/>
      </w:r>
      <w:r>
        <w:rPr>
          <w:rFonts w:eastAsia="Times New Roman" w:cs="Times New Roman"/>
          <w:lang w:eastAsia="en-CA"/>
        </w:rPr>
        <w:tab/>
      </w:r>
      <w:r w:rsidR="007701CE" w:rsidRPr="00F54F42">
        <w:rPr>
          <w:rFonts w:eastAsia="Times New Roman" w:cs="Times New Roman"/>
          <w:position w:val="-14"/>
          <w:lang w:eastAsia="en-CA"/>
        </w:rPr>
        <w:object w:dxaOrig="1600" w:dyaOrig="420">
          <v:shape id="_x0000_i1044" type="#_x0000_t75" style="width:78pt;height:19.8pt" o:ole="">
            <v:imagedata r:id="rId54" o:title=""/>
          </v:shape>
          <o:OLEObject Type="Embed" ProgID="Equation.3" ShapeID="_x0000_i1044" DrawAspect="Content" ObjectID="_1598874167" r:id="rId55"/>
        </w:object>
      </w:r>
      <w:r>
        <w:rPr>
          <w:rFonts w:eastAsia="Times New Roman" w:cs="Times New Roman"/>
          <w:lang w:eastAsia="en-CA"/>
        </w:rPr>
        <w:tab/>
      </w:r>
    </w:p>
    <w:p w:rsidR="00B01F3A" w:rsidRPr="000F03D5" w:rsidRDefault="00C91BB6" w:rsidP="000F03D5">
      <w:pPr>
        <w:rPr>
          <w:rFonts w:eastAsia="Times New Roman" w:cs="Times New Roman"/>
          <w:lang w:eastAsia="en-CA"/>
        </w:rPr>
      </w:pPr>
      <w:r>
        <w:rPr>
          <w:rFonts w:eastAsia="Times New Roman" w:cs="Times New Roman"/>
          <w:lang w:eastAsia="en-CA"/>
        </w:rPr>
        <w:t xml:space="preserve">A value of </w:t>
      </w:r>
      <w:r w:rsidRPr="00C91BB6">
        <w:rPr>
          <w:rFonts w:eastAsia="Times New Roman" w:cs="Times New Roman"/>
          <w:position w:val="-10"/>
          <w:lang w:eastAsia="en-CA"/>
        </w:rPr>
        <w:object w:dxaOrig="200" w:dyaOrig="260">
          <v:shape id="_x0000_i1045" type="#_x0000_t75" style="width:9.6pt;height:13.2pt" o:ole="">
            <v:imagedata r:id="rId56" o:title=""/>
          </v:shape>
          <o:OLEObject Type="Embed" ProgID="Equation.3" ShapeID="_x0000_i1045" DrawAspect="Content" ObjectID="_1598874168" r:id="rId57"/>
        </w:object>
      </w:r>
      <w:r>
        <w:rPr>
          <w:rFonts w:eastAsia="Times New Roman" w:cs="Times New Roman"/>
          <w:lang w:eastAsia="en-CA"/>
        </w:rPr>
        <w:t xml:space="preserve">&gt;1 disproportionately increases </w:t>
      </w:r>
      <w:r w:rsidR="00AE62D8">
        <w:rPr>
          <w:rFonts w:eastAsia="Times New Roman" w:cs="Times New Roman"/>
          <w:lang w:eastAsia="en-CA"/>
        </w:rPr>
        <w:t>(</w:t>
      </w:r>
      <w:r w:rsidR="00AE62D8" w:rsidRPr="00C91BB6">
        <w:rPr>
          <w:rFonts w:eastAsia="Times New Roman" w:cs="Times New Roman"/>
          <w:position w:val="-10"/>
          <w:lang w:eastAsia="en-CA"/>
        </w:rPr>
        <w:object w:dxaOrig="200" w:dyaOrig="260">
          <v:shape id="_x0000_i1046" type="#_x0000_t75" style="width:9.6pt;height:13.2pt" o:ole="">
            <v:imagedata r:id="rId58" o:title=""/>
          </v:shape>
          <o:OLEObject Type="Embed" ProgID="Equation.3" ShapeID="_x0000_i1046" DrawAspect="Content" ObjectID="_1598874169" r:id="rId59"/>
        </w:object>
      </w:r>
      <w:r w:rsidR="00AE62D8">
        <w:rPr>
          <w:rFonts w:eastAsia="Times New Roman" w:cs="Times New Roman"/>
          <w:lang w:eastAsia="en-CA"/>
        </w:rPr>
        <w:t xml:space="preserve">&lt;1  decreases) the relative </w:t>
      </w:r>
      <w:r>
        <w:rPr>
          <w:rFonts w:eastAsia="Times New Roman" w:cs="Times New Roman"/>
          <w:lang w:eastAsia="en-CA"/>
        </w:rPr>
        <w:t>vulnerability o</w:t>
      </w:r>
      <w:r w:rsidR="00AE62D8">
        <w:rPr>
          <w:rFonts w:eastAsia="Times New Roman" w:cs="Times New Roman"/>
          <w:lang w:eastAsia="en-CA"/>
        </w:rPr>
        <w:t>f</w:t>
      </w:r>
      <w:r>
        <w:rPr>
          <w:rFonts w:eastAsia="Times New Roman" w:cs="Times New Roman"/>
          <w:lang w:eastAsia="en-CA"/>
        </w:rPr>
        <w:t xml:space="preserve"> the mo</w:t>
      </w:r>
      <w:r w:rsidR="00AE62D8">
        <w:rPr>
          <w:rFonts w:eastAsia="Times New Roman" w:cs="Times New Roman"/>
          <w:lang w:eastAsia="en-CA"/>
        </w:rPr>
        <w:t>re</w:t>
      </w:r>
      <w:r>
        <w:rPr>
          <w:rFonts w:eastAsia="Times New Roman" w:cs="Times New Roman"/>
          <w:lang w:eastAsia="en-CA"/>
        </w:rPr>
        <w:t xml:space="preserve"> highly selected age-classes </w:t>
      </w:r>
      <w:r w:rsidR="00AE62D8">
        <w:rPr>
          <w:rFonts w:eastAsia="Times New Roman" w:cs="Times New Roman"/>
          <w:lang w:eastAsia="en-CA"/>
        </w:rPr>
        <w:t>relative to the other age-classes</w:t>
      </w:r>
      <w:r>
        <w:rPr>
          <w:rFonts w:eastAsia="Times New Roman" w:cs="Times New Roman"/>
          <w:lang w:eastAsia="en-CA"/>
        </w:rPr>
        <w:t xml:space="preserve">. </w:t>
      </w:r>
      <w:r w:rsidR="00235746">
        <w:rPr>
          <w:rFonts w:eastAsia="Times New Roman" w:cs="Times New Roman"/>
          <w:lang w:eastAsia="en-CA"/>
        </w:rPr>
        <w:t xml:space="preserve">Separate </w:t>
      </w:r>
      <w:r w:rsidR="00235746" w:rsidRPr="009724F6">
        <w:rPr>
          <w:rFonts w:eastAsia="Times New Roman" w:cs="Times New Roman"/>
          <w:position w:val="-14"/>
          <w:lang w:eastAsia="en-CA"/>
        </w:rPr>
        <w:object w:dxaOrig="300" w:dyaOrig="400">
          <v:shape id="_x0000_i1047" type="#_x0000_t75" style="width:14.4pt;height:19.8pt" o:ole="">
            <v:imagedata r:id="rId50" o:title=""/>
          </v:shape>
          <o:OLEObject Type="Embed" ProgID="Equation.3" ShapeID="_x0000_i1047" DrawAspect="Content" ObjectID="_1598874170" r:id="rId60"/>
        </w:object>
      </w:r>
      <w:r w:rsidR="00235746">
        <w:rPr>
          <w:rFonts w:eastAsia="Times New Roman" w:cs="Times New Roman"/>
          <w:lang w:eastAsia="en-CA"/>
        </w:rPr>
        <w:t xml:space="preserve">and </w:t>
      </w:r>
      <w:r w:rsidR="00235746" w:rsidRPr="00854BED">
        <w:rPr>
          <w:rFonts w:eastAsia="Times New Roman" w:cs="Times New Roman"/>
          <w:position w:val="-14"/>
          <w:lang w:eastAsia="en-CA"/>
        </w:rPr>
        <w:object w:dxaOrig="360" w:dyaOrig="380">
          <v:shape id="_x0000_i1048" type="#_x0000_t75" style="width:16.8pt;height:19.2pt" o:ole="">
            <v:imagedata r:id="rId48" o:title=""/>
          </v:shape>
          <o:OLEObject Type="Embed" ProgID="Equation.3" ShapeID="_x0000_i1048" DrawAspect="Content" ObjectID="_1598874171" r:id="rId61"/>
        </w:object>
      </w:r>
      <w:r>
        <w:rPr>
          <w:rFonts w:eastAsia="Times New Roman" w:cs="Times New Roman"/>
          <w:lang w:eastAsia="en-CA"/>
        </w:rPr>
        <w:t xml:space="preserve">values </w:t>
      </w:r>
      <w:r w:rsidR="00235746">
        <w:rPr>
          <w:rFonts w:eastAsia="Times New Roman" w:cs="Times New Roman"/>
          <w:lang w:eastAsia="en-CA"/>
        </w:rPr>
        <w:t xml:space="preserve">are used for each type of </w:t>
      </w:r>
      <w:r w:rsidR="00AE62D8">
        <w:rPr>
          <w:rFonts w:eastAsia="Times New Roman" w:cs="Times New Roman"/>
          <w:lang w:eastAsia="en-CA"/>
        </w:rPr>
        <w:t xml:space="preserve">selectivity </w:t>
      </w:r>
      <w:r w:rsidR="00235746">
        <w:rPr>
          <w:rFonts w:eastAsia="Times New Roman" w:cs="Times New Roman"/>
          <w:lang w:eastAsia="en-CA"/>
        </w:rPr>
        <w:t xml:space="preserve">process error. </w:t>
      </w:r>
      <w:r w:rsidR="00F54F42">
        <w:rPr>
          <w:rFonts w:eastAsia="Times New Roman" w:cs="Times New Roman"/>
          <w:lang w:eastAsia="en-CA"/>
        </w:rPr>
        <w:t xml:space="preserve">The amplitude </w:t>
      </w:r>
      <w:r w:rsidR="00F54F42" w:rsidRPr="00854BED">
        <w:rPr>
          <w:rFonts w:eastAsia="Times New Roman" w:cs="Times New Roman"/>
          <w:position w:val="-14"/>
          <w:lang w:eastAsia="en-CA"/>
        </w:rPr>
        <w:object w:dxaOrig="360" w:dyaOrig="380">
          <v:shape id="_x0000_i1049" type="#_x0000_t75" style="width:16.8pt;height:19.2pt" o:ole="">
            <v:imagedata r:id="rId48" o:title=""/>
          </v:shape>
          <o:OLEObject Type="Embed" ProgID="Equation.3" ShapeID="_x0000_i1049" DrawAspect="Content" ObjectID="_1598874172" r:id="rId62"/>
        </w:object>
      </w:r>
      <w:r w:rsidR="00F54F42">
        <w:rPr>
          <w:rFonts w:eastAsia="Times New Roman" w:cs="Times New Roman"/>
          <w:lang w:eastAsia="en-CA"/>
        </w:rPr>
        <w:t xml:space="preserve"> for the temporal variability is user-defined and identical a</w:t>
      </w:r>
      <w:r w:rsidR="000F03D5">
        <w:rPr>
          <w:rFonts w:eastAsia="Times New Roman" w:cs="Times New Roman"/>
          <w:lang w:eastAsia="en-CA"/>
        </w:rPr>
        <w:t>mong</w:t>
      </w:r>
      <w:r w:rsidR="00F54F42">
        <w:rPr>
          <w:rFonts w:eastAsia="Times New Roman" w:cs="Times New Roman"/>
          <w:lang w:eastAsia="en-CA"/>
        </w:rPr>
        <w:t xml:space="preserve"> fisheries</w:t>
      </w:r>
      <w:r w:rsidR="000F03D5">
        <w:rPr>
          <w:rFonts w:eastAsia="Times New Roman" w:cs="Times New Roman"/>
          <w:lang w:eastAsia="en-CA"/>
        </w:rPr>
        <w:t xml:space="preserve">, but the sign of the amplitude is random for each fishery </w:t>
      </w:r>
      <w:r w:rsidR="005B40B8">
        <w:rPr>
          <w:rFonts w:eastAsia="Times New Roman" w:cs="Times New Roman"/>
          <w:lang w:eastAsia="en-CA"/>
        </w:rPr>
        <w:t xml:space="preserve">(i.e </w:t>
      </w:r>
      <w:r w:rsidR="000F03D5">
        <w:rPr>
          <w:rFonts w:eastAsia="Times New Roman" w:cs="Times New Roman"/>
          <w:lang w:eastAsia="en-CA"/>
        </w:rPr>
        <w:t xml:space="preserve">the initial </w:t>
      </w:r>
      <w:r w:rsidR="000F03D5">
        <w:rPr>
          <w:rFonts w:eastAsia="Times New Roman" w:cs="Times New Roman"/>
          <w:lang w:eastAsia="en-CA"/>
        </w:rPr>
        <w:lastRenderedPageBreak/>
        <w:t>trend can be in either direction)</w:t>
      </w:r>
      <w:r w:rsidR="00F54F42">
        <w:rPr>
          <w:rFonts w:eastAsia="Times New Roman" w:cs="Times New Roman"/>
          <w:lang w:eastAsia="en-CA"/>
        </w:rPr>
        <w:t xml:space="preserve">.  The </w:t>
      </w:r>
      <w:r w:rsidR="00DC2E67">
        <w:rPr>
          <w:rFonts w:eastAsia="Times New Roman" w:cs="Times New Roman"/>
          <w:lang w:eastAsia="en-CA"/>
        </w:rPr>
        <w:t xml:space="preserve">angular </w:t>
      </w:r>
      <w:r w:rsidR="006F1E87">
        <w:rPr>
          <w:rFonts w:eastAsia="Times New Roman" w:cs="Times New Roman"/>
          <w:lang w:eastAsia="en-CA"/>
        </w:rPr>
        <w:t>frequency</w:t>
      </w:r>
      <w:r w:rsidR="00F54F42">
        <w:rPr>
          <w:rFonts w:eastAsia="Times New Roman" w:cs="Times New Roman"/>
          <w:lang w:eastAsia="en-CA"/>
        </w:rPr>
        <w:t xml:space="preserve"> </w:t>
      </w:r>
      <w:r w:rsidR="00F54F42" w:rsidRPr="009724F6">
        <w:rPr>
          <w:rFonts w:eastAsia="Times New Roman" w:cs="Times New Roman"/>
          <w:position w:val="-14"/>
          <w:lang w:eastAsia="en-CA"/>
        </w:rPr>
        <w:object w:dxaOrig="300" w:dyaOrig="400">
          <v:shape id="_x0000_i1050" type="#_x0000_t75" style="width:14.4pt;height:19.8pt" o:ole="">
            <v:imagedata r:id="rId50" o:title=""/>
          </v:shape>
          <o:OLEObject Type="Embed" ProgID="Equation.3" ShapeID="_x0000_i1050" DrawAspect="Content" ObjectID="_1598874173" r:id="rId63"/>
        </w:object>
      </w:r>
      <w:r w:rsidR="00F54F42">
        <w:rPr>
          <w:rFonts w:eastAsia="Times New Roman" w:cs="Times New Roman"/>
          <w:lang w:eastAsia="en-CA"/>
        </w:rPr>
        <w:t xml:space="preserve">is a </w:t>
      </w:r>
      <w:r w:rsidR="000F03D5">
        <w:rPr>
          <w:rFonts w:eastAsia="Times New Roman" w:cs="Times New Roman"/>
          <w:lang w:eastAsia="en-CA"/>
        </w:rPr>
        <w:t xml:space="preserve">fishery-specific </w:t>
      </w:r>
      <w:r w:rsidR="00F54F42">
        <w:rPr>
          <w:rFonts w:eastAsia="Times New Roman" w:cs="Times New Roman"/>
          <w:lang w:eastAsia="en-CA"/>
        </w:rPr>
        <w:t xml:space="preserve">random sample </w:t>
      </w:r>
      <w:r w:rsidR="000F03D5">
        <w:rPr>
          <w:rFonts w:eastAsia="Times New Roman" w:cs="Times New Roman"/>
          <w:lang w:eastAsia="en-CA"/>
        </w:rPr>
        <w:t>from a user-defined</w:t>
      </w:r>
      <w:r w:rsidR="00F54F42">
        <w:rPr>
          <w:rFonts w:eastAsia="Times New Roman" w:cs="Times New Roman"/>
          <w:lang w:eastAsia="en-CA"/>
        </w:rPr>
        <w:t xml:space="preserve"> uniform distribution.  </w:t>
      </w:r>
      <w:r w:rsidR="00B01F3A">
        <w:rPr>
          <w:rFonts w:eastAsia="Times New Roman" w:cs="Times New Roman"/>
          <w:lang w:eastAsia="en-CA"/>
        </w:rPr>
        <w:t xml:space="preserve">The demonstration case parameters in </w:t>
      </w:r>
      <w:r w:rsidR="005B40B8">
        <w:rPr>
          <w:rFonts w:eastAsia="Times New Roman" w:cs="Times New Roman"/>
          <w:lang w:eastAsia="en-CA"/>
        </w:rPr>
        <w:t xml:space="preserve">operating models </w:t>
      </w:r>
      <w:r w:rsidR="00B01F3A">
        <w:rPr>
          <w:rFonts w:eastAsia="Times New Roman" w:cs="Times New Roman"/>
          <w:lang w:eastAsia="en-CA"/>
        </w:rPr>
        <w:t>OM</w:t>
      </w:r>
      <w:r w:rsidR="005B40B8">
        <w:rPr>
          <w:rFonts w:eastAsia="Times New Roman" w:cs="Times New Roman"/>
          <w:lang w:eastAsia="en-CA"/>
        </w:rPr>
        <w:t>yft2</w:t>
      </w:r>
      <w:r w:rsidR="00B01F3A">
        <w:rPr>
          <w:rFonts w:eastAsia="Times New Roman" w:cs="Times New Roman"/>
          <w:lang w:eastAsia="en-CA"/>
        </w:rPr>
        <w:t xml:space="preserve"> and OM</w:t>
      </w:r>
      <w:r w:rsidR="009C7C3C">
        <w:rPr>
          <w:rFonts w:eastAsia="Times New Roman" w:cs="Times New Roman"/>
          <w:lang w:eastAsia="en-CA"/>
        </w:rPr>
        <w:t>be</w:t>
      </w:r>
      <w:r w:rsidR="00B01F3A">
        <w:rPr>
          <w:rFonts w:eastAsia="Times New Roman" w:cs="Times New Roman"/>
          <w:lang w:eastAsia="en-CA"/>
        </w:rPr>
        <w:t>t1 were selected such that:</w:t>
      </w:r>
    </w:p>
    <w:p w:rsidR="00B01F3A" w:rsidRDefault="00B01F3A" w:rsidP="00B01F3A">
      <w:pPr>
        <w:pStyle w:val="ListParagraph"/>
        <w:numPr>
          <w:ilvl w:val="0"/>
          <w:numId w:val="36"/>
        </w:numPr>
        <w:rPr>
          <w:rFonts w:eastAsia="Times New Roman" w:cs="Times New Roman"/>
          <w:lang w:eastAsia="en-CA"/>
        </w:rPr>
      </w:pPr>
      <w:r>
        <w:rPr>
          <w:rFonts w:eastAsia="Times New Roman" w:cs="Times New Roman"/>
          <w:lang w:eastAsia="en-CA"/>
        </w:rPr>
        <w:t xml:space="preserve">The </w:t>
      </w:r>
      <w:r w:rsidR="00B10F8C">
        <w:rPr>
          <w:rFonts w:eastAsia="Times New Roman" w:cs="Times New Roman"/>
          <w:lang w:eastAsia="en-CA"/>
        </w:rPr>
        <w:t>age-shift amplitude</w:t>
      </w:r>
      <w:r w:rsidR="009621B4">
        <w:rPr>
          <w:rFonts w:eastAsia="Times New Roman" w:cs="Times New Roman"/>
          <w:lang w:eastAsia="en-CA"/>
        </w:rPr>
        <w:t>,</w:t>
      </w:r>
      <w:r w:rsidR="00B10F8C">
        <w:rPr>
          <w:rFonts w:eastAsia="Times New Roman" w:cs="Times New Roman"/>
          <w:lang w:eastAsia="en-CA"/>
        </w:rPr>
        <w:t xml:space="preserve"> </w:t>
      </w:r>
      <w:r w:rsidR="009621B4" w:rsidRPr="00854BED">
        <w:rPr>
          <w:rFonts w:eastAsia="Times New Roman" w:cs="Times New Roman"/>
          <w:position w:val="-14"/>
          <w:lang w:eastAsia="en-CA"/>
        </w:rPr>
        <w:object w:dxaOrig="360" w:dyaOrig="380">
          <v:shape id="_x0000_i1051" type="#_x0000_t75" style="width:16.8pt;height:19.2pt" o:ole="">
            <v:imagedata r:id="rId48" o:title=""/>
          </v:shape>
          <o:OLEObject Type="Embed" ProgID="Equation.3" ShapeID="_x0000_i1051" DrawAspect="Content" ObjectID="_1598874174" r:id="rId64"/>
        </w:object>
      </w:r>
      <w:r w:rsidR="009621B4">
        <w:rPr>
          <w:rFonts w:eastAsia="Times New Roman" w:cs="Times New Roman"/>
          <w:lang w:eastAsia="en-CA"/>
        </w:rPr>
        <w:t xml:space="preserve">= 1 results in a </w:t>
      </w:r>
      <w:r w:rsidR="00C91BB6">
        <w:rPr>
          <w:rFonts w:eastAsia="Times New Roman" w:cs="Times New Roman"/>
          <w:lang w:eastAsia="en-CA"/>
        </w:rPr>
        <w:t xml:space="preserve">maximum </w:t>
      </w:r>
      <w:r w:rsidR="009621B4">
        <w:rPr>
          <w:rFonts w:eastAsia="Times New Roman" w:cs="Times New Roman"/>
          <w:lang w:eastAsia="en-CA"/>
        </w:rPr>
        <w:t xml:space="preserve">selectivity shift of </w:t>
      </w:r>
      <w:r w:rsidR="00B10F8C">
        <w:rPr>
          <w:rFonts w:eastAsia="Times New Roman" w:cs="Times New Roman"/>
          <w:lang w:eastAsia="en-CA"/>
        </w:rPr>
        <w:t xml:space="preserve">+/- </w:t>
      </w:r>
      <w:r w:rsidR="000A56F9">
        <w:rPr>
          <w:rFonts w:eastAsia="Times New Roman" w:cs="Times New Roman"/>
          <w:lang w:eastAsia="en-CA"/>
        </w:rPr>
        <w:t>1</w:t>
      </w:r>
      <w:r w:rsidR="00B10F8C">
        <w:rPr>
          <w:rFonts w:eastAsia="Times New Roman" w:cs="Times New Roman"/>
          <w:lang w:eastAsia="en-CA"/>
        </w:rPr>
        <w:t xml:space="preserve"> </w:t>
      </w:r>
      <w:r w:rsidR="005B40B8">
        <w:rPr>
          <w:rFonts w:eastAsia="Times New Roman" w:cs="Times New Roman"/>
          <w:lang w:eastAsia="en-CA"/>
        </w:rPr>
        <w:t>(</w:t>
      </w:r>
      <w:r w:rsidR="00B10F8C">
        <w:rPr>
          <w:rFonts w:eastAsia="Times New Roman" w:cs="Times New Roman"/>
          <w:lang w:eastAsia="en-CA"/>
        </w:rPr>
        <w:t>quarterly</w:t>
      </w:r>
      <w:r w:rsidR="005B40B8">
        <w:rPr>
          <w:rFonts w:eastAsia="Times New Roman" w:cs="Times New Roman"/>
          <w:lang w:eastAsia="en-CA"/>
        </w:rPr>
        <w:t>)</w:t>
      </w:r>
      <w:r w:rsidR="00B10F8C">
        <w:rPr>
          <w:rFonts w:eastAsia="Times New Roman" w:cs="Times New Roman"/>
          <w:lang w:eastAsia="en-CA"/>
        </w:rPr>
        <w:t xml:space="preserve"> age-class</w:t>
      </w:r>
    </w:p>
    <w:p w:rsidR="00B10F8C" w:rsidRDefault="00B10F8C" w:rsidP="00B01F3A">
      <w:pPr>
        <w:pStyle w:val="ListParagraph"/>
        <w:numPr>
          <w:ilvl w:val="0"/>
          <w:numId w:val="36"/>
        </w:numPr>
        <w:rPr>
          <w:rFonts w:eastAsia="Times New Roman" w:cs="Times New Roman"/>
          <w:lang w:eastAsia="en-CA"/>
        </w:rPr>
      </w:pPr>
      <w:r>
        <w:rPr>
          <w:rFonts w:eastAsia="Times New Roman" w:cs="Times New Roman"/>
          <w:lang w:eastAsia="en-CA"/>
        </w:rPr>
        <w:t>The selectivity</w:t>
      </w:r>
      <w:r w:rsidR="00C91BB6" w:rsidRPr="00C91BB6">
        <w:rPr>
          <w:rFonts w:eastAsia="Times New Roman" w:cs="Times New Roman"/>
          <w:lang w:eastAsia="en-CA"/>
        </w:rPr>
        <w:t xml:space="preserve"> </w:t>
      </w:r>
      <w:r w:rsidR="00C91BB6">
        <w:rPr>
          <w:rFonts w:eastAsia="Times New Roman" w:cs="Times New Roman"/>
          <w:lang w:eastAsia="en-CA"/>
        </w:rPr>
        <w:t>targeting</w:t>
      </w:r>
      <w:r>
        <w:rPr>
          <w:rFonts w:eastAsia="Times New Roman" w:cs="Times New Roman"/>
          <w:lang w:eastAsia="en-CA"/>
        </w:rPr>
        <w:t xml:space="preserve"> </w:t>
      </w:r>
      <w:r w:rsidR="00C91BB6">
        <w:rPr>
          <w:rFonts w:eastAsia="Times New Roman" w:cs="Times New Roman"/>
          <w:lang w:eastAsia="en-CA"/>
        </w:rPr>
        <w:t xml:space="preserve">amplitude </w:t>
      </w:r>
      <w:r w:rsidR="00E2517D">
        <w:rPr>
          <w:rFonts w:eastAsia="Times New Roman" w:cs="Times New Roman"/>
          <w:lang w:eastAsia="en-CA"/>
        </w:rPr>
        <w:t>exponent</w:t>
      </w:r>
      <w:r w:rsidR="000A56F9">
        <w:rPr>
          <w:rFonts w:eastAsia="Times New Roman" w:cs="Times New Roman"/>
          <w:lang w:eastAsia="en-CA"/>
        </w:rPr>
        <w:t>,</w:t>
      </w:r>
      <w:r w:rsidR="00E2517D">
        <w:rPr>
          <w:rFonts w:eastAsia="Times New Roman" w:cs="Times New Roman"/>
          <w:lang w:eastAsia="en-CA"/>
        </w:rPr>
        <w:t xml:space="preserve"> </w:t>
      </w:r>
      <w:r w:rsidR="00C91BB6" w:rsidRPr="00854BED">
        <w:rPr>
          <w:rFonts w:eastAsia="Times New Roman" w:cs="Times New Roman"/>
          <w:position w:val="-14"/>
          <w:lang w:eastAsia="en-CA"/>
        </w:rPr>
        <w:object w:dxaOrig="360" w:dyaOrig="380">
          <v:shape id="_x0000_i1052" type="#_x0000_t75" style="width:16.8pt;height:19.2pt" o:ole="">
            <v:imagedata r:id="rId48" o:title=""/>
          </v:shape>
          <o:OLEObject Type="Embed" ProgID="Equation.3" ShapeID="_x0000_i1052" DrawAspect="Content" ObjectID="_1598874175" r:id="rId65"/>
        </w:object>
      </w:r>
      <w:r w:rsidR="00C91BB6">
        <w:rPr>
          <w:rFonts w:eastAsia="Times New Roman" w:cs="Times New Roman"/>
          <w:lang w:eastAsia="en-CA"/>
        </w:rPr>
        <w:t xml:space="preserve">= </w:t>
      </w:r>
      <w:r w:rsidR="009621B4">
        <w:rPr>
          <w:rFonts w:eastAsia="Times New Roman" w:cs="Times New Roman"/>
          <w:lang w:eastAsia="en-CA"/>
        </w:rPr>
        <w:t>0.6</w:t>
      </w:r>
      <w:r w:rsidR="00C91BB6">
        <w:rPr>
          <w:rFonts w:eastAsia="Times New Roman" w:cs="Times New Roman"/>
          <w:lang w:eastAsia="en-CA"/>
        </w:rPr>
        <w:t>,</w:t>
      </w:r>
      <w:r w:rsidR="009621B4">
        <w:rPr>
          <w:rFonts w:eastAsia="Times New Roman" w:cs="Times New Roman"/>
          <w:lang w:eastAsia="en-CA"/>
        </w:rPr>
        <w:t xml:space="preserve"> </w:t>
      </w:r>
      <w:r w:rsidR="00C91BB6">
        <w:rPr>
          <w:rFonts w:eastAsia="Times New Roman" w:cs="Times New Roman"/>
          <w:lang w:eastAsia="en-CA"/>
        </w:rPr>
        <w:t xml:space="preserve">was </w:t>
      </w:r>
      <w:r w:rsidR="009621B4">
        <w:rPr>
          <w:rFonts w:eastAsia="Times New Roman" w:cs="Times New Roman"/>
          <w:lang w:eastAsia="en-CA"/>
        </w:rPr>
        <w:t>arbitrar</w:t>
      </w:r>
      <w:r w:rsidR="002C4F1A">
        <w:rPr>
          <w:rFonts w:eastAsia="Times New Roman" w:cs="Times New Roman"/>
          <w:lang w:eastAsia="en-CA"/>
        </w:rPr>
        <w:t>ily</w:t>
      </w:r>
      <w:r w:rsidR="00C91BB6">
        <w:rPr>
          <w:rFonts w:eastAsia="Times New Roman" w:cs="Times New Roman"/>
          <w:lang w:eastAsia="en-CA"/>
        </w:rPr>
        <w:t xml:space="preserve"> selected </w:t>
      </w:r>
      <w:r w:rsidR="00866460">
        <w:rPr>
          <w:rFonts w:eastAsia="Times New Roman" w:cs="Times New Roman"/>
          <w:lang w:eastAsia="en-CA"/>
        </w:rPr>
        <w:t xml:space="preserve">(i.e. </w:t>
      </w:r>
      <w:r w:rsidR="00C91BB6">
        <w:rPr>
          <w:rFonts w:eastAsia="Times New Roman" w:cs="Times New Roman"/>
          <w:lang w:eastAsia="en-CA"/>
        </w:rPr>
        <w:t xml:space="preserve">from a </w:t>
      </w:r>
      <w:r w:rsidR="00866460">
        <w:rPr>
          <w:rFonts w:eastAsia="Times New Roman" w:cs="Times New Roman"/>
          <w:lang w:eastAsia="en-CA"/>
        </w:rPr>
        <w:t>subjective judgement that the value is big enough to have an effect, but not too big to render the fishery unidentifiable)</w:t>
      </w:r>
      <w:r w:rsidR="00C91BB6">
        <w:rPr>
          <w:rFonts w:eastAsia="Times New Roman" w:cs="Times New Roman"/>
          <w:lang w:eastAsia="en-CA"/>
        </w:rPr>
        <w:t>.</w:t>
      </w:r>
    </w:p>
    <w:p w:rsidR="00B10F8C" w:rsidRPr="000F03D5" w:rsidRDefault="00B10F8C" w:rsidP="00E17D6F">
      <w:pPr>
        <w:pStyle w:val="ListParagraph"/>
        <w:numPr>
          <w:ilvl w:val="0"/>
          <w:numId w:val="36"/>
        </w:numPr>
        <w:rPr>
          <w:rFonts w:eastAsia="Times New Roman" w:cs="Times New Roman"/>
          <w:lang w:eastAsia="en-CA"/>
        </w:rPr>
      </w:pPr>
      <w:r w:rsidRPr="000F03D5">
        <w:rPr>
          <w:rFonts w:eastAsia="Times New Roman" w:cs="Times New Roman"/>
          <w:lang w:eastAsia="en-CA"/>
        </w:rPr>
        <w:t xml:space="preserve">The </w:t>
      </w:r>
      <w:r w:rsidR="000F03D5" w:rsidRPr="000F03D5">
        <w:rPr>
          <w:rFonts w:eastAsia="Times New Roman" w:cs="Times New Roman"/>
          <w:lang w:eastAsia="en-CA"/>
        </w:rPr>
        <w:t xml:space="preserve">uniform distribution for the </w:t>
      </w:r>
      <w:r w:rsidR="00DC2E67">
        <w:rPr>
          <w:rFonts w:eastAsia="Times New Roman" w:cs="Times New Roman"/>
          <w:lang w:eastAsia="en-CA"/>
        </w:rPr>
        <w:t xml:space="preserve">angular </w:t>
      </w:r>
      <w:r w:rsidR="006F1E87">
        <w:rPr>
          <w:rFonts w:eastAsia="Times New Roman" w:cs="Times New Roman"/>
          <w:lang w:eastAsia="en-CA"/>
        </w:rPr>
        <w:t>frequency</w:t>
      </w:r>
      <w:r w:rsidRPr="000F03D5">
        <w:rPr>
          <w:rFonts w:eastAsia="Times New Roman" w:cs="Times New Roman"/>
          <w:lang w:eastAsia="en-CA"/>
        </w:rPr>
        <w:t xml:space="preserve"> </w:t>
      </w:r>
      <w:r w:rsidR="000F03D5" w:rsidRPr="000F03D5">
        <w:rPr>
          <w:rFonts w:eastAsia="Times New Roman" w:cs="Times New Roman"/>
          <w:lang w:eastAsia="en-CA"/>
        </w:rPr>
        <w:t xml:space="preserve">parameters </w:t>
      </w:r>
      <w:r w:rsidR="000A56F9">
        <w:rPr>
          <w:rFonts w:eastAsia="Times New Roman" w:cs="Times New Roman"/>
          <w:lang w:eastAsia="en-CA"/>
        </w:rPr>
        <w:t>wa</w:t>
      </w:r>
      <w:r w:rsidR="000F03D5">
        <w:rPr>
          <w:rFonts w:eastAsia="Times New Roman" w:cs="Times New Roman"/>
          <w:lang w:eastAsia="en-CA"/>
        </w:rPr>
        <w:t>s [</w:t>
      </w:r>
      <w:r w:rsidR="000A56F9">
        <w:rPr>
          <w:rFonts w:eastAsia="Times New Roman" w:cs="Times New Roman"/>
          <w:lang w:eastAsia="en-CA"/>
        </w:rPr>
        <w:t>0.0625</w:t>
      </w:r>
      <w:r w:rsidR="000F03D5">
        <w:rPr>
          <w:rFonts w:eastAsia="Times New Roman" w:cs="Times New Roman"/>
          <w:lang w:eastAsia="en-CA"/>
        </w:rPr>
        <w:t>,</w:t>
      </w:r>
      <w:r w:rsidR="000A56F9">
        <w:rPr>
          <w:rFonts w:eastAsia="Times New Roman" w:cs="Times New Roman"/>
          <w:lang w:eastAsia="en-CA"/>
        </w:rPr>
        <w:t>0.5</w:t>
      </w:r>
      <w:r w:rsidR="000F03D5">
        <w:rPr>
          <w:rFonts w:eastAsia="Times New Roman" w:cs="Times New Roman"/>
          <w:lang w:eastAsia="en-CA"/>
        </w:rPr>
        <w:t>]</w:t>
      </w:r>
      <w:r w:rsidR="00E2517D" w:rsidRPr="000F03D5">
        <w:rPr>
          <w:rFonts w:eastAsia="Times New Roman" w:cs="Times New Roman"/>
          <w:lang w:eastAsia="en-CA"/>
        </w:rPr>
        <w:t xml:space="preserve">, such that the </w:t>
      </w:r>
      <w:r w:rsidR="000A56F9">
        <w:rPr>
          <w:rFonts w:eastAsia="Times New Roman" w:cs="Times New Roman"/>
          <w:lang w:eastAsia="en-CA"/>
        </w:rPr>
        <w:t xml:space="preserve">lower bound </w:t>
      </w:r>
      <w:r w:rsidR="00866460">
        <w:rPr>
          <w:rFonts w:eastAsia="Times New Roman" w:cs="Times New Roman"/>
          <w:lang w:eastAsia="en-CA"/>
        </w:rPr>
        <w:t xml:space="preserve">results in a </w:t>
      </w:r>
      <w:r w:rsidR="00866460" w:rsidRPr="000F03D5">
        <w:rPr>
          <w:rFonts w:eastAsia="Times New Roman" w:cs="Times New Roman"/>
          <w:lang w:eastAsia="en-CA"/>
        </w:rPr>
        <w:t>monotoni</w:t>
      </w:r>
      <w:r w:rsidR="00866460">
        <w:rPr>
          <w:rFonts w:eastAsia="Times New Roman" w:cs="Times New Roman"/>
          <w:lang w:eastAsia="en-CA"/>
        </w:rPr>
        <w:t xml:space="preserve">c directional change in the selectivity for a projection period of 26 years or less, while the upper bound results </w:t>
      </w:r>
      <w:r w:rsidR="009621B4">
        <w:rPr>
          <w:rFonts w:eastAsia="Times New Roman" w:cs="Times New Roman"/>
          <w:lang w:eastAsia="en-CA"/>
        </w:rPr>
        <w:t xml:space="preserve">in </w:t>
      </w:r>
      <w:r w:rsidR="000A56F9">
        <w:rPr>
          <w:rFonts w:eastAsia="Times New Roman" w:cs="Times New Roman"/>
          <w:lang w:eastAsia="en-CA"/>
        </w:rPr>
        <w:t>2</w:t>
      </w:r>
      <w:r w:rsidR="00E2517D" w:rsidRPr="000F03D5">
        <w:rPr>
          <w:rFonts w:eastAsia="Times New Roman" w:cs="Times New Roman"/>
          <w:lang w:eastAsia="en-CA"/>
        </w:rPr>
        <w:t xml:space="preserve"> full oscillations </w:t>
      </w:r>
      <w:r w:rsidR="00866460">
        <w:rPr>
          <w:rFonts w:eastAsia="Times New Roman" w:cs="Times New Roman"/>
          <w:lang w:eastAsia="en-CA"/>
        </w:rPr>
        <w:t>of the selectivity vector with</w:t>
      </w:r>
      <w:r w:rsidR="00E2517D" w:rsidRPr="000F03D5">
        <w:rPr>
          <w:rFonts w:eastAsia="Times New Roman" w:cs="Times New Roman"/>
          <w:lang w:eastAsia="en-CA"/>
        </w:rPr>
        <w:t xml:space="preserve">in a </w:t>
      </w:r>
      <w:r w:rsidR="000F03D5">
        <w:rPr>
          <w:rFonts w:eastAsia="Times New Roman" w:cs="Times New Roman"/>
          <w:lang w:eastAsia="en-CA"/>
        </w:rPr>
        <w:t>2</w:t>
      </w:r>
      <w:r w:rsidR="000A56F9">
        <w:rPr>
          <w:rFonts w:eastAsia="Times New Roman" w:cs="Times New Roman"/>
          <w:lang w:eastAsia="en-CA"/>
        </w:rPr>
        <w:t>6</w:t>
      </w:r>
      <w:r w:rsidR="000F03D5">
        <w:rPr>
          <w:rFonts w:eastAsia="Times New Roman" w:cs="Times New Roman"/>
          <w:lang w:eastAsia="en-CA"/>
        </w:rPr>
        <w:t xml:space="preserve"> year projection period.</w:t>
      </w:r>
    </w:p>
    <w:p w:rsidR="005C7F58" w:rsidRDefault="00AE54A7" w:rsidP="00E8554C">
      <w:pPr>
        <w:rPr>
          <w:rFonts w:eastAsia="Times New Roman" w:cs="Times New Roman"/>
          <w:lang w:eastAsia="en-CA"/>
        </w:rPr>
      </w:pPr>
      <w:r>
        <w:rPr>
          <w:rFonts w:eastAsia="Times New Roman" w:cs="Times New Roman"/>
          <w:lang w:eastAsia="en-CA"/>
        </w:rPr>
        <w:fldChar w:fldCharType="begin"/>
      </w:r>
      <w:r>
        <w:rPr>
          <w:rFonts w:eastAsia="Times New Roman" w:cs="Times New Roman"/>
          <w:lang w:eastAsia="en-CA"/>
        </w:rPr>
        <w:instrText xml:space="preserve"> REF _Ref457307824 \h </w:instrText>
      </w:r>
      <w:r>
        <w:rPr>
          <w:rFonts w:eastAsia="Times New Roman" w:cs="Times New Roman"/>
          <w:lang w:eastAsia="en-CA"/>
        </w:rPr>
      </w:r>
      <w:r>
        <w:rPr>
          <w:rFonts w:eastAsia="Times New Roman" w:cs="Times New Roman"/>
          <w:lang w:eastAsia="en-CA"/>
        </w:rPr>
        <w:fldChar w:fldCharType="separate"/>
      </w:r>
      <w:r w:rsidR="00351A24">
        <w:t xml:space="preserve">Figure </w:t>
      </w:r>
      <w:r w:rsidR="00351A24">
        <w:rPr>
          <w:noProof/>
        </w:rPr>
        <w:t>3</w:t>
      </w:r>
      <w:r>
        <w:rPr>
          <w:rFonts w:eastAsia="Times New Roman" w:cs="Times New Roman"/>
          <w:lang w:eastAsia="en-CA"/>
        </w:rPr>
        <w:fldChar w:fldCharType="end"/>
      </w:r>
      <w:r>
        <w:rPr>
          <w:rFonts w:eastAsia="Times New Roman" w:cs="Times New Roman"/>
          <w:lang w:eastAsia="en-CA"/>
        </w:rPr>
        <w:t xml:space="preserve"> </w:t>
      </w:r>
      <w:r w:rsidR="009C7C3C">
        <w:rPr>
          <w:rFonts w:eastAsia="Times New Roman" w:cs="Times New Roman"/>
          <w:lang w:eastAsia="en-CA"/>
        </w:rPr>
        <w:t>illustrates the temporal variability in selectivity observed for a purse seine and longline fishery from OMbet1</w:t>
      </w:r>
      <w:r w:rsidR="005C7F58">
        <w:rPr>
          <w:rFonts w:eastAsia="Times New Roman" w:cs="Times New Roman"/>
          <w:lang w:eastAsia="en-CA"/>
        </w:rPr>
        <w:t>.</w:t>
      </w:r>
      <w:r w:rsidR="00B7193B">
        <w:rPr>
          <w:rFonts w:eastAsia="Times New Roman" w:cs="Times New Roman"/>
          <w:lang w:eastAsia="en-CA"/>
        </w:rPr>
        <w:t xml:space="preserve">  Note that temporal variability in selectivity </w:t>
      </w:r>
      <w:r w:rsidR="00AE62D8">
        <w:rPr>
          <w:rFonts w:eastAsia="Times New Roman" w:cs="Times New Roman"/>
          <w:lang w:eastAsia="en-CA"/>
        </w:rPr>
        <w:t xml:space="preserve">was added primarily as a means of ensuring that the information content of unbiased size composition data was not unrealistically informative, however, it also </w:t>
      </w:r>
      <w:r w:rsidR="002D3538">
        <w:rPr>
          <w:rFonts w:eastAsia="Times New Roman" w:cs="Times New Roman"/>
          <w:lang w:eastAsia="en-CA"/>
        </w:rPr>
        <w:t xml:space="preserve">introduces time series error structure to </w:t>
      </w:r>
      <w:r w:rsidR="00B7193B">
        <w:rPr>
          <w:rFonts w:eastAsia="Times New Roman" w:cs="Times New Roman"/>
          <w:lang w:eastAsia="en-CA"/>
        </w:rPr>
        <w:t>the CPUE series.</w:t>
      </w:r>
    </w:p>
    <w:p w:rsidR="00E8554C" w:rsidRDefault="00007669" w:rsidP="00BA2940">
      <w:pPr>
        <w:rPr>
          <w:rFonts w:eastAsia="Times New Roman" w:cs="Times New Roman"/>
          <w:lang w:eastAsia="en-CA"/>
        </w:rPr>
      </w:pPr>
      <w:r>
        <w:rPr>
          <w:rFonts w:eastAsia="Times New Roman" w:cs="Times New Roman"/>
          <w:lang w:eastAsia="en-CA"/>
        </w:rPr>
        <w:t>T</w:t>
      </w:r>
      <w:r w:rsidR="00E8554C">
        <w:rPr>
          <w:rFonts w:eastAsia="Times New Roman" w:cs="Times New Roman"/>
          <w:lang w:eastAsia="en-CA"/>
        </w:rPr>
        <w:t xml:space="preserve">he </w:t>
      </w:r>
      <w:r>
        <w:rPr>
          <w:rFonts w:eastAsia="Times New Roman" w:cs="Times New Roman"/>
          <w:lang w:eastAsia="en-CA"/>
        </w:rPr>
        <w:t>aggregate TAC is distributed among seasons and TAC-managed fisheries according to the "recent" distribution of effort or catch.  In the case of the C++ based Baranov equations (</w:t>
      </w:r>
      <w:r>
        <w:rPr>
          <w:rFonts w:eastAsia="Times New Roman" w:cs="Times New Roman"/>
          <w:lang w:eastAsia="en-CA"/>
        </w:rPr>
        <w:fldChar w:fldCharType="begin"/>
      </w:r>
      <w:r>
        <w:rPr>
          <w:rFonts w:eastAsia="Times New Roman" w:cs="Times New Roman"/>
          <w:lang w:eastAsia="en-CA"/>
        </w:rPr>
        <w:instrText xml:space="preserve"> REF _Ref451764530 \h </w:instrText>
      </w:r>
      <w:r>
        <w:rPr>
          <w:rFonts w:eastAsia="Times New Roman" w:cs="Times New Roman"/>
          <w:lang w:eastAsia="en-CA"/>
        </w:rPr>
      </w:r>
      <w:r>
        <w:rPr>
          <w:rFonts w:eastAsia="Times New Roman" w:cs="Times New Roman"/>
          <w:lang w:eastAsia="en-CA"/>
        </w:rPr>
        <w:fldChar w:fldCharType="separate"/>
      </w:r>
      <w:r w:rsidR="00351A24">
        <w:rPr>
          <w:rFonts w:eastAsia="Times New Roman" w:cs="Times New Roman"/>
          <w:bCs/>
          <w:noProof/>
          <w:lang w:eastAsia="en-CA"/>
        </w:rPr>
        <w:t>9</w:t>
      </w:r>
      <w:r>
        <w:rPr>
          <w:rFonts w:eastAsia="Times New Roman" w:cs="Times New Roman"/>
          <w:lang w:eastAsia="en-CA"/>
        </w:rPr>
        <w:fldChar w:fldCharType="end"/>
      </w:r>
      <w:r>
        <w:rPr>
          <w:rFonts w:eastAsia="Times New Roman" w:cs="Times New Roman"/>
          <w:lang w:eastAsia="en-CA"/>
        </w:rPr>
        <w:t xml:space="preserve">, </w:t>
      </w:r>
      <w:r>
        <w:rPr>
          <w:rFonts w:eastAsia="Times New Roman" w:cs="Times New Roman"/>
          <w:lang w:eastAsia="en-CA"/>
        </w:rPr>
        <w:fldChar w:fldCharType="begin"/>
      </w:r>
      <w:r>
        <w:rPr>
          <w:rFonts w:eastAsia="Times New Roman" w:cs="Times New Roman"/>
          <w:lang w:eastAsia="en-CA"/>
        </w:rPr>
        <w:instrText xml:space="preserve"> REF _Ref451764533 \h </w:instrText>
      </w:r>
      <w:r>
        <w:rPr>
          <w:rFonts w:eastAsia="Times New Roman" w:cs="Times New Roman"/>
          <w:lang w:eastAsia="en-CA"/>
        </w:rPr>
      </w:r>
      <w:r>
        <w:rPr>
          <w:rFonts w:eastAsia="Times New Roman" w:cs="Times New Roman"/>
          <w:lang w:eastAsia="en-CA"/>
        </w:rPr>
        <w:fldChar w:fldCharType="separate"/>
      </w:r>
      <w:r w:rsidR="00351A24">
        <w:rPr>
          <w:rFonts w:eastAsia="Times New Roman" w:cs="Times New Roman"/>
          <w:bCs/>
          <w:noProof/>
          <w:lang w:eastAsia="en-CA"/>
        </w:rPr>
        <w:t>10</w:t>
      </w:r>
      <w:r>
        <w:rPr>
          <w:rFonts w:eastAsia="Times New Roman" w:cs="Times New Roman"/>
          <w:lang w:eastAsia="en-CA"/>
        </w:rPr>
        <w:fldChar w:fldCharType="end"/>
      </w:r>
      <w:r>
        <w:rPr>
          <w:rFonts w:eastAsia="Times New Roman" w:cs="Times New Roman"/>
          <w:lang w:eastAsia="en-CA"/>
        </w:rPr>
        <w:t>)</w:t>
      </w:r>
      <w:r w:rsidR="00FE6D19">
        <w:rPr>
          <w:rFonts w:eastAsia="Times New Roman" w:cs="Times New Roman"/>
          <w:lang w:eastAsia="en-CA"/>
        </w:rPr>
        <w:t>, this i</w:t>
      </w:r>
      <w:r>
        <w:rPr>
          <w:rFonts w:eastAsia="Times New Roman" w:cs="Times New Roman"/>
          <w:lang w:eastAsia="en-CA"/>
        </w:rPr>
        <w:t>s achieved by removing the total annual TAC assuming the recent effort distribution remains constant</w:t>
      </w:r>
      <w:r w:rsidR="00044501">
        <w:rPr>
          <w:rFonts w:eastAsia="Times New Roman" w:cs="Times New Roman"/>
          <w:lang w:eastAsia="en-CA"/>
        </w:rPr>
        <w:t>:</w:t>
      </w:r>
      <w:r w:rsidR="00E8554C">
        <w:rPr>
          <w:rFonts w:eastAsia="Times New Roman" w:cs="Times New Roman"/>
          <w:lang w:eastAsia="en-CA"/>
        </w:rPr>
        <w:t xml:space="preserve">  </w:t>
      </w:r>
      <w:r w:rsidR="00BA2940">
        <w:rPr>
          <w:rFonts w:eastAsia="Times New Roman" w:cs="Times New Roman"/>
          <w:lang w:eastAsia="en-CA"/>
        </w:rPr>
        <w:t xml:space="preserve">  </w:t>
      </w:r>
    </w:p>
    <w:p w:rsidR="00007669" w:rsidRDefault="00FA409E" w:rsidP="00007669">
      <w:pPr>
        <w:rPr>
          <w:rFonts w:eastAsia="Times New Roman" w:cs="Times New Roman"/>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351A24">
        <w:rPr>
          <w:rFonts w:eastAsia="Times New Roman" w:cs="Times New Roman"/>
          <w:bCs/>
          <w:noProof/>
          <w:lang w:eastAsia="en-CA"/>
        </w:rPr>
        <w:t>19</w:t>
      </w:r>
      <w:r w:rsidRPr="00E04CB7">
        <w:rPr>
          <w:rFonts w:eastAsia="Times New Roman" w:cs="Times New Roman"/>
          <w:bCs/>
          <w:lang w:eastAsia="en-CA"/>
        </w:rPr>
        <w:fldChar w:fldCharType="end"/>
      </w:r>
      <w:r w:rsidR="00007669" w:rsidRPr="00E04CB7">
        <w:rPr>
          <w:rFonts w:eastAsia="Times New Roman" w:cs="Times New Roman"/>
          <w:bCs/>
          <w:lang w:eastAsia="en-CA"/>
        </w:rPr>
        <w:t>)</w:t>
      </w:r>
      <w:r w:rsidR="00007669">
        <w:rPr>
          <w:rFonts w:eastAsia="Times New Roman" w:cs="Times New Roman"/>
          <w:lang w:eastAsia="en-CA"/>
        </w:rPr>
        <w:tab/>
      </w:r>
      <w:r w:rsidR="00007669">
        <w:rPr>
          <w:rFonts w:eastAsia="Times New Roman" w:cs="Times New Roman"/>
          <w:lang w:eastAsia="en-CA"/>
        </w:rPr>
        <w:tab/>
      </w:r>
      <w:r w:rsidR="00FE6D19" w:rsidRPr="00FE6D19">
        <w:rPr>
          <w:rFonts w:eastAsia="Times New Roman" w:cs="Times New Roman"/>
          <w:position w:val="-14"/>
          <w:lang w:eastAsia="en-CA"/>
        </w:rPr>
        <w:object w:dxaOrig="1939" w:dyaOrig="400">
          <v:shape id="_x0000_i1053" type="#_x0000_t75" style="width:94.8pt;height:19.2pt" o:ole="">
            <v:imagedata r:id="rId66" o:title=""/>
          </v:shape>
          <o:OLEObject Type="Embed" ProgID="Equation.3" ShapeID="_x0000_i1053" DrawAspect="Content" ObjectID="_1598874176" r:id="rId67"/>
        </w:object>
      </w:r>
      <w:r w:rsidR="00007669">
        <w:rPr>
          <w:rFonts w:eastAsia="Times New Roman" w:cs="Times New Roman"/>
          <w:lang w:eastAsia="en-CA"/>
        </w:rPr>
        <w:t xml:space="preserve"> </w:t>
      </w:r>
      <w:r w:rsidR="003B3084">
        <w:rPr>
          <w:rFonts w:eastAsia="Times New Roman" w:cs="Times New Roman"/>
          <w:lang w:eastAsia="en-CA"/>
        </w:rPr>
        <w:t>,</w:t>
      </w:r>
    </w:p>
    <w:p w:rsidR="00FE6D19" w:rsidRPr="003B3084" w:rsidRDefault="00820B53" w:rsidP="00007669">
      <w:pPr>
        <w:rPr>
          <w:rFonts w:eastAsia="Times New Roman" w:cs="Times New Roman"/>
          <w:i/>
          <w:lang w:eastAsia="en-CA"/>
        </w:rPr>
      </w:pPr>
      <w:r>
        <w:rPr>
          <w:rFonts w:eastAsia="Times New Roman" w:cs="Times New Roman"/>
          <w:lang w:eastAsia="en-CA"/>
        </w:rPr>
        <w:t>while</w:t>
      </w:r>
      <w:r w:rsidR="003B3084">
        <w:rPr>
          <w:rFonts w:eastAsia="Times New Roman" w:cs="Times New Roman"/>
          <w:lang w:eastAsia="en-CA"/>
        </w:rPr>
        <w:t xml:space="preserve"> </w:t>
      </w:r>
      <w:r w:rsidR="003B3084">
        <w:rPr>
          <w:rFonts w:eastAsia="Times New Roman" w:cs="Times New Roman"/>
          <w:i/>
          <w:lang w:eastAsia="en-CA"/>
        </w:rPr>
        <w:t>F</w:t>
      </w:r>
      <w:r w:rsidR="003B3084" w:rsidRPr="003B3084">
        <w:rPr>
          <w:rFonts w:eastAsia="Times New Roman" w:cs="Times New Roman"/>
          <w:i/>
          <w:vertAlign w:val="subscript"/>
          <w:lang w:eastAsia="en-CA"/>
        </w:rPr>
        <w:t>f ϵ TAE</w:t>
      </w:r>
      <w:r w:rsidR="003B3084">
        <w:rPr>
          <w:rFonts w:eastAsia="Times New Roman" w:cs="Times New Roman"/>
          <w:i/>
          <w:lang w:eastAsia="en-CA"/>
        </w:rPr>
        <w:t xml:space="preserve"> </w:t>
      </w:r>
      <w:r w:rsidR="003B3084" w:rsidRPr="003B3084">
        <w:rPr>
          <w:rFonts w:eastAsia="Times New Roman" w:cs="Times New Roman"/>
          <w:lang w:eastAsia="en-CA"/>
        </w:rPr>
        <w:t>is provided by the MP</w:t>
      </w:r>
      <w:r w:rsidR="003B3084">
        <w:rPr>
          <w:rFonts w:eastAsia="Times New Roman" w:cs="Times New Roman"/>
          <w:lang w:eastAsia="en-CA"/>
        </w:rPr>
        <w:t>.  T</w:t>
      </w:r>
      <w:r w:rsidR="00FE6D19">
        <w:rPr>
          <w:rFonts w:eastAsia="Times New Roman" w:cs="Times New Roman"/>
          <w:lang w:eastAsia="en-CA"/>
        </w:rPr>
        <w:t xml:space="preserve">he function minimizer solves for the effort multiplier, </w:t>
      </w:r>
      <w:r w:rsidR="00FE6D19" w:rsidRPr="00FE6D19">
        <w:rPr>
          <w:rFonts w:eastAsia="Times New Roman" w:cs="Times New Roman"/>
          <w:i/>
          <w:lang w:eastAsia="en-CA"/>
        </w:rPr>
        <w:t>x</w:t>
      </w:r>
      <w:r w:rsidR="00FE6D19">
        <w:rPr>
          <w:rFonts w:eastAsia="Times New Roman" w:cs="Times New Roman"/>
          <w:lang w:eastAsia="en-CA"/>
        </w:rPr>
        <w:t>, that s</w:t>
      </w:r>
      <w:r w:rsidR="003B3084">
        <w:rPr>
          <w:rFonts w:eastAsia="Times New Roman" w:cs="Times New Roman"/>
          <w:lang w:eastAsia="en-CA"/>
        </w:rPr>
        <w:t xml:space="preserve">atisfies </w:t>
      </w:r>
      <w:r w:rsidR="00FE6D19">
        <w:rPr>
          <w:rFonts w:eastAsia="Times New Roman" w:cs="Times New Roman"/>
          <w:lang w:eastAsia="en-CA"/>
        </w:rPr>
        <w:t xml:space="preserve">the catch equations for all 4 quarters simultaneously.  </w:t>
      </w:r>
    </w:p>
    <w:p w:rsidR="00007669" w:rsidRDefault="00007669" w:rsidP="00007669">
      <w:pPr>
        <w:rPr>
          <w:rFonts w:eastAsia="Times New Roman" w:cs="Times New Roman"/>
          <w:lang w:eastAsia="en-CA"/>
        </w:rPr>
      </w:pPr>
      <w:r>
        <w:rPr>
          <w:rFonts w:eastAsia="Times New Roman" w:cs="Times New Roman"/>
          <w:lang w:eastAsia="en-CA"/>
        </w:rPr>
        <w:t xml:space="preserve">In contrast, the R-based </w:t>
      </w:r>
      <w:r w:rsidR="0037253D">
        <w:rPr>
          <w:rFonts w:eastAsia="Times New Roman" w:cs="Times New Roman"/>
          <w:lang w:eastAsia="en-CA"/>
        </w:rPr>
        <w:t xml:space="preserve">Baranov </w:t>
      </w:r>
      <w:r>
        <w:rPr>
          <w:rFonts w:eastAsia="Times New Roman" w:cs="Times New Roman"/>
          <w:lang w:eastAsia="en-CA"/>
        </w:rPr>
        <w:t>approximation (</w:t>
      </w:r>
      <w:r w:rsidR="0037253D">
        <w:rPr>
          <w:rFonts w:eastAsia="Times New Roman" w:cs="Times New Roman"/>
          <w:lang w:eastAsia="en-CA"/>
        </w:rPr>
        <w:t xml:space="preserve">equation </w:t>
      </w:r>
      <w:r>
        <w:rPr>
          <w:rFonts w:eastAsia="Times New Roman" w:cs="Times New Roman"/>
          <w:lang w:eastAsia="en-CA"/>
        </w:rPr>
        <w:fldChar w:fldCharType="begin"/>
      </w:r>
      <w:r>
        <w:rPr>
          <w:rFonts w:eastAsia="Times New Roman" w:cs="Times New Roman"/>
          <w:lang w:eastAsia="en-CA"/>
        </w:rPr>
        <w:instrText xml:space="preserve"> REF _Ref451764543 \h </w:instrText>
      </w:r>
      <w:r>
        <w:rPr>
          <w:rFonts w:eastAsia="Times New Roman" w:cs="Times New Roman"/>
          <w:lang w:eastAsia="en-CA"/>
        </w:rPr>
      </w:r>
      <w:r>
        <w:rPr>
          <w:rFonts w:eastAsia="Times New Roman" w:cs="Times New Roman"/>
          <w:lang w:eastAsia="en-CA"/>
        </w:rPr>
        <w:fldChar w:fldCharType="separate"/>
      </w:r>
      <w:r w:rsidR="00351A24">
        <w:rPr>
          <w:rFonts w:eastAsia="Times New Roman" w:cs="Times New Roman"/>
          <w:bCs/>
          <w:noProof/>
          <w:lang w:eastAsia="en-CA"/>
        </w:rPr>
        <w:t>12</w:t>
      </w:r>
      <w:r>
        <w:rPr>
          <w:rFonts w:eastAsia="Times New Roman" w:cs="Times New Roman"/>
          <w:lang w:eastAsia="en-CA"/>
        </w:rPr>
        <w:fldChar w:fldCharType="end"/>
      </w:r>
      <w:r>
        <w:rPr>
          <w:rFonts w:eastAsia="Times New Roman" w:cs="Times New Roman"/>
          <w:lang w:eastAsia="en-CA"/>
        </w:rPr>
        <w:t xml:space="preserve">) </w:t>
      </w:r>
      <w:r w:rsidR="005F1115">
        <w:rPr>
          <w:rFonts w:eastAsia="Times New Roman" w:cs="Times New Roman"/>
          <w:lang w:eastAsia="en-CA"/>
        </w:rPr>
        <w:t xml:space="preserve">has a closed form solution.  </w:t>
      </w:r>
      <w:r w:rsidR="00CF3948">
        <w:rPr>
          <w:rFonts w:eastAsia="Times New Roman" w:cs="Times New Roman"/>
          <w:lang w:eastAsia="en-CA"/>
        </w:rPr>
        <w:t>For those fisheries that are managed as part of the quota system, i</w:t>
      </w:r>
      <w:r w:rsidR="005F1115">
        <w:rPr>
          <w:rFonts w:eastAsia="Times New Roman" w:cs="Times New Roman"/>
          <w:lang w:eastAsia="en-CA"/>
        </w:rPr>
        <w:t xml:space="preserve">t is </w:t>
      </w:r>
      <w:r w:rsidR="00FE6D19">
        <w:rPr>
          <w:rFonts w:eastAsia="Times New Roman" w:cs="Times New Roman"/>
          <w:lang w:eastAsia="en-CA"/>
        </w:rPr>
        <w:t>assume</w:t>
      </w:r>
      <w:r w:rsidR="005F1115">
        <w:rPr>
          <w:rFonts w:eastAsia="Times New Roman" w:cs="Times New Roman"/>
          <w:lang w:eastAsia="en-CA"/>
        </w:rPr>
        <w:t>d</w:t>
      </w:r>
      <w:r>
        <w:rPr>
          <w:rFonts w:eastAsia="Times New Roman" w:cs="Times New Roman"/>
          <w:lang w:eastAsia="en-CA"/>
        </w:rPr>
        <w:t xml:space="preserve"> that the </w:t>
      </w:r>
      <w:r w:rsidR="008A2E8C">
        <w:rPr>
          <w:rFonts w:eastAsia="Times New Roman" w:cs="Times New Roman"/>
          <w:lang w:eastAsia="en-CA"/>
        </w:rPr>
        <w:t>TAC is apportioned according to the recent (</w:t>
      </w:r>
      <w:r w:rsidR="00174A27">
        <w:rPr>
          <w:rFonts w:eastAsia="Times New Roman" w:cs="Times New Roman"/>
          <w:lang w:eastAsia="en-CA"/>
        </w:rPr>
        <w:t>user-defined</w:t>
      </w:r>
      <w:r w:rsidR="008A2E8C">
        <w:rPr>
          <w:rFonts w:eastAsia="Times New Roman" w:cs="Times New Roman"/>
          <w:lang w:eastAsia="en-CA"/>
        </w:rPr>
        <w:t xml:space="preserve">) </w:t>
      </w:r>
      <w:r>
        <w:rPr>
          <w:rFonts w:eastAsia="Times New Roman" w:cs="Times New Roman"/>
          <w:lang w:eastAsia="en-CA"/>
        </w:rPr>
        <w:t xml:space="preserve">catch-in-mass distribution </w:t>
      </w:r>
      <w:r w:rsidR="002E659F">
        <w:rPr>
          <w:rFonts w:eastAsia="Times New Roman" w:cs="Times New Roman"/>
          <w:lang w:eastAsia="en-CA"/>
        </w:rPr>
        <w:t>by fishery and season</w:t>
      </w:r>
      <w:r>
        <w:rPr>
          <w:rFonts w:eastAsia="Times New Roman" w:cs="Times New Roman"/>
          <w:lang w:eastAsia="en-CA"/>
        </w:rPr>
        <w:t xml:space="preserve">:    </w:t>
      </w:r>
    </w:p>
    <w:p w:rsidR="00BA2940" w:rsidRDefault="00FA409E" w:rsidP="00BA2940">
      <w:pPr>
        <w:rPr>
          <w:rFonts w:eastAsia="Times New Roman" w:cs="Times New Roman"/>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351A24">
        <w:rPr>
          <w:rFonts w:eastAsia="Times New Roman" w:cs="Times New Roman"/>
          <w:bCs/>
          <w:noProof/>
          <w:lang w:eastAsia="en-CA"/>
        </w:rPr>
        <w:t>20</w:t>
      </w:r>
      <w:r w:rsidRPr="00E04CB7">
        <w:rPr>
          <w:rFonts w:eastAsia="Times New Roman" w:cs="Times New Roman"/>
          <w:bCs/>
          <w:lang w:eastAsia="en-CA"/>
        </w:rPr>
        <w:fldChar w:fldCharType="end"/>
      </w:r>
      <w:r w:rsidR="00907045" w:rsidRPr="00E04CB7">
        <w:rPr>
          <w:rFonts w:eastAsia="Times New Roman" w:cs="Times New Roman"/>
          <w:bCs/>
          <w:lang w:eastAsia="en-CA"/>
        </w:rPr>
        <w:t>)</w:t>
      </w:r>
      <w:r w:rsidR="00044501">
        <w:rPr>
          <w:rFonts w:eastAsia="Times New Roman" w:cs="Times New Roman"/>
          <w:lang w:eastAsia="en-CA"/>
        </w:rPr>
        <w:tab/>
      </w:r>
      <w:r w:rsidR="00044501">
        <w:rPr>
          <w:rFonts w:eastAsia="Times New Roman" w:cs="Times New Roman"/>
          <w:lang w:eastAsia="en-CA"/>
        </w:rPr>
        <w:tab/>
      </w:r>
      <w:r w:rsidR="004C1A78" w:rsidRPr="00044501">
        <w:rPr>
          <w:rFonts w:eastAsia="Times New Roman" w:cs="Times New Roman"/>
          <w:position w:val="-52"/>
          <w:lang w:eastAsia="en-CA"/>
        </w:rPr>
        <w:object w:dxaOrig="3200" w:dyaOrig="1160">
          <v:shape id="_x0000_i1054" type="#_x0000_t75" style="width:157.2pt;height:55.8pt" o:ole="">
            <v:imagedata r:id="rId68" o:title=""/>
          </v:shape>
          <o:OLEObject Type="Embed" ProgID="Equation.3" ShapeID="_x0000_i1054" DrawAspect="Content" ObjectID="_1598874177" r:id="rId69"/>
        </w:object>
      </w:r>
      <w:r w:rsidR="00C81448">
        <w:rPr>
          <w:rFonts w:eastAsia="Times New Roman" w:cs="Times New Roman"/>
          <w:lang w:eastAsia="en-CA"/>
        </w:rPr>
        <w:t>.</w:t>
      </w:r>
    </w:p>
    <w:p w:rsidR="002E659F" w:rsidRDefault="002E659F" w:rsidP="002E659F">
      <w:pPr>
        <w:rPr>
          <w:rFonts w:eastAsia="Times New Roman" w:cs="Times New Roman"/>
          <w:lang w:eastAsia="en-CA"/>
        </w:rPr>
      </w:pPr>
      <w:r>
        <w:rPr>
          <w:rFonts w:eastAsia="Times New Roman" w:cs="Times New Roman"/>
          <w:lang w:eastAsia="en-CA"/>
        </w:rPr>
        <w:t>The age-specific, region-specific</w:t>
      </w:r>
      <w:r w:rsidR="00174A27">
        <w:rPr>
          <w:rFonts w:eastAsia="Times New Roman" w:cs="Times New Roman"/>
          <w:lang w:eastAsia="en-CA"/>
        </w:rPr>
        <w:t>,</w:t>
      </w:r>
      <w:r>
        <w:rPr>
          <w:rFonts w:eastAsia="Times New Roman" w:cs="Times New Roman"/>
          <w:lang w:eastAsia="en-CA"/>
        </w:rPr>
        <w:t xml:space="preserve"> catch extraction is calculated </w:t>
      </w:r>
      <w:r w:rsidR="0037253D">
        <w:rPr>
          <w:rFonts w:eastAsia="Times New Roman" w:cs="Times New Roman"/>
          <w:lang w:eastAsia="en-CA"/>
        </w:rPr>
        <w:t>each</w:t>
      </w:r>
      <w:r w:rsidR="003B3084">
        <w:rPr>
          <w:rFonts w:eastAsia="Times New Roman" w:cs="Times New Roman"/>
          <w:lang w:eastAsia="en-CA"/>
        </w:rPr>
        <w:t xml:space="preserve"> </w:t>
      </w:r>
      <w:r>
        <w:rPr>
          <w:rFonts w:eastAsia="Times New Roman" w:cs="Times New Roman"/>
          <w:lang w:eastAsia="en-CA"/>
        </w:rPr>
        <w:t>season:</w:t>
      </w:r>
    </w:p>
    <w:p w:rsidR="002E659F" w:rsidRDefault="002E659F" w:rsidP="002E659F">
      <w:pPr>
        <w:rPr>
          <w:rFonts w:eastAsia="Times New Roman" w:cs="Times New Roman"/>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351A24">
        <w:rPr>
          <w:rFonts w:eastAsia="Times New Roman" w:cs="Times New Roman"/>
          <w:bCs/>
          <w:noProof/>
          <w:lang w:eastAsia="en-CA"/>
        </w:rPr>
        <w:t>21</w:t>
      </w:r>
      <w:r w:rsidRPr="00E04CB7">
        <w:rPr>
          <w:rFonts w:eastAsia="Times New Roman" w:cs="Times New Roman"/>
          <w:bCs/>
          <w:lang w:eastAsia="en-CA"/>
        </w:rPr>
        <w:fldChar w:fldCharType="end"/>
      </w:r>
      <w:r w:rsidRPr="00E04CB7">
        <w:rPr>
          <w:rFonts w:eastAsia="Times New Roman" w:cs="Times New Roman"/>
          <w:bCs/>
          <w:lang w:eastAsia="en-CA"/>
        </w:rPr>
        <w:t>)</w:t>
      </w:r>
      <w:r>
        <w:rPr>
          <w:rFonts w:eastAsia="Times New Roman" w:cs="Times New Roman"/>
          <w:lang w:eastAsia="en-CA"/>
        </w:rPr>
        <w:tab/>
      </w:r>
      <w:r>
        <w:rPr>
          <w:rFonts w:eastAsia="Times New Roman" w:cs="Times New Roman"/>
          <w:lang w:eastAsia="en-CA"/>
        </w:rPr>
        <w:tab/>
      </w:r>
      <w:r w:rsidR="00CF3948" w:rsidRPr="00CF3948">
        <w:rPr>
          <w:rFonts w:eastAsia="Times New Roman" w:cs="Times New Roman"/>
          <w:position w:val="-50"/>
          <w:lang w:eastAsia="en-CA"/>
        </w:rPr>
        <w:object w:dxaOrig="2760" w:dyaOrig="1120">
          <v:shape id="_x0000_i1055" type="#_x0000_t75" style="width:136.2pt;height:54pt" o:ole="">
            <v:imagedata r:id="rId70" o:title=""/>
          </v:shape>
          <o:OLEObject Type="Embed" ProgID="Equation.3" ShapeID="_x0000_i1055" DrawAspect="Content" ObjectID="_1598874178" r:id="rId71"/>
        </w:object>
      </w:r>
      <w:r w:rsidR="0037253D">
        <w:rPr>
          <w:rFonts w:eastAsia="Times New Roman" w:cs="Times New Roman"/>
          <w:lang w:eastAsia="en-CA"/>
        </w:rPr>
        <w:t>,</w:t>
      </w:r>
    </w:p>
    <w:p w:rsidR="00C81448" w:rsidRDefault="0037253D" w:rsidP="00C81448">
      <w:pPr>
        <w:rPr>
          <w:rFonts w:eastAsia="Times New Roman" w:cs="Times New Roman"/>
          <w:lang w:eastAsia="en-CA"/>
        </w:rPr>
      </w:pPr>
      <w:r>
        <w:rPr>
          <w:rFonts w:eastAsia="Times New Roman" w:cs="Times New Roman"/>
          <w:lang w:eastAsia="en-CA"/>
        </w:rPr>
        <w:t>where</w:t>
      </w:r>
      <w:r w:rsidR="00C81448">
        <w:rPr>
          <w:rFonts w:eastAsia="Times New Roman" w:cs="Times New Roman"/>
          <w:lang w:eastAsia="en-CA"/>
        </w:rPr>
        <w:t xml:space="preserve"> </w:t>
      </w:r>
      <w:r w:rsidR="00C81448" w:rsidRPr="005F1115">
        <w:rPr>
          <w:rFonts w:eastAsia="Times New Roman" w:cs="Times New Roman"/>
          <w:i/>
          <w:lang w:eastAsia="en-CA"/>
        </w:rPr>
        <w:t>B</w:t>
      </w:r>
      <w:r w:rsidR="00C81448" w:rsidRPr="005F1115">
        <w:rPr>
          <w:rFonts w:eastAsia="Times New Roman" w:cs="Times New Roman"/>
          <w:i/>
          <w:vertAlign w:val="superscript"/>
          <w:lang w:eastAsia="en-CA"/>
        </w:rPr>
        <w:t>vu</w:t>
      </w:r>
      <w:r w:rsidR="00174A27">
        <w:rPr>
          <w:rFonts w:eastAsia="Times New Roman" w:cs="Times New Roman"/>
          <w:i/>
          <w:vertAlign w:val="superscript"/>
          <w:lang w:eastAsia="en-CA"/>
        </w:rPr>
        <w:t>l</w:t>
      </w:r>
      <w:r w:rsidR="00C81448">
        <w:rPr>
          <w:rFonts w:eastAsia="Times New Roman" w:cs="Times New Roman"/>
          <w:lang w:eastAsia="en-CA"/>
        </w:rPr>
        <w:t xml:space="preserve">, represents the </w:t>
      </w:r>
      <w:r w:rsidR="008A2E8C">
        <w:rPr>
          <w:rFonts w:eastAsia="Times New Roman" w:cs="Times New Roman"/>
          <w:lang w:eastAsia="en-CA"/>
        </w:rPr>
        <w:t xml:space="preserve">relative </w:t>
      </w:r>
      <w:r w:rsidR="00C81448">
        <w:rPr>
          <w:rFonts w:eastAsia="Times New Roman" w:cs="Times New Roman"/>
          <w:lang w:eastAsia="en-CA"/>
        </w:rPr>
        <w:t xml:space="preserve">biomass that is vulnerable to each fishery via </w:t>
      </w:r>
      <w:r w:rsidR="008A2E8C">
        <w:rPr>
          <w:rFonts w:eastAsia="Times New Roman" w:cs="Times New Roman"/>
          <w:lang w:eastAsia="en-CA"/>
        </w:rPr>
        <w:t xml:space="preserve">the </w:t>
      </w:r>
      <w:r w:rsidR="00C81448">
        <w:rPr>
          <w:rFonts w:eastAsia="Times New Roman" w:cs="Times New Roman"/>
          <w:lang w:eastAsia="en-CA"/>
        </w:rPr>
        <w:t>selectivity</w:t>
      </w:r>
      <w:r w:rsidR="008A2E8C">
        <w:rPr>
          <w:rFonts w:eastAsia="Times New Roman" w:cs="Times New Roman"/>
          <w:lang w:eastAsia="en-CA"/>
        </w:rPr>
        <w:t xml:space="preserve"> function</w:t>
      </w:r>
      <w:r w:rsidR="00C81448">
        <w:rPr>
          <w:rFonts w:eastAsia="Times New Roman" w:cs="Times New Roman"/>
          <w:lang w:eastAsia="en-CA"/>
        </w:rPr>
        <w:t xml:space="preserve">, </w:t>
      </w:r>
      <w:r w:rsidR="00C81448" w:rsidRPr="005F1115">
        <w:rPr>
          <w:rFonts w:eastAsia="Times New Roman" w:cs="Times New Roman"/>
          <w:i/>
          <w:lang w:eastAsia="en-CA"/>
        </w:rPr>
        <w:t>S</w:t>
      </w:r>
      <w:r w:rsidR="00C81448" w:rsidRPr="005F1115">
        <w:rPr>
          <w:rFonts w:eastAsia="Times New Roman" w:cs="Times New Roman"/>
          <w:lang w:eastAsia="en-CA"/>
        </w:rPr>
        <w:t>:</w:t>
      </w:r>
    </w:p>
    <w:p w:rsidR="00C81448" w:rsidRDefault="00C81448" w:rsidP="00C81448">
      <w:pPr>
        <w:rPr>
          <w:rFonts w:eastAsia="Times New Roman" w:cs="Times New Roman"/>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351A24">
        <w:rPr>
          <w:rFonts w:eastAsia="Times New Roman" w:cs="Times New Roman"/>
          <w:bCs/>
          <w:noProof/>
          <w:lang w:eastAsia="en-CA"/>
        </w:rPr>
        <w:t>22</w:t>
      </w:r>
      <w:r w:rsidRPr="00E04CB7">
        <w:rPr>
          <w:rFonts w:eastAsia="Times New Roman" w:cs="Times New Roman"/>
          <w:bCs/>
          <w:lang w:eastAsia="en-CA"/>
        </w:rPr>
        <w:fldChar w:fldCharType="end"/>
      </w:r>
      <w:r w:rsidRPr="00E04CB7">
        <w:rPr>
          <w:rFonts w:eastAsia="Times New Roman" w:cs="Times New Roman"/>
          <w:bCs/>
          <w:lang w:eastAsia="en-CA"/>
        </w:rPr>
        <w:t>)</w:t>
      </w:r>
      <w:r>
        <w:rPr>
          <w:rFonts w:eastAsia="Times New Roman" w:cs="Times New Roman"/>
          <w:lang w:eastAsia="en-CA"/>
        </w:rPr>
        <w:tab/>
      </w:r>
      <w:r>
        <w:rPr>
          <w:rFonts w:eastAsia="Times New Roman" w:cs="Times New Roman"/>
          <w:lang w:eastAsia="en-CA"/>
        </w:rPr>
        <w:tab/>
      </w:r>
      <w:r w:rsidR="00CF3948" w:rsidRPr="0037253D">
        <w:rPr>
          <w:rFonts w:eastAsia="Times New Roman" w:cs="Times New Roman"/>
          <w:position w:val="-14"/>
          <w:lang w:eastAsia="en-CA"/>
        </w:rPr>
        <w:object w:dxaOrig="2340" w:dyaOrig="400">
          <v:shape id="_x0000_i1056" type="#_x0000_t75" style="width:115.2pt;height:19.8pt" o:ole="">
            <v:imagedata r:id="rId72" o:title=""/>
          </v:shape>
          <o:OLEObject Type="Embed" ProgID="Equation.3" ShapeID="_x0000_i1056" DrawAspect="Content" ObjectID="_1598874179" r:id="rId73"/>
        </w:object>
      </w:r>
      <w:r w:rsidR="0037253D">
        <w:rPr>
          <w:rFonts w:eastAsia="Times New Roman" w:cs="Times New Roman"/>
          <w:lang w:eastAsia="en-CA"/>
        </w:rPr>
        <w:t>,</w:t>
      </w:r>
    </w:p>
    <w:p w:rsidR="00C858E9" w:rsidRDefault="008A2E8C" w:rsidP="00BA2940">
      <w:pPr>
        <w:rPr>
          <w:rFonts w:eastAsia="Times New Roman" w:cs="Times New Roman"/>
          <w:lang w:eastAsia="en-CA"/>
        </w:rPr>
      </w:pPr>
      <w:r>
        <w:rPr>
          <w:rFonts w:eastAsia="Times New Roman" w:cs="Times New Roman"/>
          <w:lang w:eastAsia="en-CA"/>
        </w:rPr>
        <w:lastRenderedPageBreak/>
        <w:t>T</w:t>
      </w:r>
      <w:r w:rsidR="0037253D">
        <w:rPr>
          <w:rFonts w:eastAsia="Times New Roman" w:cs="Times New Roman"/>
          <w:lang w:eastAsia="en-CA"/>
        </w:rPr>
        <w:t xml:space="preserve">he catch in numbers </w:t>
      </w:r>
      <w:r>
        <w:rPr>
          <w:rFonts w:eastAsia="Times New Roman" w:cs="Times New Roman"/>
          <w:lang w:eastAsia="en-CA"/>
        </w:rPr>
        <w:t xml:space="preserve">extracted </w:t>
      </w:r>
      <w:r w:rsidR="0037253D">
        <w:rPr>
          <w:rFonts w:eastAsia="Times New Roman" w:cs="Times New Roman"/>
          <w:lang w:eastAsia="en-CA"/>
        </w:rPr>
        <w:t xml:space="preserve">from equation </w:t>
      </w:r>
      <w:r w:rsidR="0037253D">
        <w:rPr>
          <w:rFonts w:eastAsia="Times New Roman" w:cs="Times New Roman"/>
          <w:lang w:eastAsia="en-CA"/>
        </w:rPr>
        <w:fldChar w:fldCharType="begin"/>
      </w:r>
      <w:r w:rsidR="0037253D">
        <w:rPr>
          <w:rFonts w:eastAsia="Times New Roman" w:cs="Times New Roman"/>
          <w:lang w:eastAsia="en-CA"/>
        </w:rPr>
        <w:instrText xml:space="preserve"> REF _Ref451764543 \h </w:instrText>
      </w:r>
      <w:r w:rsidR="0037253D">
        <w:rPr>
          <w:rFonts w:eastAsia="Times New Roman" w:cs="Times New Roman"/>
          <w:lang w:eastAsia="en-CA"/>
        </w:rPr>
      </w:r>
      <w:r w:rsidR="0037253D">
        <w:rPr>
          <w:rFonts w:eastAsia="Times New Roman" w:cs="Times New Roman"/>
          <w:lang w:eastAsia="en-CA"/>
        </w:rPr>
        <w:fldChar w:fldCharType="separate"/>
      </w:r>
      <w:r w:rsidR="00351A24">
        <w:rPr>
          <w:rFonts w:eastAsia="Times New Roman" w:cs="Times New Roman"/>
          <w:bCs/>
          <w:noProof/>
          <w:lang w:eastAsia="en-CA"/>
        </w:rPr>
        <w:t>12</w:t>
      </w:r>
      <w:r w:rsidR="0037253D">
        <w:rPr>
          <w:rFonts w:eastAsia="Times New Roman" w:cs="Times New Roman"/>
          <w:lang w:eastAsia="en-CA"/>
        </w:rPr>
        <w:fldChar w:fldCharType="end"/>
      </w:r>
      <w:r w:rsidR="0037253D">
        <w:rPr>
          <w:rFonts w:eastAsia="Times New Roman" w:cs="Times New Roman"/>
          <w:lang w:eastAsia="en-CA"/>
        </w:rPr>
        <w:t xml:space="preserve"> is </w:t>
      </w:r>
      <w:r>
        <w:rPr>
          <w:rFonts w:eastAsia="Times New Roman" w:cs="Times New Roman"/>
          <w:lang w:eastAsia="en-CA"/>
        </w:rPr>
        <w:t>then</w:t>
      </w:r>
      <w:r w:rsidR="0037253D">
        <w:rPr>
          <w:rFonts w:eastAsia="Times New Roman" w:cs="Times New Roman"/>
          <w:lang w:eastAsia="en-CA"/>
        </w:rPr>
        <w:t>:</w:t>
      </w:r>
    </w:p>
    <w:p w:rsidR="00440374" w:rsidRDefault="00FA409E" w:rsidP="00CF3948">
      <w:pPr>
        <w:rPr>
          <w:rFonts w:eastAsia="Times New Roman" w:cs="Times New Roman"/>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351A24">
        <w:rPr>
          <w:rFonts w:eastAsia="Times New Roman" w:cs="Times New Roman"/>
          <w:bCs/>
          <w:noProof/>
          <w:lang w:eastAsia="en-CA"/>
        </w:rPr>
        <w:t>23</w:t>
      </w:r>
      <w:r w:rsidRPr="00E04CB7">
        <w:rPr>
          <w:rFonts w:eastAsia="Times New Roman" w:cs="Times New Roman"/>
          <w:bCs/>
          <w:lang w:eastAsia="en-CA"/>
        </w:rPr>
        <w:fldChar w:fldCharType="end"/>
      </w:r>
      <w:r w:rsidR="00907045" w:rsidRPr="00E04CB7">
        <w:rPr>
          <w:rFonts w:eastAsia="Times New Roman" w:cs="Times New Roman"/>
          <w:bCs/>
          <w:lang w:eastAsia="en-CA"/>
        </w:rPr>
        <w:t>)</w:t>
      </w:r>
      <w:r w:rsidR="00C858E9">
        <w:rPr>
          <w:rFonts w:eastAsia="Times New Roman" w:cs="Times New Roman"/>
          <w:lang w:eastAsia="en-CA"/>
        </w:rPr>
        <w:tab/>
      </w:r>
      <w:r w:rsidR="00C858E9">
        <w:rPr>
          <w:rFonts w:eastAsia="Times New Roman" w:cs="Times New Roman"/>
          <w:lang w:eastAsia="en-CA"/>
        </w:rPr>
        <w:tab/>
      </w:r>
      <w:r w:rsidR="00CF3948" w:rsidRPr="005F1115">
        <w:rPr>
          <w:rFonts w:eastAsia="Times New Roman" w:cs="Times New Roman"/>
          <w:position w:val="-30"/>
          <w:lang w:eastAsia="en-CA"/>
        </w:rPr>
        <w:object w:dxaOrig="1660" w:dyaOrig="740">
          <v:shape id="_x0000_i1057" type="#_x0000_t75" style="width:82.8pt;height:34.8pt" o:ole="">
            <v:imagedata r:id="rId74" o:title=""/>
          </v:shape>
          <o:OLEObject Type="Embed" ProgID="Equation.3" ShapeID="_x0000_i1057" DrawAspect="Content" ObjectID="_1598874180" r:id="rId75"/>
        </w:object>
      </w:r>
      <w:r w:rsidR="005F1115">
        <w:rPr>
          <w:rFonts w:eastAsia="Times New Roman" w:cs="Times New Roman"/>
          <w:lang w:eastAsia="en-CA"/>
        </w:rPr>
        <w:t>.</w:t>
      </w:r>
    </w:p>
    <w:p w:rsidR="00CA7645" w:rsidRDefault="00CF3948" w:rsidP="00CA7645">
      <w:pPr>
        <w:rPr>
          <w:rFonts w:eastAsia="Times New Roman" w:cs="Times New Roman"/>
          <w:lang w:eastAsia="en-CA"/>
        </w:rPr>
      </w:pPr>
      <w:r>
        <w:rPr>
          <w:rFonts w:eastAsia="Times New Roman" w:cs="Times New Roman"/>
          <w:lang w:eastAsia="en-CA"/>
        </w:rPr>
        <w:t>Lastly, t</w:t>
      </w:r>
      <w:r w:rsidR="00CA7645">
        <w:rPr>
          <w:rFonts w:eastAsia="Times New Roman" w:cs="Times New Roman"/>
          <w:lang w:eastAsia="en-CA"/>
        </w:rPr>
        <w:t>he age</w:t>
      </w:r>
      <w:r w:rsidR="002A2527">
        <w:rPr>
          <w:rFonts w:eastAsia="Times New Roman" w:cs="Times New Roman"/>
          <w:lang w:eastAsia="en-CA"/>
        </w:rPr>
        <w:t>-</w:t>
      </w:r>
      <w:r w:rsidR="00CA7645">
        <w:rPr>
          <w:rFonts w:eastAsia="Times New Roman" w:cs="Times New Roman"/>
          <w:lang w:eastAsia="en-CA"/>
        </w:rPr>
        <w:t xml:space="preserve">classes and time-steps </w:t>
      </w:r>
      <w:r w:rsidR="002A2527">
        <w:rPr>
          <w:rFonts w:eastAsia="Times New Roman" w:cs="Times New Roman"/>
          <w:lang w:eastAsia="en-CA"/>
        </w:rPr>
        <w:t xml:space="preserve">of both approaches </w:t>
      </w:r>
      <w:r w:rsidR="00CA7645">
        <w:rPr>
          <w:rFonts w:eastAsia="Times New Roman" w:cs="Times New Roman"/>
          <w:lang w:eastAsia="en-CA"/>
        </w:rPr>
        <w:t xml:space="preserve">are </w:t>
      </w:r>
      <w:r w:rsidR="002A2527">
        <w:rPr>
          <w:rFonts w:eastAsia="Times New Roman" w:cs="Times New Roman"/>
          <w:lang w:eastAsia="en-CA"/>
        </w:rPr>
        <w:t xml:space="preserve">incremented </w:t>
      </w:r>
      <w:r w:rsidR="005F1115">
        <w:rPr>
          <w:rFonts w:eastAsia="Times New Roman" w:cs="Times New Roman"/>
          <w:lang w:eastAsia="en-CA"/>
        </w:rPr>
        <w:t xml:space="preserve">from </w:t>
      </w:r>
      <w:r w:rsidR="002A2527">
        <w:rPr>
          <w:rFonts w:eastAsia="Times New Roman" w:cs="Times New Roman"/>
          <w:lang w:eastAsia="en-CA"/>
        </w:rPr>
        <w:t xml:space="preserve">the end of each time-step </w:t>
      </w:r>
      <w:r w:rsidR="005F1115">
        <w:rPr>
          <w:rFonts w:eastAsia="Times New Roman" w:cs="Times New Roman"/>
          <w:lang w:eastAsia="en-CA"/>
        </w:rPr>
        <w:t xml:space="preserve">to the beginning of the next time-step in the </w:t>
      </w:r>
      <w:r w:rsidR="002A2527">
        <w:rPr>
          <w:rFonts w:eastAsia="Times New Roman" w:cs="Times New Roman"/>
          <w:lang w:eastAsia="en-CA"/>
        </w:rPr>
        <w:t xml:space="preserve">standard way (including a plus-group </w:t>
      </w:r>
      <w:r w:rsidR="00D86D3F">
        <w:rPr>
          <w:rFonts w:eastAsia="Times New Roman" w:cs="Times New Roman"/>
          <w:lang w:eastAsia="en-CA"/>
        </w:rPr>
        <w:t>accumulator, in which the characteristics of all fish ≥</w:t>
      </w:r>
      <w:r w:rsidR="009C741F">
        <w:rPr>
          <w:rFonts w:eastAsia="Times New Roman" w:cs="Times New Roman"/>
          <w:lang w:eastAsia="en-CA"/>
        </w:rPr>
        <w:t xml:space="preserve"> age </w:t>
      </w:r>
      <w:r w:rsidR="00D86D3F" w:rsidRPr="00D86D3F">
        <w:rPr>
          <w:rFonts w:eastAsia="Times New Roman" w:cs="Times New Roman"/>
          <w:i/>
          <w:lang w:eastAsia="en-CA"/>
        </w:rPr>
        <w:t>A</w:t>
      </w:r>
      <w:r w:rsidR="00D86D3F">
        <w:rPr>
          <w:rFonts w:eastAsia="Times New Roman" w:cs="Times New Roman"/>
          <w:lang w:eastAsia="en-CA"/>
        </w:rPr>
        <w:t xml:space="preserve"> are assumed to be identical)</w:t>
      </w:r>
      <w:r w:rsidR="002A2527">
        <w:rPr>
          <w:rFonts w:eastAsia="Times New Roman" w:cs="Times New Roman"/>
          <w:lang w:eastAsia="en-CA"/>
        </w:rPr>
        <w:t>:</w:t>
      </w:r>
    </w:p>
    <w:p w:rsidR="00CA7645" w:rsidRDefault="00FA409E" w:rsidP="00CA7645">
      <w:pPr>
        <w:rPr>
          <w:rFonts w:eastAsia="Times New Roman" w:cs="Times New Roman"/>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351A24">
        <w:rPr>
          <w:rFonts w:eastAsia="Times New Roman" w:cs="Times New Roman"/>
          <w:bCs/>
          <w:noProof/>
          <w:lang w:eastAsia="en-CA"/>
        </w:rPr>
        <w:t>24</w:t>
      </w:r>
      <w:r w:rsidRPr="00E04CB7">
        <w:rPr>
          <w:rFonts w:eastAsia="Times New Roman" w:cs="Times New Roman"/>
          <w:bCs/>
          <w:lang w:eastAsia="en-CA"/>
        </w:rPr>
        <w:fldChar w:fldCharType="end"/>
      </w:r>
      <w:r w:rsidR="00CA7645">
        <w:rPr>
          <w:rFonts w:eastAsia="Times New Roman" w:cs="Times New Roman"/>
          <w:lang w:eastAsia="en-CA"/>
        </w:rPr>
        <w:t>)</w:t>
      </w:r>
      <w:r w:rsidR="00CA7645">
        <w:rPr>
          <w:rFonts w:eastAsia="Times New Roman" w:cs="Times New Roman"/>
          <w:lang w:eastAsia="en-CA"/>
        </w:rPr>
        <w:tab/>
      </w:r>
      <w:r w:rsidR="00CA7645">
        <w:rPr>
          <w:rFonts w:eastAsia="Times New Roman" w:cs="Times New Roman"/>
          <w:lang w:eastAsia="en-CA"/>
        </w:rPr>
        <w:tab/>
      </w:r>
      <w:r w:rsidR="00B70E28" w:rsidRPr="00CA7645">
        <w:rPr>
          <w:rFonts w:eastAsia="Times New Roman" w:cs="Times New Roman"/>
          <w:position w:val="-36"/>
          <w:lang w:eastAsia="en-CA"/>
        </w:rPr>
        <w:object w:dxaOrig="3760" w:dyaOrig="840">
          <v:shape id="_x0000_i1058" type="#_x0000_t75" style="width:184.8pt;height:40.2pt" o:ole="">
            <v:imagedata r:id="rId76" o:title=""/>
          </v:shape>
          <o:OLEObject Type="Embed" ProgID="Equation.3" ShapeID="_x0000_i1058" DrawAspect="Content" ObjectID="_1598874181" r:id="rId77"/>
        </w:object>
      </w:r>
      <w:r w:rsidR="005F1115">
        <w:rPr>
          <w:rFonts w:eastAsia="Times New Roman" w:cs="Times New Roman"/>
          <w:lang w:eastAsia="en-CA"/>
        </w:rPr>
        <w:t>.</w:t>
      </w:r>
    </w:p>
    <w:p w:rsidR="00AE62D8" w:rsidRDefault="00AE62D8">
      <w:pPr>
        <w:rPr>
          <w:rFonts w:eastAsia="Times New Roman" w:cs="Times New Roman"/>
          <w:lang w:eastAsia="en-CA"/>
        </w:rPr>
      </w:pPr>
      <w:r>
        <w:rPr>
          <w:rFonts w:eastAsia="Times New Roman" w:cs="Times New Roman"/>
          <w:lang w:eastAsia="en-CA"/>
        </w:rPr>
        <w:br w:type="page"/>
      </w:r>
    </w:p>
    <w:p w:rsidR="00D86D3F" w:rsidRDefault="00D86D3F" w:rsidP="00D464F2">
      <w:pPr>
        <w:rPr>
          <w:rFonts w:eastAsia="Times New Roman" w:cs="Times New Roman"/>
          <w:lang w:eastAsia="en-CA"/>
        </w:rPr>
      </w:pPr>
    </w:p>
    <w:p w:rsidR="00AE54A7" w:rsidRDefault="00EF41D8" w:rsidP="00D464F2">
      <w:pPr>
        <w:rPr>
          <w:rFonts w:eastAsia="Times New Roman" w:cs="Times New Roman"/>
          <w:lang w:eastAsia="en-CA"/>
        </w:rPr>
      </w:pPr>
      <w:r>
        <w:rPr>
          <w:noProof/>
          <w:lang w:eastAsia="en-AU"/>
        </w:rPr>
        <w:drawing>
          <wp:inline distT="0" distB="0" distL="0" distR="0" wp14:anchorId="5507AA22" wp14:editId="2216C307">
            <wp:extent cx="4067908" cy="3891238"/>
            <wp:effectExtent l="19050" t="19050" r="27940"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4076593" cy="3899546"/>
                    </a:xfrm>
                    <a:prstGeom prst="rect">
                      <a:avLst/>
                    </a:prstGeom>
                    <a:ln>
                      <a:solidFill>
                        <a:schemeClr val="accent1"/>
                      </a:solidFill>
                    </a:ln>
                  </pic:spPr>
                </pic:pic>
              </a:graphicData>
            </a:graphic>
          </wp:inline>
        </w:drawing>
      </w:r>
    </w:p>
    <w:p w:rsidR="00AE54A7" w:rsidRDefault="00AE54A7" w:rsidP="00D464F2">
      <w:pPr>
        <w:rPr>
          <w:rFonts w:eastAsia="Times New Roman" w:cs="Times New Roman"/>
          <w:lang w:eastAsia="en-CA"/>
        </w:rPr>
      </w:pPr>
      <w:r>
        <w:rPr>
          <w:noProof/>
          <w:lang w:eastAsia="en-AU"/>
        </w:rPr>
        <w:drawing>
          <wp:inline distT="0" distB="0" distL="0" distR="0" wp14:anchorId="5E44B3DD" wp14:editId="0CB51AB4">
            <wp:extent cx="4079630" cy="3902453"/>
            <wp:effectExtent l="19050" t="1905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4102893" cy="3924706"/>
                    </a:xfrm>
                    <a:prstGeom prst="rect">
                      <a:avLst/>
                    </a:prstGeom>
                    <a:ln>
                      <a:solidFill>
                        <a:schemeClr val="accent1"/>
                      </a:solidFill>
                    </a:ln>
                  </pic:spPr>
                </pic:pic>
              </a:graphicData>
            </a:graphic>
          </wp:inline>
        </w:drawing>
      </w:r>
    </w:p>
    <w:p w:rsidR="00AE54A7" w:rsidRDefault="00AE54A7" w:rsidP="00AE54A7">
      <w:pPr>
        <w:pStyle w:val="Caption"/>
        <w:rPr>
          <w:rFonts w:eastAsia="Times New Roman" w:cs="Times New Roman"/>
          <w:lang w:eastAsia="en-CA"/>
        </w:rPr>
      </w:pPr>
      <w:bookmarkStart w:id="97" w:name="_Ref457307824"/>
      <w:r>
        <w:t xml:space="preserve">Figure </w:t>
      </w:r>
      <w:r w:rsidR="008850D4">
        <w:rPr>
          <w:noProof/>
        </w:rPr>
        <w:fldChar w:fldCharType="begin"/>
      </w:r>
      <w:r w:rsidR="008850D4">
        <w:rPr>
          <w:noProof/>
        </w:rPr>
        <w:instrText xml:space="preserve"> SEQ Figure \* ARABIC </w:instrText>
      </w:r>
      <w:r w:rsidR="008850D4">
        <w:rPr>
          <w:noProof/>
        </w:rPr>
        <w:fldChar w:fldCharType="separate"/>
      </w:r>
      <w:r w:rsidR="00351A24">
        <w:rPr>
          <w:noProof/>
        </w:rPr>
        <w:t>3</w:t>
      </w:r>
      <w:r w:rsidR="008850D4">
        <w:rPr>
          <w:noProof/>
        </w:rPr>
        <w:fldChar w:fldCharType="end"/>
      </w:r>
      <w:bookmarkEnd w:id="97"/>
      <w:r>
        <w:t xml:space="preserve">.  Examples of </w:t>
      </w:r>
      <w:r w:rsidR="00C774CA">
        <w:t>annual</w:t>
      </w:r>
      <w:r>
        <w:t xml:space="preserve"> changes in longline selectivity (top panel)</w:t>
      </w:r>
      <w:r w:rsidR="00642E2F">
        <w:t xml:space="preserve"> and purse seine associated </w:t>
      </w:r>
      <w:r>
        <w:t xml:space="preserve">selectivity (bottom panel) over a 25 year projection period for OMbet1.  Black line is the </w:t>
      </w:r>
      <w:r w:rsidR="00AE62D8">
        <w:t>stationary selectivity estimated in the SS model, coloured line is the temporally variable selectivity.</w:t>
      </w:r>
    </w:p>
    <w:p w:rsidR="00D464F2" w:rsidRDefault="00384384" w:rsidP="001F1499">
      <w:pPr>
        <w:pStyle w:val="Heading2"/>
        <w:rPr>
          <w:rFonts w:eastAsia="Times New Roman"/>
          <w:lang w:eastAsia="en-CA"/>
        </w:rPr>
      </w:pPr>
      <w:bookmarkStart w:id="98" w:name="_Toc525132129"/>
      <w:r>
        <w:rPr>
          <w:rFonts w:eastAsia="Times New Roman"/>
          <w:lang w:eastAsia="en-CA"/>
        </w:rPr>
        <w:lastRenderedPageBreak/>
        <w:t>Management Implementation Errors</w:t>
      </w:r>
      <w:bookmarkEnd w:id="98"/>
    </w:p>
    <w:p w:rsidR="00D464F2" w:rsidRDefault="00AA6D58" w:rsidP="00D464F2">
      <w:pPr>
        <w:rPr>
          <w:rFonts w:eastAsia="Times New Roman" w:cs="Times New Roman"/>
          <w:lang w:eastAsia="en-CA"/>
        </w:rPr>
      </w:pPr>
      <w:r>
        <w:rPr>
          <w:rFonts w:eastAsia="Times New Roman" w:cs="Times New Roman"/>
          <w:lang w:eastAsia="en-CA"/>
        </w:rPr>
        <w:t xml:space="preserve">There is </w:t>
      </w:r>
      <w:r w:rsidR="009A4DAE">
        <w:rPr>
          <w:rFonts w:eastAsia="Times New Roman" w:cs="Times New Roman"/>
          <w:lang w:eastAsia="en-CA"/>
        </w:rPr>
        <w:t xml:space="preserve">independent </w:t>
      </w:r>
      <w:r>
        <w:rPr>
          <w:rFonts w:eastAsia="Times New Roman" w:cs="Times New Roman"/>
          <w:lang w:eastAsia="en-CA"/>
        </w:rPr>
        <w:t>implementation error on each fishery-specific quota or effort multiplier</w:t>
      </w:r>
      <w:r w:rsidR="00C636D2">
        <w:rPr>
          <w:rFonts w:eastAsia="Times New Roman" w:cs="Times New Roman"/>
          <w:lang w:eastAsia="en-CA"/>
        </w:rPr>
        <w:t xml:space="preserve"> (applied </w:t>
      </w:r>
      <w:r w:rsidR="00FC4A27">
        <w:rPr>
          <w:rFonts w:eastAsia="Times New Roman" w:cs="Times New Roman"/>
          <w:lang w:eastAsia="en-CA"/>
        </w:rPr>
        <w:t>equally</w:t>
      </w:r>
      <w:r w:rsidR="00B20BB1">
        <w:rPr>
          <w:rFonts w:eastAsia="Times New Roman" w:cs="Times New Roman"/>
          <w:lang w:eastAsia="en-CA"/>
        </w:rPr>
        <w:t xml:space="preserve"> to all seasons </w:t>
      </w:r>
      <w:r w:rsidR="00FC4A27">
        <w:rPr>
          <w:rFonts w:eastAsia="Times New Roman" w:cs="Times New Roman"/>
          <w:lang w:eastAsia="en-CA"/>
        </w:rPr>
        <w:t>within years</w:t>
      </w:r>
      <w:r w:rsidR="00C636D2">
        <w:rPr>
          <w:rFonts w:eastAsia="Times New Roman" w:cs="Times New Roman"/>
          <w:lang w:eastAsia="en-CA"/>
        </w:rPr>
        <w:t>)</w:t>
      </w:r>
      <w:r>
        <w:rPr>
          <w:rFonts w:eastAsia="Times New Roman" w:cs="Times New Roman"/>
          <w:lang w:eastAsia="en-CA"/>
        </w:rPr>
        <w:t>:</w:t>
      </w:r>
    </w:p>
    <w:p w:rsidR="00CE62D6" w:rsidRDefault="00CE62D6" w:rsidP="00CE62D6">
      <w:pPr>
        <w:rPr>
          <w:rFonts w:eastAsia="Times New Roman" w:cs="Times New Roman"/>
          <w:lang w:eastAsia="en-CA"/>
        </w:rPr>
      </w:pPr>
    </w:p>
    <w:p w:rsidR="009A4DAE" w:rsidRDefault="00CE62D6" w:rsidP="00CE62D6">
      <w:pPr>
        <w:rPr>
          <w:rFonts w:eastAsia="Times New Roman" w:cs="Times New Roman"/>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351A24">
        <w:rPr>
          <w:rFonts w:eastAsia="Times New Roman" w:cs="Times New Roman"/>
          <w:bCs/>
          <w:noProof/>
          <w:lang w:eastAsia="en-CA"/>
        </w:rPr>
        <w:t>25</w:t>
      </w:r>
      <w:r w:rsidRPr="00E04CB7">
        <w:rPr>
          <w:rFonts w:eastAsia="Times New Roman" w:cs="Times New Roman"/>
          <w:bCs/>
          <w:lang w:eastAsia="en-CA"/>
        </w:rPr>
        <w:fldChar w:fldCharType="end"/>
      </w:r>
      <w:r>
        <w:rPr>
          <w:rFonts w:eastAsia="Times New Roman" w:cs="Times New Roman"/>
          <w:lang w:eastAsia="en-CA"/>
        </w:rPr>
        <w:t>)</w:t>
      </w:r>
      <w:r w:rsidR="009A4DAE">
        <w:rPr>
          <w:rFonts w:eastAsia="Times New Roman" w:cs="Times New Roman"/>
          <w:lang w:eastAsia="en-CA"/>
        </w:rPr>
        <w:tab/>
      </w:r>
      <w:r w:rsidR="009A4DAE">
        <w:rPr>
          <w:rFonts w:eastAsia="Times New Roman" w:cs="Times New Roman"/>
          <w:lang w:eastAsia="en-CA"/>
        </w:rPr>
        <w:tab/>
      </w:r>
      <w:r w:rsidRPr="008A2E8C">
        <w:rPr>
          <w:rFonts w:eastAsia="Times New Roman" w:cs="Times New Roman"/>
          <w:position w:val="-36"/>
          <w:lang w:eastAsia="en-CA"/>
        </w:rPr>
        <w:object w:dxaOrig="3420" w:dyaOrig="840">
          <v:shape id="_x0000_i1059" type="#_x0000_t75" style="width:165.6pt;height:40.8pt" o:ole="">
            <v:imagedata r:id="rId80" o:title=""/>
          </v:shape>
          <o:OLEObject Type="Embed" ProgID="Equation.3" ShapeID="_x0000_i1059" DrawAspect="Content" ObjectID="_1598874182" r:id="rId81"/>
        </w:object>
      </w:r>
    </w:p>
    <w:p w:rsidR="00CE62D6" w:rsidRDefault="00CE62D6" w:rsidP="00CE62D6">
      <w:pPr>
        <w:rPr>
          <w:rFonts w:eastAsia="Times New Roman" w:cs="Times New Roman"/>
          <w:lang w:eastAsia="en-CA"/>
        </w:rPr>
      </w:pPr>
    </w:p>
    <w:p w:rsidR="009A4DAE" w:rsidRDefault="00CE62D6" w:rsidP="00CE62D6">
      <w:pPr>
        <w:rPr>
          <w:rFonts w:eastAsia="Times New Roman" w:cs="Times New Roman"/>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351A24">
        <w:rPr>
          <w:rFonts w:eastAsia="Times New Roman" w:cs="Times New Roman"/>
          <w:bCs/>
          <w:noProof/>
          <w:lang w:eastAsia="en-CA"/>
        </w:rPr>
        <w:t>26</w:t>
      </w:r>
      <w:r w:rsidRPr="00E04CB7">
        <w:rPr>
          <w:rFonts w:eastAsia="Times New Roman" w:cs="Times New Roman"/>
          <w:bCs/>
          <w:lang w:eastAsia="en-CA"/>
        </w:rPr>
        <w:fldChar w:fldCharType="end"/>
      </w:r>
      <w:r>
        <w:rPr>
          <w:rFonts w:eastAsia="Times New Roman" w:cs="Times New Roman"/>
          <w:lang w:eastAsia="en-CA"/>
        </w:rPr>
        <w:t>)</w:t>
      </w:r>
      <w:r w:rsidR="009A4DAE">
        <w:rPr>
          <w:rFonts w:eastAsia="Times New Roman" w:cs="Times New Roman"/>
          <w:lang w:eastAsia="en-CA"/>
        </w:rPr>
        <w:tab/>
      </w:r>
      <w:r w:rsidR="009A4DAE">
        <w:rPr>
          <w:rFonts w:eastAsia="Times New Roman" w:cs="Times New Roman"/>
          <w:lang w:eastAsia="en-CA"/>
        </w:rPr>
        <w:tab/>
      </w:r>
      <w:r w:rsidR="009A4DAE" w:rsidRPr="009A4DAE">
        <w:rPr>
          <w:rFonts w:eastAsia="Times New Roman" w:cs="Times New Roman"/>
          <w:lang w:eastAsia="en-CA"/>
        </w:rPr>
        <w:t xml:space="preserve"> </w:t>
      </w:r>
      <w:r w:rsidRPr="008A2E8C">
        <w:rPr>
          <w:rFonts w:eastAsia="Times New Roman" w:cs="Times New Roman"/>
          <w:position w:val="-36"/>
          <w:lang w:eastAsia="en-CA"/>
        </w:rPr>
        <w:object w:dxaOrig="3100" w:dyaOrig="840">
          <v:shape id="_x0000_i1060" type="#_x0000_t75" style="width:148.8pt;height:40.8pt" o:ole="">
            <v:imagedata r:id="rId82" o:title=""/>
          </v:shape>
          <o:OLEObject Type="Embed" ProgID="Equation.3" ShapeID="_x0000_i1060" DrawAspect="Content" ObjectID="_1598874183" r:id="rId83"/>
        </w:object>
      </w:r>
    </w:p>
    <w:p w:rsidR="00D77809" w:rsidRDefault="00F42285" w:rsidP="00D464F2">
      <w:pPr>
        <w:rPr>
          <w:rFonts w:eastAsia="Times New Roman" w:cs="Times New Roman"/>
          <w:lang w:eastAsia="en-CA"/>
        </w:rPr>
      </w:pPr>
      <w:r>
        <w:rPr>
          <w:rFonts w:eastAsia="Times New Roman" w:cs="Times New Roman"/>
          <w:lang w:eastAsia="en-CA"/>
        </w:rPr>
        <w:t xml:space="preserve">To prevent </w:t>
      </w:r>
      <w:r w:rsidR="005F6DC6">
        <w:rPr>
          <w:rFonts w:eastAsia="Times New Roman" w:cs="Times New Roman"/>
          <w:lang w:eastAsia="en-CA"/>
        </w:rPr>
        <w:t>numerical problems when</w:t>
      </w:r>
      <w:r>
        <w:rPr>
          <w:rFonts w:eastAsia="Times New Roman" w:cs="Times New Roman"/>
          <w:lang w:eastAsia="en-CA"/>
        </w:rPr>
        <w:t xml:space="preserve"> harvest</w:t>
      </w:r>
      <w:r w:rsidR="005F6DC6">
        <w:rPr>
          <w:rFonts w:eastAsia="Times New Roman" w:cs="Times New Roman"/>
          <w:lang w:eastAsia="en-CA"/>
        </w:rPr>
        <w:t xml:space="preserve"> rates are very high</w:t>
      </w:r>
      <w:r>
        <w:rPr>
          <w:rFonts w:eastAsia="Times New Roman" w:cs="Times New Roman"/>
          <w:lang w:eastAsia="en-CA"/>
        </w:rPr>
        <w:t xml:space="preserve">, there is an additional constraint imposed </w:t>
      </w:r>
      <w:r w:rsidR="00440374">
        <w:rPr>
          <w:rFonts w:eastAsia="Times New Roman" w:cs="Times New Roman"/>
          <w:lang w:eastAsia="en-CA"/>
        </w:rPr>
        <w:t xml:space="preserve">on the </w:t>
      </w:r>
      <w:r w:rsidR="00C92C06">
        <w:rPr>
          <w:rFonts w:eastAsia="Times New Roman" w:cs="Times New Roman"/>
          <w:lang w:eastAsia="en-CA"/>
        </w:rPr>
        <w:t xml:space="preserve">approximate </w:t>
      </w:r>
      <w:r w:rsidR="00440374">
        <w:rPr>
          <w:rFonts w:eastAsia="Times New Roman" w:cs="Times New Roman"/>
          <w:lang w:eastAsia="en-CA"/>
        </w:rPr>
        <w:t xml:space="preserve">catch extraction of </w:t>
      </w:r>
      <w:r w:rsidR="00CE62D6">
        <w:rPr>
          <w:rFonts w:eastAsia="Times New Roman" w:cs="Times New Roman"/>
          <w:lang w:eastAsia="en-CA"/>
        </w:rPr>
        <w:t xml:space="preserve">equation </w:t>
      </w:r>
      <w:r w:rsidR="00CE62D6">
        <w:rPr>
          <w:rFonts w:eastAsia="Times New Roman" w:cs="Times New Roman"/>
          <w:lang w:eastAsia="en-CA"/>
        </w:rPr>
        <w:fldChar w:fldCharType="begin"/>
      </w:r>
      <w:r w:rsidR="00CE62D6">
        <w:rPr>
          <w:rFonts w:eastAsia="Times New Roman" w:cs="Times New Roman"/>
          <w:lang w:eastAsia="en-CA"/>
        </w:rPr>
        <w:instrText xml:space="preserve"> REF _Ref451764543 \h </w:instrText>
      </w:r>
      <w:r w:rsidR="00CE62D6">
        <w:rPr>
          <w:rFonts w:eastAsia="Times New Roman" w:cs="Times New Roman"/>
          <w:lang w:eastAsia="en-CA"/>
        </w:rPr>
      </w:r>
      <w:r w:rsidR="00CE62D6">
        <w:rPr>
          <w:rFonts w:eastAsia="Times New Roman" w:cs="Times New Roman"/>
          <w:lang w:eastAsia="en-CA"/>
        </w:rPr>
        <w:fldChar w:fldCharType="separate"/>
      </w:r>
      <w:r w:rsidR="00351A24">
        <w:rPr>
          <w:rFonts w:eastAsia="Times New Roman" w:cs="Times New Roman"/>
          <w:bCs/>
          <w:noProof/>
          <w:lang w:eastAsia="en-CA"/>
        </w:rPr>
        <w:t>12</w:t>
      </w:r>
      <w:r w:rsidR="00CE62D6">
        <w:rPr>
          <w:rFonts w:eastAsia="Times New Roman" w:cs="Times New Roman"/>
          <w:lang w:eastAsia="en-CA"/>
        </w:rPr>
        <w:fldChar w:fldCharType="end"/>
      </w:r>
      <w:r w:rsidR="00C92C06">
        <w:rPr>
          <w:rFonts w:eastAsia="Times New Roman" w:cs="Times New Roman"/>
          <w:lang w:eastAsia="en-CA"/>
        </w:rPr>
        <w:t>, manifested as a modification to the normal harvest rate</w:t>
      </w:r>
      <w:r w:rsidR="00D77809">
        <w:rPr>
          <w:rFonts w:eastAsia="Times New Roman" w:cs="Times New Roman"/>
          <w:lang w:eastAsia="en-CA"/>
        </w:rPr>
        <w:t>:</w:t>
      </w:r>
    </w:p>
    <w:p w:rsidR="00CE62D6" w:rsidRDefault="00CE62D6" w:rsidP="00CE62D6">
      <w:pPr>
        <w:rPr>
          <w:rFonts w:eastAsia="Times New Roman" w:cs="Times New Roman"/>
          <w:lang w:eastAsia="en-CA"/>
        </w:rPr>
      </w:pPr>
    </w:p>
    <w:p w:rsidR="00CE62D6" w:rsidRDefault="00CE62D6" w:rsidP="00CE62D6">
      <w:pPr>
        <w:rPr>
          <w:rFonts w:eastAsia="Times New Roman" w:cs="Times New Roman"/>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351A24">
        <w:rPr>
          <w:rFonts w:eastAsia="Times New Roman" w:cs="Times New Roman"/>
          <w:bCs/>
          <w:noProof/>
          <w:lang w:eastAsia="en-CA"/>
        </w:rPr>
        <w:t>27</w:t>
      </w:r>
      <w:r w:rsidRPr="00E04CB7">
        <w:rPr>
          <w:rFonts w:eastAsia="Times New Roman" w:cs="Times New Roman"/>
          <w:bCs/>
          <w:lang w:eastAsia="en-CA"/>
        </w:rPr>
        <w:fldChar w:fldCharType="end"/>
      </w:r>
      <w:r>
        <w:rPr>
          <w:rFonts w:eastAsia="Times New Roman" w:cs="Times New Roman"/>
          <w:lang w:eastAsia="en-CA"/>
        </w:rPr>
        <w:t>)</w:t>
      </w:r>
      <w:r>
        <w:rPr>
          <w:rFonts w:eastAsia="Times New Roman" w:cs="Times New Roman"/>
          <w:lang w:eastAsia="en-CA"/>
        </w:rPr>
        <w:tab/>
      </w:r>
      <w:r>
        <w:rPr>
          <w:rFonts w:eastAsia="Times New Roman" w:cs="Times New Roman"/>
          <w:lang w:eastAsia="en-CA"/>
        </w:rPr>
        <w:tab/>
      </w:r>
      <w:r w:rsidR="005F6DC6" w:rsidRPr="00843596">
        <w:rPr>
          <w:rFonts w:eastAsia="Times New Roman" w:cs="Times New Roman"/>
          <w:position w:val="-32"/>
          <w:lang w:eastAsia="en-CA"/>
        </w:rPr>
        <w:object w:dxaOrig="1560" w:dyaOrig="760">
          <v:shape id="_x0000_i1061" type="#_x0000_t75" style="width:76.8pt;height:37.2pt" o:ole="">
            <v:imagedata r:id="rId84" o:title=""/>
          </v:shape>
          <o:OLEObject Type="Embed" ProgID="Equation.3" ShapeID="_x0000_i1061" DrawAspect="Content" ObjectID="_1598874184" r:id="rId85"/>
        </w:object>
      </w:r>
    </w:p>
    <w:p w:rsidR="002D3538" w:rsidRDefault="00CE62D6" w:rsidP="00CE62D6">
      <w:pPr>
        <w:rPr>
          <w:rFonts w:eastAsia="Times New Roman" w:cs="Times New Roman"/>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351A24">
        <w:rPr>
          <w:rFonts w:eastAsia="Times New Roman" w:cs="Times New Roman"/>
          <w:bCs/>
          <w:noProof/>
          <w:lang w:eastAsia="en-CA"/>
        </w:rPr>
        <w:t>28</w:t>
      </w:r>
      <w:r w:rsidRPr="00E04CB7">
        <w:rPr>
          <w:rFonts w:eastAsia="Times New Roman" w:cs="Times New Roman"/>
          <w:bCs/>
          <w:lang w:eastAsia="en-CA"/>
        </w:rPr>
        <w:fldChar w:fldCharType="end"/>
      </w:r>
      <w:r>
        <w:rPr>
          <w:rFonts w:eastAsia="Times New Roman" w:cs="Times New Roman"/>
          <w:lang w:eastAsia="en-CA"/>
        </w:rPr>
        <w:t>)</w:t>
      </w:r>
      <w:r w:rsidR="00FF3C15">
        <w:rPr>
          <w:rFonts w:eastAsia="Times New Roman" w:cs="Times New Roman"/>
          <w:lang w:eastAsia="en-CA"/>
        </w:rPr>
        <w:t xml:space="preserve"> </w:t>
      </w:r>
      <w:r w:rsidR="00FF3C15">
        <w:rPr>
          <w:rFonts w:eastAsia="Times New Roman" w:cs="Times New Roman"/>
          <w:lang w:eastAsia="en-CA"/>
        </w:rPr>
        <w:tab/>
      </w:r>
      <w:r w:rsidR="00FF3C15">
        <w:rPr>
          <w:rFonts w:eastAsia="Times New Roman" w:cs="Times New Roman"/>
          <w:lang w:eastAsia="en-CA"/>
        </w:rPr>
        <w:tab/>
      </w:r>
      <w:r w:rsidR="00AB22D4" w:rsidRPr="002D3538">
        <w:rPr>
          <w:rFonts w:eastAsia="Times New Roman" w:cs="Times New Roman"/>
          <w:position w:val="-70"/>
          <w:lang w:eastAsia="en-CA"/>
        </w:rPr>
        <w:object w:dxaOrig="6100" w:dyaOrig="1520">
          <v:shape id="_x0000_i1062" type="#_x0000_t75" style="width:301.8pt;height:73.2pt" o:ole="">
            <v:imagedata r:id="rId86" o:title=""/>
          </v:shape>
          <o:OLEObject Type="Embed" ProgID="Equation.3" ShapeID="_x0000_i1062" DrawAspect="Content" ObjectID="_1598874185" r:id="rId87"/>
        </w:object>
      </w:r>
    </w:p>
    <w:p w:rsidR="00B20BB1" w:rsidRDefault="00FF3C15" w:rsidP="00D464F2">
      <w:pPr>
        <w:rPr>
          <w:rFonts w:eastAsia="Times New Roman" w:cs="Times New Roman"/>
          <w:lang w:eastAsia="en-CA"/>
        </w:rPr>
      </w:pPr>
      <w:r>
        <w:rPr>
          <w:rFonts w:eastAsia="Times New Roman" w:cs="Times New Roman"/>
          <w:lang w:eastAsia="en-CA"/>
        </w:rPr>
        <w:t xml:space="preserve">This </w:t>
      </w:r>
      <w:r w:rsidR="00A259AC">
        <w:rPr>
          <w:rFonts w:eastAsia="Times New Roman" w:cs="Times New Roman"/>
          <w:lang w:eastAsia="en-CA"/>
        </w:rPr>
        <w:t xml:space="preserve">constraint is required to prevent the catch equation approximation from extracting more than 100% of the population.  Harvest rates &gt; </w:t>
      </w:r>
      <w:r w:rsidR="00A259AC" w:rsidRPr="00A259AC">
        <w:rPr>
          <w:rFonts w:eastAsia="Times New Roman" w:cs="Times New Roman"/>
          <w:i/>
          <w:lang w:eastAsia="en-CA"/>
        </w:rPr>
        <w:t>U</w:t>
      </w:r>
      <w:r w:rsidR="00A259AC" w:rsidRPr="00A259AC">
        <w:rPr>
          <w:rFonts w:eastAsia="Times New Roman" w:cs="Times New Roman"/>
          <w:i/>
          <w:vertAlign w:val="subscript"/>
          <w:lang w:eastAsia="en-CA"/>
        </w:rPr>
        <w:t>lim</w:t>
      </w:r>
      <w:r w:rsidR="00A259AC">
        <w:rPr>
          <w:rFonts w:eastAsia="Times New Roman" w:cs="Times New Roman"/>
          <w:lang w:eastAsia="en-CA"/>
        </w:rPr>
        <w:t xml:space="preserve"> </w:t>
      </w:r>
      <w:r>
        <w:rPr>
          <w:rFonts w:eastAsia="Times New Roman" w:cs="Times New Roman"/>
          <w:lang w:eastAsia="en-CA"/>
        </w:rPr>
        <w:t xml:space="preserve">continue to increase monotonically toward an asymptote </w:t>
      </w:r>
      <w:r w:rsidR="00F4304D">
        <w:rPr>
          <w:rFonts w:eastAsia="Times New Roman" w:cs="Times New Roman"/>
          <w:lang w:eastAsia="en-CA"/>
        </w:rPr>
        <w:t>of 1</w:t>
      </w:r>
      <w:r w:rsidR="00AB22D4">
        <w:rPr>
          <w:rFonts w:eastAsia="Times New Roman" w:cs="Times New Roman"/>
          <w:lang w:eastAsia="en-CA"/>
        </w:rPr>
        <w:t>-</w:t>
      </w:r>
      <m:oMath>
        <m:r>
          <w:rPr>
            <w:rFonts w:ascii="Cambria Math" w:eastAsia="Times New Roman" w:hAnsi="Cambria Math" w:cs="Times New Roman"/>
            <w:lang w:eastAsia="en-CA"/>
          </w:rPr>
          <m:t xml:space="preserve"> κ</m:t>
        </m:r>
      </m:oMath>
      <w:r>
        <w:rPr>
          <w:rFonts w:eastAsia="Times New Roman" w:cs="Times New Roman"/>
          <w:lang w:eastAsia="en-CA"/>
        </w:rPr>
        <w:t xml:space="preserve">.  </w:t>
      </w:r>
      <w:r w:rsidR="005F6DC6">
        <w:rPr>
          <w:rFonts w:eastAsia="Times New Roman" w:cs="Times New Roman"/>
          <w:lang w:eastAsia="en-CA"/>
        </w:rPr>
        <w:t xml:space="preserve">It is under these </w:t>
      </w:r>
      <w:r w:rsidR="00F4304D">
        <w:rPr>
          <w:rFonts w:eastAsia="Times New Roman" w:cs="Times New Roman"/>
          <w:lang w:eastAsia="en-CA"/>
        </w:rPr>
        <w:t xml:space="preserve">high harvest rate </w:t>
      </w:r>
      <w:r w:rsidR="005F6DC6">
        <w:rPr>
          <w:rFonts w:eastAsia="Times New Roman" w:cs="Times New Roman"/>
          <w:lang w:eastAsia="en-CA"/>
        </w:rPr>
        <w:t>situations</w:t>
      </w:r>
      <w:r w:rsidR="00F4304D">
        <w:rPr>
          <w:rFonts w:eastAsia="Times New Roman" w:cs="Times New Roman"/>
          <w:lang w:eastAsia="en-CA"/>
        </w:rPr>
        <w:t xml:space="preserve">, when the TAC cannot be attained, that the projections from the catch approximation can </w:t>
      </w:r>
      <w:r w:rsidR="005F6DC6">
        <w:rPr>
          <w:rFonts w:eastAsia="Times New Roman" w:cs="Times New Roman"/>
          <w:lang w:eastAsia="en-CA"/>
        </w:rPr>
        <w:t xml:space="preserve">deviate </w:t>
      </w:r>
      <w:r w:rsidR="00F4304D">
        <w:rPr>
          <w:rFonts w:eastAsia="Times New Roman" w:cs="Times New Roman"/>
          <w:lang w:eastAsia="en-CA"/>
        </w:rPr>
        <w:t xml:space="preserve">appreciably </w:t>
      </w:r>
      <w:r w:rsidR="005F6DC6">
        <w:rPr>
          <w:rFonts w:eastAsia="Times New Roman" w:cs="Times New Roman"/>
          <w:lang w:eastAsia="en-CA"/>
        </w:rPr>
        <w:t>from the Baranov equations.</w:t>
      </w:r>
      <w:r w:rsidR="000203AA">
        <w:rPr>
          <w:rFonts w:eastAsia="Times New Roman" w:cs="Times New Roman"/>
          <w:lang w:eastAsia="en-CA"/>
        </w:rPr>
        <w:t xml:space="preserve">  The </w:t>
      </w:r>
      <w:r w:rsidR="00AB22D4">
        <w:rPr>
          <w:rFonts w:eastAsia="Times New Roman" w:cs="Times New Roman"/>
          <w:lang w:eastAsia="en-CA"/>
        </w:rPr>
        <w:t xml:space="preserve">final report was completed with values </w:t>
      </w:r>
      <w:r w:rsidR="000203AA">
        <w:rPr>
          <w:rFonts w:eastAsia="Times New Roman" w:cs="Times New Roman"/>
          <w:lang w:eastAsia="en-CA"/>
        </w:rPr>
        <w:t>(</w:t>
      </w:r>
      <w:r w:rsidR="000203AA" w:rsidRPr="00A259AC">
        <w:rPr>
          <w:rFonts w:eastAsia="Times New Roman" w:cs="Times New Roman"/>
          <w:i/>
          <w:lang w:eastAsia="en-CA"/>
        </w:rPr>
        <w:t>U</w:t>
      </w:r>
      <w:r w:rsidR="000203AA" w:rsidRPr="00A259AC">
        <w:rPr>
          <w:rFonts w:eastAsia="Times New Roman" w:cs="Times New Roman"/>
          <w:i/>
          <w:vertAlign w:val="subscript"/>
          <w:lang w:eastAsia="en-CA"/>
        </w:rPr>
        <w:t>lim</w:t>
      </w:r>
      <w:r w:rsidR="00F4304D">
        <w:rPr>
          <w:rFonts w:eastAsia="Times New Roman" w:cs="Times New Roman"/>
          <w:lang w:eastAsia="en-CA"/>
        </w:rPr>
        <w:t xml:space="preserve"> </w:t>
      </w:r>
      <w:r w:rsidR="000203AA">
        <w:rPr>
          <w:rFonts w:eastAsia="Times New Roman" w:cs="Times New Roman"/>
          <w:lang w:eastAsia="en-CA"/>
        </w:rPr>
        <w:t xml:space="preserve">= 0.5, </w:t>
      </w:r>
      <m:oMath>
        <m:r>
          <w:rPr>
            <w:rFonts w:ascii="Cambria Math" w:eastAsia="Times New Roman" w:hAnsi="Cambria Math" w:cs="Times New Roman"/>
            <w:lang w:eastAsia="en-CA"/>
          </w:rPr>
          <m:t>κ</m:t>
        </m:r>
      </m:oMath>
      <w:r w:rsidR="00F4304D">
        <w:rPr>
          <w:rFonts w:eastAsia="Times New Roman" w:cs="Times New Roman"/>
          <w:lang w:eastAsia="en-CA"/>
        </w:rPr>
        <w:t xml:space="preserve"> </w:t>
      </w:r>
      <w:r w:rsidR="000203AA">
        <w:rPr>
          <w:rFonts w:eastAsia="Times New Roman" w:cs="Times New Roman"/>
          <w:lang w:eastAsia="en-CA"/>
        </w:rPr>
        <w:t>= 0.12</w:t>
      </w:r>
      <w:r w:rsidR="00AB22D4">
        <w:rPr>
          <w:rFonts w:eastAsia="Times New Roman" w:cs="Times New Roman"/>
          <w:lang w:eastAsia="en-CA"/>
        </w:rPr>
        <w:t xml:space="preserve">, and </w:t>
      </w:r>
      <w:r w:rsidR="00AB22D4" w:rsidRPr="00AB22D4">
        <w:rPr>
          <w:rStyle w:val="Variables"/>
        </w:rPr>
        <w:t>TACTime</w:t>
      </w:r>
      <w:r w:rsidR="00AB22D4">
        <w:rPr>
          <w:rFonts w:eastAsia="Times New Roman" w:cs="Times New Roman"/>
          <w:lang w:eastAsia="en-CA"/>
        </w:rPr>
        <w:t xml:space="preserve"> = 0.5</w:t>
      </w:r>
      <w:r w:rsidR="000203AA">
        <w:rPr>
          <w:rFonts w:eastAsia="Times New Roman" w:cs="Times New Roman"/>
          <w:lang w:eastAsia="en-CA"/>
        </w:rPr>
        <w:t>)</w:t>
      </w:r>
      <w:r w:rsidR="00AB22D4">
        <w:rPr>
          <w:rFonts w:eastAsia="Times New Roman" w:cs="Times New Roman"/>
          <w:lang w:eastAsia="en-CA"/>
        </w:rPr>
        <w:t>, while it appears that the approximation yields results closer the Baranov equation with (</w:t>
      </w:r>
      <w:r w:rsidR="00AB22D4" w:rsidRPr="00A259AC">
        <w:rPr>
          <w:rFonts w:eastAsia="Times New Roman" w:cs="Times New Roman"/>
          <w:i/>
          <w:lang w:eastAsia="en-CA"/>
        </w:rPr>
        <w:t>U</w:t>
      </w:r>
      <w:r w:rsidR="00AB22D4" w:rsidRPr="00A259AC">
        <w:rPr>
          <w:rFonts w:eastAsia="Times New Roman" w:cs="Times New Roman"/>
          <w:i/>
          <w:vertAlign w:val="subscript"/>
          <w:lang w:eastAsia="en-CA"/>
        </w:rPr>
        <w:t>lim</w:t>
      </w:r>
      <w:r w:rsidR="00AB22D4">
        <w:rPr>
          <w:rFonts w:eastAsia="Times New Roman" w:cs="Times New Roman"/>
          <w:lang w:eastAsia="en-CA"/>
        </w:rPr>
        <w:t xml:space="preserve"> = 0.3, </w:t>
      </w:r>
      <m:oMath>
        <m:r>
          <w:rPr>
            <w:rFonts w:ascii="Cambria Math" w:eastAsia="Times New Roman" w:hAnsi="Cambria Math" w:cs="Times New Roman"/>
            <w:lang w:eastAsia="en-CA"/>
          </w:rPr>
          <m:t>κ</m:t>
        </m:r>
      </m:oMath>
      <w:r w:rsidR="00AB22D4">
        <w:rPr>
          <w:rFonts w:eastAsia="Times New Roman" w:cs="Times New Roman"/>
          <w:lang w:eastAsia="en-CA"/>
        </w:rPr>
        <w:t xml:space="preserve"> = 0.3, and </w:t>
      </w:r>
      <w:r w:rsidR="00AB22D4" w:rsidRPr="00AB22D4">
        <w:rPr>
          <w:rStyle w:val="Variables"/>
        </w:rPr>
        <w:t>TACTime</w:t>
      </w:r>
      <w:r w:rsidR="00AB22D4">
        <w:rPr>
          <w:rFonts w:eastAsia="Times New Roman" w:cs="Times New Roman"/>
          <w:lang w:eastAsia="en-CA"/>
        </w:rPr>
        <w:t xml:space="preserve"> = 0.01)</w:t>
      </w:r>
      <w:r w:rsidR="000203AA">
        <w:rPr>
          <w:rFonts w:eastAsia="Times New Roman" w:cs="Times New Roman"/>
          <w:lang w:eastAsia="en-CA"/>
        </w:rPr>
        <w:t>.</w:t>
      </w:r>
    </w:p>
    <w:p w:rsidR="009A4DAE" w:rsidRDefault="009A4DAE" w:rsidP="00D464F2">
      <w:pPr>
        <w:rPr>
          <w:rFonts w:eastAsia="Times New Roman" w:cs="Times New Roman"/>
          <w:lang w:eastAsia="en-CA"/>
        </w:rPr>
      </w:pPr>
    </w:p>
    <w:p w:rsidR="00384384" w:rsidRDefault="00384384" w:rsidP="001F1499">
      <w:pPr>
        <w:pStyle w:val="Heading2"/>
        <w:rPr>
          <w:rFonts w:eastAsia="Times New Roman"/>
          <w:lang w:eastAsia="en-CA"/>
        </w:rPr>
      </w:pPr>
      <w:bookmarkStart w:id="99" w:name="_Toc525132130"/>
      <w:r>
        <w:rPr>
          <w:rFonts w:eastAsia="Times New Roman"/>
          <w:lang w:eastAsia="en-CA"/>
        </w:rPr>
        <w:t>Observation Errors</w:t>
      </w:r>
      <w:bookmarkEnd w:id="99"/>
    </w:p>
    <w:p w:rsidR="00EA20BA" w:rsidRDefault="00EA20BA" w:rsidP="00D464F2">
      <w:pPr>
        <w:rPr>
          <w:rFonts w:eastAsia="Times New Roman" w:cs="Times New Roman"/>
          <w:lang w:eastAsia="en-CA"/>
        </w:rPr>
      </w:pPr>
      <w:r>
        <w:rPr>
          <w:rFonts w:eastAsia="Times New Roman" w:cs="Times New Roman"/>
          <w:lang w:eastAsia="en-CA"/>
        </w:rPr>
        <w:t xml:space="preserve">Currently, </w:t>
      </w:r>
      <w:r w:rsidR="00384384">
        <w:rPr>
          <w:rFonts w:eastAsia="Times New Roman" w:cs="Times New Roman"/>
          <w:lang w:eastAsia="en-CA"/>
        </w:rPr>
        <w:t xml:space="preserve">the MPs </w:t>
      </w:r>
      <w:r>
        <w:rPr>
          <w:rFonts w:eastAsia="Times New Roman" w:cs="Times New Roman"/>
          <w:lang w:eastAsia="en-CA"/>
        </w:rPr>
        <w:t xml:space="preserve">only have access to a subset of </w:t>
      </w:r>
      <w:r w:rsidR="00EA358E">
        <w:rPr>
          <w:rFonts w:eastAsia="Times New Roman" w:cs="Times New Roman"/>
          <w:lang w:eastAsia="en-CA"/>
        </w:rPr>
        <w:t>relatively</w:t>
      </w:r>
      <w:r w:rsidR="000203AA">
        <w:rPr>
          <w:rFonts w:eastAsia="Times New Roman" w:cs="Times New Roman"/>
          <w:lang w:eastAsia="en-CA"/>
        </w:rPr>
        <w:t xml:space="preserve"> </w:t>
      </w:r>
      <w:r w:rsidR="00EA358E">
        <w:rPr>
          <w:rFonts w:eastAsia="Times New Roman" w:cs="Times New Roman"/>
          <w:lang w:eastAsia="en-CA"/>
        </w:rPr>
        <w:t xml:space="preserve">aggregated </w:t>
      </w:r>
      <w:r>
        <w:rPr>
          <w:rFonts w:eastAsia="Times New Roman" w:cs="Times New Roman"/>
          <w:lang w:eastAsia="en-CA"/>
        </w:rPr>
        <w:t>data.  Further disaggregation (e.g. all</w:t>
      </w:r>
      <w:r w:rsidR="00401B4A">
        <w:rPr>
          <w:rFonts w:eastAsia="Times New Roman" w:cs="Times New Roman"/>
          <w:lang w:eastAsia="en-CA"/>
        </w:rPr>
        <w:t xml:space="preserve"> or different</w:t>
      </w:r>
      <w:r>
        <w:rPr>
          <w:rFonts w:eastAsia="Times New Roman" w:cs="Times New Roman"/>
          <w:lang w:eastAsia="en-CA"/>
        </w:rPr>
        <w:t xml:space="preserve"> data by season and fishery</w:t>
      </w:r>
      <w:r w:rsidR="003D0BF7">
        <w:rPr>
          <w:rFonts w:eastAsia="Times New Roman" w:cs="Times New Roman"/>
          <w:lang w:eastAsia="en-CA"/>
        </w:rPr>
        <w:t>)</w:t>
      </w:r>
      <w:r>
        <w:rPr>
          <w:rFonts w:eastAsia="Times New Roman" w:cs="Times New Roman"/>
          <w:lang w:eastAsia="en-CA"/>
        </w:rPr>
        <w:t xml:space="preserve"> may eventually prove desirable, but </w:t>
      </w:r>
      <w:r w:rsidR="000A0DF8">
        <w:rPr>
          <w:rFonts w:eastAsia="Times New Roman" w:cs="Times New Roman"/>
          <w:lang w:eastAsia="en-CA"/>
        </w:rPr>
        <w:t>providing these data</w:t>
      </w:r>
      <w:r>
        <w:rPr>
          <w:rFonts w:eastAsia="Times New Roman" w:cs="Times New Roman"/>
          <w:lang w:eastAsia="en-CA"/>
        </w:rPr>
        <w:t xml:space="preserve"> to the MP without </w:t>
      </w:r>
      <w:r w:rsidR="00EA358E">
        <w:rPr>
          <w:rFonts w:eastAsia="Times New Roman" w:cs="Times New Roman"/>
          <w:lang w:eastAsia="en-CA"/>
        </w:rPr>
        <w:t xml:space="preserve">proper </w:t>
      </w:r>
      <w:r>
        <w:rPr>
          <w:rFonts w:eastAsia="Times New Roman" w:cs="Times New Roman"/>
          <w:lang w:eastAsia="en-CA"/>
        </w:rPr>
        <w:t>consideration of the error structures risks providing u</w:t>
      </w:r>
      <w:r w:rsidR="003D0BF7">
        <w:rPr>
          <w:rFonts w:eastAsia="Times New Roman" w:cs="Times New Roman"/>
          <w:lang w:eastAsia="en-CA"/>
        </w:rPr>
        <w:t>nrealistically informative data</w:t>
      </w:r>
      <w:r>
        <w:rPr>
          <w:rFonts w:eastAsia="Times New Roman" w:cs="Times New Roman"/>
          <w:lang w:eastAsia="en-CA"/>
        </w:rPr>
        <w:t>.</w:t>
      </w:r>
      <w:r w:rsidR="003D0BF7">
        <w:rPr>
          <w:rFonts w:eastAsia="Times New Roman" w:cs="Times New Roman"/>
          <w:lang w:eastAsia="en-CA"/>
        </w:rPr>
        <w:t xml:space="preserve"> e.g. If a relatively high CPUE observation error CV = 0.6 is applied independently each quarter to each of 4 fisheries, the aggregate annual CV </w:t>
      </w:r>
      <w:r w:rsidR="00140A19">
        <w:rPr>
          <w:rFonts w:eastAsia="Times New Roman" w:cs="Times New Roman"/>
          <w:lang w:eastAsia="en-CA"/>
        </w:rPr>
        <w:t>~</w:t>
      </w:r>
      <w:r w:rsidR="003D0BF7">
        <w:rPr>
          <w:rFonts w:eastAsia="Times New Roman" w:cs="Times New Roman"/>
          <w:lang w:eastAsia="en-CA"/>
        </w:rPr>
        <w:t xml:space="preserve"> 0.15, which </w:t>
      </w:r>
      <w:r w:rsidR="00140A19">
        <w:rPr>
          <w:rFonts w:eastAsia="Times New Roman" w:cs="Times New Roman"/>
          <w:lang w:eastAsia="en-CA"/>
        </w:rPr>
        <w:t xml:space="preserve">is probably </w:t>
      </w:r>
      <w:r w:rsidR="003D0BF7">
        <w:rPr>
          <w:rFonts w:eastAsia="Times New Roman" w:cs="Times New Roman"/>
          <w:lang w:eastAsia="en-CA"/>
        </w:rPr>
        <w:t xml:space="preserve">unrealistically optimistic for commercial CPUE. </w:t>
      </w:r>
    </w:p>
    <w:p w:rsidR="00384384" w:rsidRDefault="000A0DF8" w:rsidP="00D464F2">
      <w:pPr>
        <w:rPr>
          <w:rFonts w:eastAsia="Times New Roman" w:cs="Times New Roman"/>
          <w:lang w:eastAsia="en-CA"/>
        </w:rPr>
      </w:pPr>
      <w:r>
        <w:rPr>
          <w:rFonts w:eastAsia="Times New Roman" w:cs="Times New Roman"/>
          <w:lang w:eastAsia="en-CA"/>
        </w:rPr>
        <w:lastRenderedPageBreak/>
        <w:t>Annual o</w:t>
      </w:r>
      <w:r w:rsidR="00EA20BA">
        <w:rPr>
          <w:rFonts w:eastAsia="Times New Roman" w:cs="Times New Roman"/>
          <w:lang w:eastAsia="en-CA"/>
        </w:rPr>
        <w:t xml:space="preserve">bserved </w:t>
      </w:r>
      <w:r>
        <w:rPr>
          <w:rFonts w:eastAsia="Times New Roman" w:cs="Times New Roman"/>
          <w:lang w:eastAsia="en-CA"/>
        </w:rPr>
        <w:t>c</w:t>
      </w:r>
      <w:r w:rsidR="00384384">
        <w:rPr>
          <w:rFonts w:eastAsia="Times New Roman" w:cs="Times New Roman"/>
          <w:lang w:eastAsia="en-CA"/>
        </w:rPr>
        <w:t>atch</w:t>
      </w:r>
      <w:r>
        <w:rPr>
          <w:rFonts w:eastAsia="Times New Roman" w:cs="Times New Roman"/>
          <w:lang w:eastAsia="en-CA"/>
        </w:rPr>
        <w:t>-in-mass</w:t>
      </w:r>
      <w:r w:rsidR="00384384">
        <w:rPr>
          <w:rFonts w:eastAsia="Times New Roman" w:cs="Times New Roman"/>
          <w:lang w:eastAsia="en-CA"/>
        </w:rPr>
        <w:t xml:space="preserve"> </w:t>
      </w:r>
      <w:r>
        <w:rPr>
          <w:rFonts w:eastAsia="Times New Roman" w:cs="Times New Roman"/>
          <w:lang w:eastAsia="en-CA"/>
        </w:rPr>
        <w:t>is reported as the product of catch-in-numbers and mass-at-age, summed over ages, seasons and fisheries (fisheries and regions are redundant), with an aggregate log-normal error:</w:t>
      </w:r>
    </w:p>
    <w:p w:rsidR="00D464F2" w:rsidRPr="00E04CB7" w:rsidRDefault="00592410" w:rsidP="00D464F2">
      <w:pPr>
        <w:rPr>
          <w:rFonts w:eastAsia="Times New Roman" w:cs="Times New Roman"/>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351A24">
        <w:rPr>
          <w:rFonts w:eastAsia="Times New Roman" w:cs="Times New Roman"/>
          <w:bCs/>
          <w:noProof/>
          <w:lang w:eastAsia="en-CA"/>
        </w:rPr>
        <w:t>29</w:t>
      </w:r>
      <w:r w:rsidRPr="00E04CB7">
        <w:rPr>
          <w:rFonts w:eastAsia="Times New Roman" w:cs="Times New Roman"/>
          <w:bCs/>
          <w:lang w:eastAsia="en-CA"/>
        </w:rPr>
        <w:fldChar w:fldCharType="end"/>
      </w:r>
      <w:r>
        <w:rPr>
          <w:rFonts w:eastAsia="Times New Roman" w:cs="Times New Roman"/>
          <w:lang w:eastAsia="en-CA"/>
        </w:rPr>
        <w:t>)</w:t>
      </w:r>
      <w:r w:rsidR="00D464F2" w:rsidRPr="00E04CB7">
        <w:rPr>
          <w:rFonts w:eastAsia="Times New Roman" w:cs="Times New Roman"/>
          <w:lang w:eastAsia="en-CA"/>
        </w:rPr>
        <w:tab/>
      </w:r>
      <w:r w:rsidR="00D464F2" w:rsidRPr="00E04CB7">
        <w:rPr>
          <w:rFonts w:eastAsia="Times New Roman" w:cs="Times New Roman"/>
          <w:lang w:eastAsia="en-CA"/>
        </w:rPr>
        <w:tab/>
      </w:r>
      <w:r w:rsidR="005F6DC6" w:rsidRPr="00E04CB7">
        <w:rPr>
          <w:rFonts w:eastAsia="Times New Roman" w:cs="Times New Roman"/>
          <w:position w:val="-34"/>
          <w:lang w:eastAsia="en-CA"/>
        </w:rPr>
        <w:object w:dxaOrig="5000" w:dyaOrig="800">
          <v:shape id="_x0000_i1063" type="#_x0000_t75" style="width:241.8pt;height:39.6pt" o:ole="">
            <v:imagedata r:id="rId88" o:title=""/>
          </v:shape>
          <o:OLEObject Type="Embed" ProgID="Equation.3" ShapeID="_x0000_i1063" DrawAspect="Content" ObjectID="_1598874186" r:id="rId89"/>
        </w:object>
      </w:r>
    </w:p>
    <w:p w:rsidR="00D464F2" w:rsidRDefault="000A0DF8" w:rsidP="00D464F2">
      <w:pPr>
        <w:rPr>
          <w:rFonts w:eastAsia="Times New Roman" w:cs="Times New Roman"/>
          <w:lang w:eastAsia="en-CA"/>
        </w:rPr>
      </w:pPr>
      <w:r>
        <w:rPr>
          <w:rFonts w:eastAsia="Times New Roman" w:cs="Times New Roman"/>
          <w:lang w:eastAsia="en-CA"/>
        </w:rPr>
        <w:t>Observed catch-at-length frequency distributions</w:t>
      </w:r>
      <w:r w:rsidR="0081357C">
        <w:rPr>
          <w:rFonts w:eastAsia="Times New Roman" w:cs="Times New Roman"/>
          <w:lang w:eastAsia="en-CA"/>
        </w:rPr>
        <w:t xml:space="preserve">, </w:t>
      </w:r>
      <w:r w:rsidR="0081357C" w:rsidRPr="0081357C">
        <w:rPr>
          <w:rFonts w:eastAsia="Times New Roman" w:cs="Times New Roman"/>
          <w:i/>
          <w:lang w:eastAsia="en-CA"/>
        </w:rPr>
        <w:t>X</w:t>
      </w:r>
      <w:r w:rsidR="0081357C">
        <w:rPr>
          <w:rFonts w:eastAsia="Times New Roman" w:cs="Times New Roman"/>
          <w:lang w:eastAsia="en-CA"/>
        </w:rPr>
        <w:t>,</w:t>
      </w:r>
      <w:r>
        <w:rPr>
          <w:rFonts w:eastAsia="Times New Roman" w:cs="Times New Roman"/>
          <w:lang w:eastAsia="en-CA"/>
        </w:rPr>
        <w:t xml:space="preserve"> are provided as a multinomial sample from the true catch distributions:</w:t>
      </w:r>
    </w:p>
    <w:p w:rsidR="000A0DF8" w:rsidRDefault="00592410" w:rsidP="00384093">
      <w:pPr>
        <w:rPr>
          <w:rFonts w:eastAsia="Times New Roman" w:cs="Times New Roman"/>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351A24">
        <w:rPr>
          <w:rFonts w:eastAsia="Times New Roman" w:cs="Times New Roman"/>
          <w:bCs/>
          <w:noProof/>
          <w:lang w:eastAsia="en-CA"/>
        </w:rPr>
        <w:t>30</w:t>
      </w:r>
      <w:r w:rsidRPr="00E04CB7">
        <w:rPr>
          <w:rFonts w:eastAsia="Times New Roman" w:cs="Times New Roman"/>
          <w:bCs/>
          <w:lang w:eastAsia="en-CA"/>
        </w:rPr>
        <w:fldChar w:fldCharType="end"/>
      </w:r>
      <w:r>
        <w:rPr>
          <w:rFonts w:eastAsia="Times New Roman" w:cs="Times New Roman"/>
          <w:lang w:eastAsia="en-CA"/>
        </w:rPr>
        <w:t>)</w:t>
      </w:r>
      <w:r w:rsidR="00384093">
        <w:rPr>
          <w:rFonts w:eastAsia="Times New Roman" w:cs="Times New Roman"/>
          <w:lang w:eastAsia="en-CA"/>
        </w:rPr>
        <w:tab/>
      </w:r>
      <w:r w:rsidR="00384093">
        <w:rPr>
          <w:rFonts w:eastAsia="Times New Roman" w:cs="Times New Roman"/>
          <w:lang w:eastAsia="en-CA"/>
        </w:rPr>
        <w:tab/>
      </w:r>
      <w:r w:rsidR="0081357C" w:rsidRPr="0081357C">
        <w:rPr>
          <w:rFonts w:eastAsia="Times New Roman" w:cs="Times New Roman"/>
          <w:position w:val="-14"/>
          <w:lang w:eastAsia="en-CA"/>
        </w:rPr>
        <w:object w:dxaOrig="2180" w:dyaOrig="400">
          <v:shape id="_x0000_i1064" type="#_x0000_t75" style="width:105.6pt;height:19.8pt" o:ole="">
            <v:imagedata r:id="rId90" o:title=""/>
          </v:shape>
          <o:OLEObject Type="Embed" ProgID="Equation.3" ShapeID="_x0000_i1064" DrawAspect="Content" ObjectID="_1598874187" r:id="rId91"/>
        </w:object>
      </w:r>
      <w:r w:rsidR="0081357C">
        <w:rPr>
          <w:rFonts w:eastAsia="Times New Roman" w:cs="Times New Roman"/>
          <w:lang w:eastAsia="en-CA"/>
        </w:rPr>
        <w:t>,</w:t>
      </w:r>
    </w:p>
    <w:p w:rsidR="000A0DF8" w:rsidRPr="00384093" w:rsidRDefault="00384093" w:rsidP="00D464F2">
      <w:pPr>
        <w:rPr>
          <w:rFonts w:eastAsia="Times New Roman" w:cs="Times New Roman"/>
          <w:lang w:eastAsia="en-CA"/>
        </w:rPr>
      </w:pPr>
      <w:r>
        <w:rPr>
          <w:rFonts w:eastAsia="Times New Roman" w:cs="Times New Roman"/>
          <w:lang w:eastAsia="en-CA"/>
        </w:rPr>
        <w:t xml:space="preserve">where </w:t>
      </w:r>
      <w:r w:rsidRPr="00384093">
        <w:rPr>
          <w:rFonts w:eastAsia="Times New Roman" w:cs="Times New Roman"/>
          <w:i/>
          <w:lang w:eastAsia="en-CA"/>
        </w:rPr>
        <w:t>P</w:t>
      </w:r>
      <w:r>
        <w:rPr>
          <w:rFonts w:eastAsia="Times New Roman" w:cs="Times New Roman"/>
          <w:lang w:eastAsia="en-CA"/>
        </w:rPr>
        <w:t xml:space="preserve"> represents the </w:t>
      </w:r>
      <w:r w:rsidR="00012EB2">
        <w:rPr>
          <w:rFonts w:eastAsia="Times New Roman" w:cs="Times New Roman"/>
          <w:lang w:eastAsia="en-CA"/>
        </w:rPr>
        <w:t xml:space="preserve">true </w:t>
      </w:r>
      <w:r>
        <w:rPr>
          <w:rFonts w:eastAsia="Times New Roman" w:cs="Times New Roman"/>
          <w:lang w:eastAsia="en-CA"/>
        </w:rPr>
        <w:t xml:space="preserve">proportion of fish caught in length class </w:t>
      </w:r>
      <w:r w:rsidRPr="00384093">
        <w:rPr>
          <w:rFonts w:eastAsia="Times New Roman" w:cs="Times New Roman"/>
          <w:i/>
          <w:lang w:eastAsia="en-CA"/>
        </w:rPr>
        <w:t>l</w:t>
      </w:r>
      <w:r>
        <w:rPr>
          <w:rFonts w:eastAsia="Times New Roman" w:cs="Times New Roman"/>
          <w:lang w:eastAsia="en-CA"/>
        </w:rPr>
        <w:t>.</w:t>
      </w:r>
      <w:r w:rsidR="005C7F58">
        <w:rPr>
          <w:rFonts w:eastAsia="Times New Roman" w:cs="Times New Roman"/>
          <w:lang w:eastAsia="en-CA"/>
        </w:rPr>
        <w:t xml:space="preserve">  The sample is unbiased, however, </w:t>
      </w:r>
      <w:r w:rsidR="0081357C">
        <w:rPr>
          <w:rFonts w:eastAsia="Times New Roman" w:cs="Times New Roman"/>
          <w:lang w:eastAsia="en-CA"/>
        </w:rPr>
        <w:t xml:space="preserve">the sample size, </w:t>
      </w:r>
      <w:r w:rsidR="0081357C" w:rsidRPr="0081357C">
        <w:rPr>
          <w:rFonts w:eastAsia="Times New Roman" w:cs="Times New Roman"/>
          <w:i/>
          <w:lang w:eastAsia="en-CA"/>
        </w:rPr>
        <w:t>n</w:t>
      </w:r>
      <w:r w:rsidR="0081357C">
        <w:rPr>
          <w:rFonts w:eastAsia="Times New Roman" w:cs="Times New Roman"/>
          <w:lang w:eastAsia="en-CA"/>
        </w:rPr>
        <w:t xml:space="preserve">, should be set much lower than most real catch-at-length sampling programmes to recognize that samples are not truly random.  Furthermore, </w:t>
      </w:r>
      <w:r w:rsidR="005C7F58">
        <w:rPr>
          <w:rFonts w:eastAsia="Times New Roman" w:cs="Times New Roman"/>
          <w:lang w:eastAsia="en-CA"/>
        </w:rPr>
        <w:t xml:space="preserve">temporally-structured selectivity </w:t>
      </w:r>
      <w:r w:rsidR="0081357C">
        <w:rPr>
          <w:rFonts w:eastAsia="Times New Roman" w:cs="Times New Roman"/>
          <w:lang w:eastAsia="en-CA"/>
        </w:rPr>
        <w:t xml:space="preserve">can be used </w:t>
      </w:r>
      <w:r w:rsidR="005C7F58">
        <w:rPr>
          <w:rFonts w:eastAsia="Times New Roman" w:cs="Times New Roman"/>
          <w:lang w:eastAsia="en-CA"/>
        </w:rPr>
        <w:t>(eqn. xxx)</w:t>
      </w:r>
      <w:r w:rsidR="00012EB2">
        <w:rPr>
          <w:rFonts w:eastAsia="Times New Roman" w:cs="Times New Roman"/>
          <w:lang w:eastAsia="en-CA"/>
        </w:rPr>
        <w:t xml:space="preserve"> </w:t>
      </w:r>
      <w:r w:rsidR="005C7F58">
        <w:rPr>
          <w:rFonts w:eastAsia="Times New Roman" w:cs="Times New Roman"/>
          <w:lang w:eastAsia="en-CA"/>
        </w:rPr>
        <w:t xml:space="preserve">to ensure that size data are not </w:t>
      </w:r>
      <w:r w:rsidR="0081357C">
        <w:rPr>
          <w:rFonts w:eastAsia="Times New Roman" w:cs="Times New Roman"/>
          <w:lang w:eastAsia="en-CA"/>
        </w:rPr>
        <w:t xml:space="preserve">unrealistically </w:t>
      </w:r>
      <w:r w:rsidR="005C7F58">
        <w:rPr>
          <w:rFonts w:eastAsia="Times New Roman" w:cs="Times New Roman"/>
          <w:lang w:eastAsia="en-CA"/>
        </w:rPr>
        <w:t xml:space="preserve">informative. </w:t>
      </w:r>
      <w:r w:rsidR="00012EB2">
        <w:rPr>
          <w:rFonts w:eastAsia="Times New Roman" w:cs="Times New Roman"/>
          <w:lang w:eastAsia="en-CA"/>
        </w:rPr>
        <w:t xml:space="preserve"> </w:t>
      </w:r>
    </w:p>
    <w:p w:rsidR="009267D0" w:rsidRDefault="00611674" w:rsidP="009267D0">
      <w:r>
        <w:t>An a</w:t>
      </w:r>
      <w:r w:rsidR="009267D0">
        <w:t xml:space="preserve">nnual </w:t>
      </w:r>
      <w:r>
        <w:t xml:space="preserve">aggregate </w:t>
      </w:r>
      <w:r w:rsidR="00E94496">
        <w:t>relative abundance index is</w:t>
      </w:r>
      <w:r>
        <w:t xml:space="preserve"> calculated</w:t>
      </w:r>
      <w:r w:rsidR="009267D0">
        <w:t>:</w:t>
      </w:r>
    </w:p>
    <w:p w:rsidR="009267D0" w:rsidRDefault="00592410" w:rsidP="009267D0">
      <w:pPr>
        <w:rPr>
          <w:rFonts w:eastAsiaTheme="minorEastAsi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351A24">
        <w:rPr>
          <w:rFonts w:eastAsia="Times New Roman" w:cs="Times New Roman"/>
          <w:bCs/>
          <w:noProof/>
          <w:lang w:eastAsia="en-CA"/>
        </w:rPr>
        <w:t>31</w:t>
      </w:r>
      <w:r w:rsidRPr="00E04CB7">
        <w:rPr>
          <w:rFonts w:eastAsia="Times New Roman" w:cs="Times New Roman"/>
          <w:bCs/>
          <w:lang w:eastAsia="en-CA"/>
        </w:rPr>
        <w:fldChar w:fldCharType="end"/>
      </w:r>
      <w:r>
        <w:rPr>
          <w:rFonts w:eastAsia="Times New Roman" w:cs="Times New Roman"/>
          <w:lang w:eastAsia="en-CA"/>
        </w:rPr>
        <w:t>)</w:t>
      </w:r>
      <w:r w:rsidR="00E94496">
        <w:tab/>
      </w:r>
      <w:r w:rsidR="00E94496">
        <w:tab/>
      </w:r>
      <m:oMath>
        <m:sSubSup>
          <m:sSubSupPr>
            <m:ctrlPr>
              <w:rPr>
                <w:rFonts w:ascii="Cambria Math" w:hAnsi="Cambria Math"/>
                <w:i/>
              </w:rPr>
            </m:ctrlPr>
          </m:sSubSupPr>
          <m:e>
            <m:r>
              <w:rPr>
                <w:rFonts w:ascii="Cambria Math" w:hAnsi="Cambria Math"/>
              </w:rPr>
              <m:t>I</m:t>
            </m:r>
          </m:e>
          <m:sub>
            <m:r>
              <w:rPr>
                <w:rFonts w:ascii="Cambria Math" w:hAnsi="Cambria Math"/>
              </w:rPr>
              <m:t>y</m:t>
            </m:r>
          </m:sub>
          <m:sup/>
        </m:sSubSup>
        <m:r>
          <w:rPr>
            <w:rFonts w:ascii="Cambria Math" w:hAnsi="Cambria Math"/>
          </w:rPr>
          <m:t>=q</m:t>
        </m:r>
        <m:nary>
          <m:naryPr>
            <m:chr m:val="∑"/>
            <m:limLoc m:val="undOvr"/>
            <m:supHide m:val="1"/>
            <m:ctrlPr>
              <w:rPr>
                <w:rFonts w:ascii="Cambria Math" w:hAnsi="Cambria Math"/>
                <w:i/>
              </w:rPr>
            </m:ctrlPr>
          </m:naryPr>
          <m:sub>
            <m:r>
              <w:rPr>
                <w:rFonts w:ascii="Cambria Math" w:hAnsi="Cambria Math"/>
              </w:rPr>
              <m:t>a</m:t>
            </m:r>
          </m:sub>
          <m:sup/>
          <m:e>
            <m:nary>
              <m:naryPr>
                <m:chr m:val="∑"/>
                <m:limLoc m:val="undOvr"/>
                <m:supHide m:val="1"/>
                <m:ctrlPr>
                  <w:rPr>
                    <w:rFonts w:ascii="Cambria Math" w:hAnsi="Cambria Math"/>
                    <w:i/>
                  </w:rPr>
                </m:ctrlPr>
              </m:naryPr>
              <m:sub>
                <m:r>
                  <w:rPr>
                    <w:rFonts w:ascii="Cambria Math" w:hAnsi="Cambria Math"/>
                  </w:rPr>
                  <m:t>s</m:t>
                </m:r>
              </m:sub>
              <m:sup/>
              <m:e>
                <m:nary>
                  <m:naryPr>
                    <m:chr m:val="∑"/>
                    <m:limLoc m:val="undOvr"/>
                    <m:supHide m:val="1"/>
                    <m:ctrlPr>
                      <w:rPr>
                        <w:rFonts w:ascii="Cambria Math" w:hAnsi="Cambria Math"/>
                        <w:i/>
                      </w:rPr>
                    </m:ctrlPr>
                  </m:naryPr>
                  <m:sub>
                    <m:r>
                      <w:rPr>
                        <w:rFonts w:ascii="Cambria Math" w:hAnsi="Cambria Math"/>
                      </w:rPr>
                      <m:t>rf ϵ LL</m:t>
                    </m:r>
                  </m:sub>
                  <m:sup/>
                  <m:e>
                    <m:sSubSup>
                      <m:sSubSupPr>
                        <m:ctrlPr>
                          <w:rPr>
                            <w:rFonts w:ascii="Cambria Math" w:hAnsi="Cambria Math"/>
                            <w:i/>
                          </w:rPr>
                        </m:ctrlPr>
                      </m:sSubSupPr>
                      <m:e>
                        <m:r>
                          <w:rPr>
                            <w:rFonts w:ascii="Cambria Math" w:hAnsi="Cambria Math"/>
                          </w:rPr>
                          <m:t>S</m:t>
                        </m:r>
                      </m:e>
                      <m:sub>
                        <m:r>
                          <w:rPr>
                            <w:rFonts w:ascii="Cambria Math" w:hAnsi="Cambria Math"/>
                          </w:rPr>
                          <m:t>y,a,f</m:t>
                        </m:r>
                      </m:sub>
                      <m:sup/>
                    </m:sSubSup>
                  </m:e>
                </m:nary>
              </m:e>
            </m:nary>
            <m:sSubSup>
              <m:sSubSupPr>
                <m:ctrlPr>
                  <w:rPr>
                    <w:rFonts w:ascii="Cambria Math" w:hAnsi="Cambria Math"/>
                    <w:i/>
                  </w:rPr>
                </m:ctrlPr>
              </m:sSubSupPr>
              <m:e>
                <m:r>
                  <w:rPr>
                    <w:rFonts w:ascii="Cambria Math" w:hAnsi="Cambria Math"/>
                  </w:rPr>
                  <m:t>N</m:t>
                </m:r>
              </m:e>
              <m:sub>
                <m:r>
                  <w:rPr>
                    <w:rFonts w:ascii="Cambria Math" w:hAnsi="Cambria Math"/>
                  </w:rPr>
                  <m:t>y,a,s,r</m:t>
                </m:r>
              </m:sub>
              <m:sup/>
            </m:sSubSup>
          </m:e>
        </m:nary>
      </m:oMath>
    </w:p>
    <w:p w:rsidR="00611674" w:rsidRDefault="00E94496" w:rsidP="00611674">
      <w:pPr>
        <w:rPr>
          <w:rFonts w:eastAsiaTheme="minorEastAsia"/>
        </w:rPr>
      </w:pPr>
      <w:r>
        <w:rPr>
          <w:rFonts w:eastAsiaTheme="minorEastAsia"/>
        </w:rPr>
        <w:t xml:space="preserve">where </w:t>
      </w:r>
      <w:r w:rsidR="00624F8B" w:rsidRPr="00624F8B">
        <w:rPr>
          <w:rFonts w:eastAsiaTheme="minorEastAsia"/>
          <w:i/>
        </w:rPr>
        <w:t>r</w:t>
      </w:r>
      <w:r w:rsidR="00D90E07">
        <w:rPr>
          <w:rFonts w:eastAsiaTheme="minorEastAsia"/>
          <w:i/>
        </w:rPr>
        <w:t>f</w:t>
      </w:r>
      <w:r>
        <w:rPr>
          <w:rFonts w:eastAsia="Times New Roman" w:cs="Times New Roman"/>
          <w:i/>
          <w:lang w:eastAsia="en-CA"/>
        </w:rPr>
        <w:t xml:space="preserve"> </w:t>
      </w:r>
      <w:r>
        <w:rPr>
          <w:rFonts w:eastAsia="Times New Roman" w:cs="Times New Roman"/>
          <w:lang w:eastAsia="en-CA"/>
        </w:rPr>
        <w:t xml:space="preserve">ϵ </w:t>
      </w:r>
      <w:r w:rsidRPr="00E94496">
        <w:rPr>
          <w:rFonts w:eastAsia="Times New Roman" w:cs="Times New Roman"/>
          <w:i/>
          <w:lang w:eastAsia="en-CA"/>
        </w:rPr>
        <w:t>LL</w:t>
      </w:r>
      <w:r w:rsidR="00D90E07">
        <w:rPr>
          <w:rFonts w:eastAsiaTheme="minorEastAsia"/>
        </w:rPr>
        <w:t xml:space="preserve">, </w:t>
      </w:r>
      <w:r>
        <w:rPr>
          <w:rFonts w:eastAsiaTheme="minorEastAsia"/>
        </w:rPr>
        <w:t xml:space="preserve">indicates the </w:t>
      </w:r>
      <w:r w:rsidR="00D90E07">
        <w:rPr>
          <w:rFonts w:eastAsiaTheme="minorEastAsia"/>
        </w:rPr>
        <w:t>region or fishery (as appropriate) corresponding to the (informative) longline fisheries</w:t>
      </w:r>
      <w:r>
        <w:rPr>
          <w:rFonts w:eastAsiaTheme="minorEastAsia"/>
        </w:rPr>
        <w:t xml:space="preserve">, </w:t>
      </w:r>
      <w:r w:rsidR="00611674" w:rsidRPr="00D90E07">
        <w:rPr>
          <w:rFonts w:eastAsiaTheme="minorEastAsia"/>
          <w:i/>
        </w:rPr>
        <w:t>S</w:t>
      </w:r>
      <w:r w:rsidR="00611674">
        <w:rPr>
          <w:rFonts w:eastAsiaTheme="minorEastAsia"/>
        </w:rPr>
        <w:t xml:space="preserve"> </w:t>
      </w:r>
      <w:r w:rsidR="00D90E07">
        <w:rPr>
          <w:rFonts w:eastAsiaTheme="minorEastAsia"/>
        </w:rPr>
        <w:t xml:space="preserve">is the fishery </w:t>
      </w:r>
      <w:r w:rsidR="00611674">
        <w:rPr>
          <w:rFonts w:eastAsiaTheme="minorEastAsia"/>
        </w:rPr>
        <w:t xml:space="preserve">selectivity, and </w:t>
      </w:r>
      <w:r w:rsidR="00FE73C1">
        <w:rPr>
          <w:rFonts w:eastAsiaTheme="minorEastAsia"/>
          <w:i/>
        </w:rPr>
        <w:t>q</w:t>
      </w:r>
      <w:r w:rsidR="00611674">
        <w:rPr>
          <w:rFonts w:eastAsiaTheme="minorEastAsia"/>
        </w:rPr>
        <w:t xml:space="preserve"> is the constant of proportionality calculated f</w:t>
      </w:r>
      <w:r w:rsidR="00D90E07">
        <w:rPr>
          <w:rFonts w:eastAsiaTheme="minorEastAsia"/>
        </w:rPr>
        <w:t>r</w:t>
      </w:r>
      <w:r w:rsidR="00611674">
        <w:rPr>
          <w:rFonts w:eastAsiaTheme="minorEastAsia"/>
        </w:rPr>
        <w:t xml:space="preserve">om the whole of the </w:t>
      </w:r>
      <w:r w:rsidR="00D90E07">
        <w:rPr>
          <w:rFonts w:eastAsiaTheme="minorEastAsia"/>
        </w:rPr>
        <w:t xml:space="preserve">conditioning assessment model </w:t>
      </w:r>
      <w:r w:rsidR="00611674">
        <w:rPr>
          <w:rFonts w:eastAsiaTheme="minorEastAsia"/>
        </w:rPr>
        <w:t xml:space="preserve">CPUE time period.  </w:t>
      </w:r>
      <w:r w:rsidR="00D90E07">
        <w:rPr>
          <w:rFonts w:eastAsiaTheme="minorEastAsia"/>
        </w:rPr>
        <w:t>The CPUE o</w:t>
      </w:r>
      <w:r w:rsidR="00611674">
        <w:rPr>
          <w:rFonts w:eastAsiaTheme="minorEastAsia"/>
        </w:rPr>
        <w:t xml:space="preserve">bservation </w:t>
      </w:r>
      <w:r w:rsidR="00D90E07">
        <w:rPr>
          <w:rFonts w:eastAsiaTheme="minorEastAsia"/>
        </w:rPr>
        <w:t>consists of</w:t>
      </w:r>
      <w:r w:rsidR="00611674">
        <w:rPr>
          <w:rFonts w:eastAsiaTheme="minorEastAsia"/>
        </w:rPr>
        <w:t>:</w:t>
      </w:r>
    </w:p>
    <w:p w:rsidR="00611674" w:rsidRPr="00611674" w:rsidRDefault="00592410" w:rsidP="00611674">
      <w:pPr>
        <w:rPr>
          <w:rFonts w:eastAsiaTheme="minorEastAsi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351A24">
        <w:rPr>
          <w:rFonts w:eastAsia="Times New Roman" w:cs="Times New Roman"/>
          <w:bCs/>
          <w:noProof/>
          <w:lang w:eastAsia="en-CA"/>
        </w:rPr>
        <w:t>32</w:t>
      </w:r>
      <w:r w:rsidRPr="00E04CB7">
        <w:rPr>
          <w:rFonts w:eastAsia="Times New Roman" w:cs="Times New Roman"/>
          <w:bCs/>
          <w:lang w:eastAsia="en-CA"/>
        </w:rPr>
        <w:fldChar w:fldCharType="end"/>
      </w:r>
      <w:r>
        <w:rPr>
          <w:rFonts w:eastAsia="Times New Roman" w:cs="Times New Roman"/>
          <w:lang w:eastAsia="en-CA"/>
        </w:rPr>
        <w:t>)</w:t>
      </w:r>
      <w:r w:rsidR="00611674">
        <w:rPr>
          <w:rFonts w:eastAsiaTheme="minorEastAsia"/>
        </w:rPr>
        <w:t xml:space="preserve"> </w:t>
      </w:r>
      <w:r w:rsidR="00611674">
        <w:rPr>
          <w:rFonts w:eastAsiaTheme="minorEastAsia"/>
        </w:rPr>
        <w:tab/>
      </w:r>
      <w:r w:rsidR="00611674">
        <w:rPr>
          <w:rFonts w:eastAsiaTheme="minorEastAsia"/>
        </w:rPr>
        <w:tab/>
      </w:r>
      <m:oMath>
        <m:sSubSup>
          <m:sSubSupPr>
            <m:ctrlPr>
              <w:rPr>
                <w:rFonts w:ascii="Cambria Math" w:hAnsi="Cambria Math"/>
                <w:i/>
              </w:rPr>
            </m:ctrlPr>
          </m:sSubSupPr>
          <m:e>
            <m:r>
              <w:rPr>
                <w:rFonts w:ascii="Cambria Math" w:hAnsi="Cambria Math"/>
              </w:rPr>
              <m:t>I</m:t>
            </m:r>
          </m:e>
          <m:sub>
            <m:r>
              <w:rPr>
                <w:rFonts w:ascii="Cambria Math" w:hAnsi="Cambria Math"/>
              </w:rPr>
              <m:t>y</m:t>
            </m:r>
          </m:sub>
          <m:sup>
            <m:r>
              <w:rPr>
                <w:rFonts w:ascii="Cambria Math" w:hAnsi="Cambria Math"/>
              </w:rPr>
              <m:t>obs</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y</m:t>
            </m:r>
          </m:sub>
          <m:sup>
            <m:r>
              <w:rPr>
                <w:rFonts w:ascii="Cambria Math" w:hAnsi="Cambria Math"/>
              </w:rPr>
              <m:t>β</m:t>
            </m:r>
            <m:sSub>
              <m:sSubPr>
                <m:ctrlPr>
                  <w:rPr>
                    <w:rFonts w:ascii="Cambria Math" w:hAnsi="Cambria Math"/>
                    <w:i/>
                  </w:rPr>
                </m:ctrlPr>
              </m:sSubPr>
              <m:e>
                <m:r>
                  <w:rPr>
                    <w:rFonts w:ascii="Cambria Math" w:hAnsi="Cambria Math"/>
                  </w:rPr>
                  <m:t>δ</m:t>
                </m:r>
              </m:e>
              <m:sub>
                <m:r>
                  <w:rPr>
                    <w:rFonts w:ascii="Cambria Math" w:hAnsi="Cambria Math"/>
                  </w:rPr>
                  <m:t>y</m:t>
                </m:r>
              </m:sub>
            </m:sSub>
          </m:sup>
        </m:sSubSup>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sSubSup>
                  <m:sSubSupPr>
                    <m:ctrlPr>
                      <w:rPr>
                        <w:rFonts w:ascii="Cambria Math" w:hAnsi="Cambria Math"/>
                        <w:i/>
                      </w:rPr>
                    </m:ctrlPr>
                  </m:sSubSupPr>
                  <m:e>
                    <m:r>
                      <w:rPr>
                        <w:rFonts w:ascii="Cambria Math" w:hAnsi="Cambria Math"/>
                      </w:rPr>
                      <m:t>τ</m:t>
                    </m:r>
                  </m:e>
                  <m:sub>
                    <m:r>
                      <w:rPr>
                        <w:rFonts w:ascii="Cambria Math" w:hAnsi="Cambria Math"/>
                      </w:rPr>
                      <m:t>y</m:t>
                    </m:r>
                  </m:sub>
                  <m:sup/>
                </m:sSubSup>
                <m:r>
                  <w:rPr>
                    <w:rFonts w:ascii="Cambria Math" w:hAnsi="Cambria Math"/>
                  </w:rPr>
                  <m: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Sup>
                          <m:sSubSupPr>
                            <m:ctrlPr>
                              <w:rPr>
                                <w:rFonts w:ascii="Cambria Math" w:hAnsi="Cambria Math"/>
                                <w:i/>
                              </w:rPr>
                            </m:ctrlPr>
                          </m:sSubSupPr>
                          <m:e>
                            <m:r>
                              <w:rPr>
                                <w:rFonts w:ascii="Cambria Math" w:hAnsi="Cambria Math"/>
                              </w:rPr>
                              <m:t>σ</m:t>
                            </m:r>
                            <m:ctrlPr>
                              <w:rPr>
                                <w:rFonts w:ascii="Cambria Math" w:hAnsi="Cambria Math" w:cs="Cambria Math"/>
                                <w:i/>
                              </w:rPr>
                            </m:ctrlPr>
                          </m:e>
                          <m:sub>
                            <m:r>
                              <w:rPr>
                                <w:rFonts w:ascii="Cambria Math" w:hAnsi="Cambria Math"/>
                              </w:rPr>
                              <m:t>I</m:t>
                            </m:r>
                          </m:sub>
                          <m:sup>
                            <m:r>
                              <w:rPr>
                                <w:rFonts w:ascii="Cambria Math" w:hAnsi="Cambria Math"/>
                              </w:rPr>
                              <m:t>2</m:t>
                            </m:r>
                          </m:sup>
                        </m:sSubSup>
                        <m:ctrlPr>
                          <w:rPr>
                            <w:rFonts w:ascii="Cambria Math" w:hAnsi="Cambria Math" w:cs="Cambria Math"/>
                            <w:i/>
                          </w:rPr>
                        </m:ctrlPr>
                      </m:e>
                      <m:sup/>
                    </m:sSup>
                  </m:e>
                </m:box>
              </m:e>
            </m:d>
          </m:e>
        </m:func>
      </m:oMath>
    </w:p>
    <w:p w:rsidR="009267D0" w:rsidRDefault="009267D0" w:rsidP="009267D0">
      <w:r>
        <w:t xml:space="preserve">where </w:t>
      </w:r>
      <w:r w:rsidR="00D90E07" w:rsidRPr="00D90E07">
        <w:t>β</w:t>
      </w:r>
      <w:r w:rsidR="00D90E07">
        <w:rPr>
          <w:i/>
        </w:rPr>
        <w:t xml:space="preserve"> </w:t>
      </w:r>
      <w:r>
        <w:t xml:space="preserve">is </w:t>
      </w:r>
      <w:r w:rsidR="00D90E07">
        <w:t>a hyper</w:t>
      </w:r>
      <w:r w:rsidR="00121C48">
        <w:t>-</w:t>
      </w:r>
      <w:r w:rsidR="00D90E07">
        <w:t>stability</w:t>
      </w:r>
      <w:r w:rsidR="00121C48">
        <w:t xml:space="preserve"> </w:t>
      </w:r>
      <w:r w:rsidR="00D90E07">
        <w:t>/</w:t>
      </w:r>
      <w:r w:rsidR="00121C48">
        <w:t xml:space="preserve"> </w:t>
      </w:r>
      <w:r w:rsidR="00D90E07">
        <w:t>hyper</w:t>
      </w:r>
      <w:r w:rsidR="00121C48">
        <w:t>-</w:t>
      </w:r>
      <w:r w:rsidR="00D90E07">
        <w:t>depletion parameter</w:t>
      </w:r>
      <w:r w:rsidR="00FE73C1">
        <w:t xml:space="preserve">, </w:t>
      </w:r>
      <w:r w:rsidR="00B20BB1">
        <w:t xml:space="preserve">and </w:t>
      </w:r>
      <w:r w:rsidR="00FE73C1">
        <w:t>δ</w:t>
      </w:r>
      <w:r w:rsidR="00B20BB1">
        <w:t xml:space="preserve"> is a temporal catchability trend, and the stochastic error and auto-correlation are applied on an annual basis.  </w:t>
      </w:r>
    </w:p>
    <w:p w:rsidR="0001600B" w:rsidRDefault="0001600B" w:rsidP="0001600B">
      <w:pPr>
        <w:pStyle w:val="Default"/>
        <w:rPr>
          <w:sz w:val="23"/>
          <w:szCs w:val="23"/>
        </w:rPr>
      </w:pPr>
    </w:p>
    <w:p w:rsidR="002C76CD" w:rsidRDefault="002C76CD" w:rsidP="002C76CD">
      <w:pPr>
        <w:pStyle w:val="Heading1"/>
      </w:pPr>
      <w:bookmarkStart w:id="100" w:name="_Toc525132131"/>
      <w:r>
        <w:t>Candidate Management Procedures</w:t>
      </w:r>
      <w:bookmarkEnd w:id="100"/>
    </w:p>
    <w:p w:rsidR="00C803F2" w:rsidRDefault="00DE2644" w:rsidP="00EF0F36">
      <w:r>
        <w:t xml:space="preserve">The phase 1 final report includes a qualitative description (cartoon schematic) of the IT and PT MPs described below.  </w:t>
      </w:r>
      <w:r w:rsidR="00823963">
        <w:t xml:space="preserve">The parameter values from the main report refer to the MP equations defined in </w:t>
      </w:r>
      <w:r>
        <w:fldChar w:fldCharType="begin"/>
      </w:r>
      <w:r>
        <w:instrText xml:space="preserve"> REF _Ref449106047 \h </w:instrText>
      </w:r>
      <w:r>
        <w:fldChar w:fldCharType="separate"/>
      </w:r>
      <w:r w:rsidR="00351A24">
        <w:t xml:space="preserve">Table </w:t>
      </w:r>
      <w:r w:rsidR="00351A24">
        <w:rPr>
          <w:noProof/>
        </w:rPr>
        <w:t>5</w:t>
      </w:r>
      <w:r>
        <w:fldChar w:fldCharType="end"/>
      </w:r>
      <w:r w:rsidR="00823963">
        <w:t xml:space="preserve">.    </w:t>
      </w:r>
      <w:r>
        <w:t xml:space="preserve">   </w:t>
      </w:r>
      <w:r w:rsidR="00EF0F36">
        <w:t xml:space="preserve"> </w:t>
      </w:r>
      <w:r w:rsidR="00C803F2">
        <w:t xml:space="preserve"> </w:t>
      </w:r>
    </w:p>
    <w:p w:rsidR="00EF0F36" w:rsidRDefault="00C803F2" w:rsidP="00EF0F36">
      <w:r>
        <w:t>For the PT</w:t>
      </w:r>
      <w:r w:rsidR="006F641B">
        <w:t xml:space="preserve"> MPs</w:t>
      </w:r>
      <w:r>
        <w:t>, the Pella-Tomlinson model dynamics consist of:</w:t>
      </w:r>
      <w:r w:rsidR="00EF0F36">
        <w:t xml:space="preserve"> </w:t>
      </w:r>
    </w:p>
    <w:p w:rsidR="008D4F30" w:rsidRDefault="00DC2DD0">
      <w:pPr>
        <w:rPr>
          <w:rFonts w:eastAsia="Times New Roman" w:cs="Times New Roman"/>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351A24">
        <w:rPr>
          <w:rFonts w:eastAsia="Times New Roman" w:cs="Times New Roman"/>
          <w:bCs/>
          <w:noProof/>
          <w:lang w:eastAsia="en-CA"/>
        </w:rPr>
        <w:t>33</w:t>
      </w:r>
      <w:r w:rsidRPr="00E04CB7">
        <w:rPr>
          <w:rFonts w:eastAsia="Times New Roman" w:cs="Times New Roman"/>
          <w:bCs/>
          <w:lang w:eastAsia="en-CA"/>
        </w:rPr>
        <w:fldChar w:fldCharType="end"/>
      </w:r>
      <w:r>
        <w:rPr>
          <w:rFonts w:eastAsia="Times New Roman" w:cs="Times New Roman"/>
          <w:lang w:eastAsia="en-CA"/>
        </w:rPr>
        <w:t>)</w:t>
      </w:r>
      <w:r>
        <w:rPr>
          <w:rFonts w:eastAsia="Times New Roman" w:cs="Times New Roman"/>
          <w:lang w:eastAsia="en-CA"/>
        </w:rPr>
        <w:tab/>
      </w:r>
      <w:r>
        <w:rPr>
          <w:rFonts w:eastAsia="Times New Roman" w:cs="Times New Roman"/>
          <w:lang w:eastAsia="en-CA"/>
        </w:rPr>
        <w:tab/>
      </w:r>
      <w:r w:rsidRPr="0001600B">
        <w:rPr>
          <w:rFonts w:eastAsia="Times New Roman" w:cs="Times New Roman"/>
          <w:position w:val="-38"/>
          <w:lang w:eastAsia="en-CA"/>
        </w:rPr>
        <w:object w:dxaOrig="3840" w:dyaOrig="880">
          <v:shape id="_x0000_i1065" type="#_x0000_t75" style="width:184.8pt;height:43.8pt" o:ole="">
            <v:imagedata r:id="rId92" o:title=""/>
          </v:shape>
          <o:OLEObject Type="Embed" ProgID="Equation.3" ShapeID="_x0000_i1065" DrawAspect="Content" ObjectID="_1598874188" r:id="rId93"/>
        </w:object>
      </w:r>
      <w:r>
        <w:rPr>
          <w:rFonts w:eastAsia="Times New Roman" w:cs="Times New Roman"/>
          <w:lang w:eastAsia="en-CA"/>
        </w:rPr>
        <w:t>,</w:t>
      </w:r>
    </w:p>
    <w:p w:rsidR="00C803F2" w:rsidRDefault="00DC2DD0">
      <w:pPr>
        <w:rPr>
          <w:rFonts w:eastAsia="Times New Roman" w:cs="Times New Roman"/>
          <w:lang w:eastAsia="en-CA"/>
        </w:rPr>
      </w:pPr>
      <w:r>
        <w:rPr>
          <w:rFonts w:eastAsia="Times New Roman" w:cs="Times New Roman"/>
          <w:lang w:eastAsia="en-CA"/>
        </w:rPr>
        <w:t>w</w:t>
      </w:r>
      <w:r w:rsidR="00C803F2">
        <w:rPr>
          <w:rFonts w:eastAsia="Times New Roman" w:cs="Times New Roman"/>
          <w:lang w:eastAsia="en-CA"/>
        </w:rPr>
        <w:t xml:space="preserve">here </w:t>
      </w:r>
      <w:r w:rsidRPr="00DC2DD0">
        <w:rPr>
          <w:rFonts w:eastAsia="Times New Roman" w:cs="Times New Roman"/>
          <w:i/>
          <w:lang w:eastAsia="en-CA"/>
        </w:rPr>
        <w:t>B</w:t>
      </w:r>
      <w:r>
        <w:rPr>
          <w:rFonts w:eastAsia="Times New Roman" w:cs="Times New Roman"/>
          <w:lang w:eastAsia="en-CA"/>
        </w:rPr>
        <w:t xml:space="preserve"> is aggregate biomass</w:t>
      </w:r>
      <w:r w:rsidR="00823963">
        <w:rPr>
          <w:rFonts w:eastAsia="Times New Roman" w:cs="Times New Roman"/>
          <w:lang w:eastAsia="en-CA"/>
        </w:rPr>
        <w:t xml:space="preserve">, </w:t>
      </w:r>
      <w:r w:rsidR="00823963" w:rsidRPr="00823963">
        <w:rPr>
          <w:rFonts w:eastAsia="Times New Roman" w:cs="Times New Roman"/>
          <w:i/>
          <w:lang w:eastAsia="en-CA"/>
        </w:rPr>
        <w:t>C</w:t>
      </w:r>
      <w:r w:rsidR="00823963">
        <w:rPr>
          <w:rFonts w:eastAsia="Times New Roman" w:cs="Times New Roman"/>
          <w:lang w:eastAsia="en-CA"/>
        </w:rPr>
        <w:t xml:space="preserve"> is the total catch in mass</w:t>
      </w:r>
      <w:r>
        <w:rPr>
          <w:rFonts w:eastAsia="Times New Roman" w:cs="Times New Roman"/>
          <w:lang w:eastAsia="en-CA"/>
        </w:rPr>
        <w:t xml:space="preserve">, </w:t>
      </w:r>
      <w:r w:rsidRPr="00DC2DD0">
        <w:rPr>
          <w:rFonts w:eastAsia="Times New Roman" w:cs="Times New Roman"/>
          <w:i/>
          <w:lang w:eastAsia="en-CA"/>
        </w:rPr>
        <w:t>r</w:t>
      </w:r>
      <w:r>
        <w:rPr>
          <w:rFonts w:eastAsia="Times New Roman" w:cs="Times New Roman"/>
          <w:lang w:eastAsia="en-CA"/>
        </w:rPr>
        <w:t xml:space="preserve"> and </w:t>
      </w:r>
      <w:r w:rsidRPr="00DC2DD0">
        <w:rPr>
          <w:rFonts w:eastAsia="Times New Roman" w:cs="Times New Roman"/>
          <w:i/>
          <w:lang w:eastAsia="en-CA"/>
        </w:rPr>
        <w:t>K</w:t>
      </w:r>
      <w:r>
        <w:rPr>
          <w:rFonts w:eastAsia="Times New Roman" w:cs="Times New Roman"/>
          <w:lang w:eastAsia="en-CA"/>
        </w:rPr>
        <w:t xml:space="preserve"> are the estimated population growth rate and carrying capacity, and </w:t>
      </w:r>
      <w:r w:rsidRPr="00DC2DD0">
        <w:rPr>
          <w:rFonts w:eastAsia="Times New Roman" w:cs="Times New Roman"/>
          <w:i/>
          <w:lang w:eastAsia="en-CA"/>
        </w:rPr>
        <w:t>p</w:t>
      </w:r>
      <w:r>
        <w:rPr>
          <w:rFonts w:eastAsia="Times New Roman" w:cs="Times New Roman"/>
          <w:lang w:eastAsia="en-CA"/>
        </w:rPr>
        <w:t xml:space="preserve"> is the equilibrium yield "shape" parameter (</w:t>
      </w:r>
      <w:r>
        <w:rPr>
          <w:rFonts w:eastAsia="Times New Roman" w:cs="Times New Roman"/>
          <w:i/>
          <w:lang w:eastAsia="en-CA"/>
        </w:rPr>
        <w:t>p = B</w:t>
      </w:r>
      <w:r w:rsidRPr="00DC2DD0">
        <w:rPr>
          <w:rFonts w:eastAsia="Times New Roman" w:cs="Times New Roman"/>
          <w:i/>
          <w:vertAlign w:val="subscript"/>
          <w:lang w:eastAsia="en-CA"/>
        </w:rPr>
        <w:t>MSY</w:t>
      </w:r>
      <w:r w:rsidRPr="00DC2DD0">
        <w:rPr>
          <w:rFonts w:eastAsia="Times New Roman" w:cs="Times New Roman"/>
          <w:i/>
          <w:lang w:eastAsia="en-CA"/>
        </w:rPr>
        <w:t>/B</w:t>
      </w:r>
      <w:r w:rsidRPr="00DC2DD0">
        <w:rPr>
          <w:rFonts w:eastAsia="Times New Roman" w:cs="Times New Roman"/>
          <w:i/>
          <w:vertAlign w:val="subscript"/>
          <w:lang w:eastAsia="en-CA"/>
        </w:rPr>
        <w:t>0</w:t>
      </w:r>
      <w:r>
        <w:rPr>
          <w:rFonts w:eastAsia="Times New Roman" w:cs="Times New Roman"/>
          <w:lang w:eastAsia="en-CA"/>
        </w:rPr>
        <w:t xml:space="preserve">, fixed at 0.33 in the </w:t>
      </w:r>
      <w:r w:rsidR="00063F88">
        <w:rPr>
          <w:rFonts w:eastAsia="Times New Roman" w:cs="Times New Roman"/>
          <w:lang w:eastAsia="en-CA"/>
        </w:rPr>
        <w:t xml:space="preserve">demonstration </w:t>
      </w:r>
      <w:r>
        <w:rPr>
          <w:rFonts w:eastAsia="Times New Roman" w:cs="Times New Roman"/>
          <w:lang w:eastAsia="en-CA"/>
        </w:rPr>
        <w:t>MPs).  T</w:t>
      </w:r>
      <w:r w:rsidR="00C803F2">
        <w:rPr>
          <w:rFonts w:eastAsia="Times New Roman" w:cs="Times New Roman"/>
          <w:lang w:eastAsia="en-CA"/>
        </w:rPr>
        <w:t xml:space="preserve">he model is fit using the least-squares </w:t>
      </w:r>
      <w:r>
        <w:rPr>
          <w:rFonts w:eastAsia="Times New Roman" w:cs="Times New Roman"/>
          <w:lang w:eastAsia="en-CA"/>
        </w:rPr>
        <w:t>(</w:t>
      </w:r>
      <w:r w:rsidR="00C803F2">
        <w:rPr>
          <w:rFonts w:eastAsia="Times New Roman" w:cs="Times New Roman"/>
          <w:lang w:eastAsia="en-CA"/>
        </w:rPr>
        <w:t>observation error</w:t>
      </w:r>
      <w:r>
        <w:rPr>
          <w:rFonts w:eastAsia="Times New Roman" w:cs="Times New Roman"/>
          <w:lang w:eastAsia="en-CA"/>
        </w:rPr>
        <w:t>)</w:t>
      </w:r>
      <w:r w:rsidR="00C803F2">
        <w:rPr>
          <w:rFonts w:eastAsia="Times New Roman" w:cs="Times New Roman"/>
          <w:lang w:eastAsia="en-CA"/>
        </w:rPr>
        <w:t xml:space="preserve"> objective function:</w:t>
      </w:r>
    </w:p>
    <w:p w:rsidR="00DC2DD0" w:rsidRDefault="00DC2DD0">
      <w:pPr>
        <w:rPr>
          <w:rFonts w:eastAsia="Times New Roman" w:cs="Times New Roman"/>
          <w:lang w:eastAsia="en-CA"/>
        </w:rPr>
      </w:pPr>
      <w:r w:rsidRPr="00E04CB7">
        <w:rPr>
          <w:rFonts w:eastAsia="Times New Roman" w:cs="Times New Roman"/>
          <w:bCs/>
          <w:lang w:eastAsia="en-CA"/>
        </w:rPr>
        <w:lastRenderedPageBreak/>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351A24">
        <w:rPr>
          <w:rFonts w:eastAsia="Times New Roman" w:cs="Times New Roman"/>
          <w:bCs/>
          <w:noProof/>
          <w:lang w:eastAsia="en-CA"/>
        </w:rPr>
        <w:t>34</w:t>
      </w:r>
      <w:r w:rsidRPr="00E04CB7">
        <w:rPr>
          <w:rFonts w:eastAsia="Times New Roman" w:cs="Times New Roman"/>
          <w:bCs/>
          <w:lang w:eastAsia="en-CA"/>
        </w:rPr>
        <w:fldChar w:fldCharType="end"/>
      </w:r>
      <w:r>
        <w:rPr>
          <w:rFonts w:eastAsia="Times New Roman" w:cs="Times New Roman"/>
          <w:lang w:eastAsia="en-CA"/>
        </w:rPr>
        <w:t>)</w:t>
      </w:r>
      <w:r>
        <w:rPr>
          <w:rFonts w:eastAsia="Times New Roman" w:cs="Times New Roman"/>
          <w:lang w:eastAsia="en-CA"/>
        </w:rPr>
        <w:tab/>
      </w:r>
      <w:r>
        <w:rPr>
          <w:rFonts w:eastAsia="Times New Roman" w:cs="Times New Roman"/>
          <w:lang w:eastAsia="en-CA"/>
        </w:rPr>
        <w:tab/>
      </w:r>
      <w:r w:rsidR="007C7489" w:rsidRPr="00DC2DD0">
        <w:rPr>
          <w:rFonts w:eastAsia="Times New Roman" w:cs="Times New Roman"/>
          <w:position w:val="-30"/>
          <w:lang w:eastAsia="en-CA"/>
        </w:rPr>
        <w:object w:dxaOrig="1240" w:dyaOrig="580">
          <v:shape id="_x0000_i1066" type="#_x0000_t75" style="width:61.2pt;height:28.8pt" o:ole="">
            <v:imagedata r:id="rId94" o:title=""/>
          </v:shape>
          <o:OLEObject Type="Embed" ProgID="Equation.3" ShapeID="_x0000_i1066" DrawAspect="Content" ObjectID="_1598874189" r:id="rId95"/>
        </w:object>
      </w:r>
    </w:p>
    <w:p w:rsidR="00C803F2" w:rsidRDefault="00DC2DD0">
      <w:r>
        <w:t xml:space="preserve">where </w:t>
      </w:r>
      <w:r w:rsidRPr="00DC2DD0">
        <w:rPr>
          <w:i/>
        </w:rPr>
        <w:t>I</w:t>
      </w:r>
      <w:r>
        <w:t xml:space="preserve"> is the aggregate annual CPUE index, and</w:t>
      </w:r>
    </w:p>
    <w:p w:rsidR="00DC2DD0" w:rsidRDefault="00DC2DD0" w:rsidP="00DC2DD0">
      <w:pPr>
        <w:rPr>
          <w:rFonts w:eastAsia="Times New Roman" w:cs="Times New Roman"/>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351A24">
        <w:rPr>
          <w:rFonts w:eastAsia="Times New Roman" w:cs="Times New Roman"/>
          <w:bCs/>
          <w:noProof/>
          <w:lang w:eastAsia="en-CA"/>
        </w:rPr>
        <w:t>35</w:t>
      </w:r>
      <w:r w:rsidRPr="00E04CB7">
        <w:rPr>
          <w:rFonts w:eastAsia="Times New Roman" w:cs="Times New Roman"/>
          <w:bCs/>
          <w:lang w:eastAsia="en-CA"/>
        </w:rPr>
        <w:fldChar w:fldCharType="end"/>
      </w:r>
      <w:r>
        <w:rPr>
          <w:rFonts w:eastAsia="Times New Roman" w:cs="Times New Roman"/>
          <w:lang w:eastAsia="en-CA"/>
        </w:rPr>
        <w:t>)</w:t>
      </w:r>
      <w:r>
        <w:rPr>
          <w:rFonts w:eastAsia="Times New Roman" w:cs="Times New Roman"/>
          <w:lang w:eastAsia="en-CA"/>
        </w:rPr>
        <w:tab/>
      </w:r>
      <w:r>
        <w:rPr>
          <w:rFonts w:eastAsia="Times New Roman" w:cs="Times New Roman"/>
          <w:lang w:eastAsia="en-CA"/>
        </w:rPr>
        <w:tab/>
      </w:r>
      <w:r w:rsidR="007C7489" w:rsidRPr="007C7489">
        <w:rPr>
          <w:rFonts w:eastAsia="Times New Roman" w:cs="Times New Roman"/>
          <w:position w:val="-50"/>
          <w:lang w:eastAsia="en-CA"/>
        </w:rPr>
        <w:object w:dxaOrig="1380" w:dyaOrig="1100">
          <v:shape id="_x0000_i1067" type="#_x0000_t75" style="width:67.2pt;height:55.2pt" o:ole="">
            <v:imagedata r:id="rId96" o:title=""/>
          </v:shape>
          <o:OLEObject Type="Embed" ProgID="Equation.3" ShapeID="_x0000_i1067" DrawAspect="Content" ObjectID="_1598874190" r:id="rId97"/>
        </w:object>
      </w:r>
    </w:p>
    <w:p w:rsidR="007C7489" w:rsidRDefault="007C7489">
      <w:r>
        <w:t xml:space="preserve">The HCR requires estimates of </w:t>
      </w:r>
      <w:r w:rsidRPr="007C7489">
        <w:rPr>
          <w:i/>
        </w:rPr>
        <w:t>B</w:t>
      </w:r>
      <w:r w:rsidRPr="007C7489">
        <w:rPr>
          <w:i/>
          <w:vertAlign w:val="subscript"/>
        </w:rPr>
        <w:t>Y</w:t>
      </w:r>
      <w:r w:rsidRPr="00DC2DD0">
        <w:rPr>
          <w:rFonts w:eastAsia="Times New Roman" w:cs="Times New Roman"/>
          <w:i/>
          <w:lang w:eastAsia="en-CA"/>
        </w:rPr>
        <w:t>/B</w:t>
      </w:r>
      <w:r w:rsidRPr="00DC2DD0">
        <w:rPr>
          <w:rFonts w:eastAsia="Times New Roman" w:cs="Times New Roman"/>
          <w:i/>
          <w:vertAlign w:val="subscript"/>
          <w:lang w:eastAsia="en-CA"/>
        </w:rPr>
        <w:t>0</w:t>
      </w:r>
      <w:r>
        <w:t xml:space="preserve"> and</w:t>
      </w:r>
    </w:p>
    <w:p w:rsidR="007C7489" w:rsidRDefault="007C7489" w:rsidP="007C7489">
      <w:pPr>
        <w:rPr>
          <w:rFonts w:eastAsia="Times New Roman" w:cs="Times New Roman"/>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351A24">
        <w:rPr>
          <w:rFonts w:eastAsia="Times New Roman" w:cs="Times New Roman"/>
          <w:bCs/>
          <w:noProof/>
          <w:lang w:eastAsia="en-CA"/>
        </w:rPr>
        <w:t>36</w:t>
      </w:r>
      <w:r w:rsidRPr="00E04CB7">
        <w:rPr>
          <w:rFonts w:eastAsia="Times New Roman" w:cs="Times New Roman"/>
          <w:bCs/>
          <w:lang w:eastAsia="en-CA"/>
        </w:rPr>
        <w:fldChar w:fldCharType="end"/>
      </w:r>
      <w:r>
        <w:rPr>
          <w:rFonts w:eastAsia="Times New Roman" w:cs="Times New Roman"/>
          <w:lang w:eastAsia="en-CA"/>
        </w:rPr>
        <w:t>)</w:t>
      </w:r>
      <w:r>
        <w:rPr>
          <w:rFonts w:eastAsia="Times New Roman" w:cs="Times New Roman"/>
          <w:lang w:eastAsia="en-CA"/>
        </w:rPr>
        <w:tab/>
      </w:r>
      <w:r>
        <w:rPr>
          <w:rFonts w:eastAsia="Times New Roman" w:cs="Times New Roman"/>
          <w:lang w:eastAsia="en-CA"/>
        </w:rPr>
        <w:tab/>
      </w:r>
      <w:r w:rsidRPr="007C7489">
        <w:rPr>
          <w:rFonts w:eastAsia="Times New Roman" w:cs="Times New Roman"/>
          <w:position w:val="-34"/>
          <w:lang w:eastAsia="en-CA"/>
        </w:rPr>
        <w:object w:dxaOrig="1680" w:dyaOrig="720">
          <v:shape id="_x0000_i1068" type="#_x0000_t75" style="width:80.4pt;height:34.8pt" o:ole="">
            <v:imagedata r:id="rId98" o:title=""/>
          </v:shape>
          <o:OLEObject Type="Embed" ProgID="Equation.3" ShapeID="_x0000_i1068" DrawAspect="Content" ObjectID="_1598874191" r:id="rId99"/>
        </w:object>
      </w:r>
      <w:r>
        <w:rPr>
          <w:rFonts w:eastAsia="Times New Roman" w:cs="Times New Roman"/>
          <w:lang w:eastAsia="en-CA"/>
        </w:rPr>
        <w:t>.</w:t>
      </w:r>
    </w:p>
    <w:p w:rsidR="00C803F2" w:rsidRDefault="00C803F2">
      <w:r>
        <w:t xml:space="preserve">Using the R-based fitting algorithm, the model appeared to fit some complicated dynamics very poorly (i.e. presumably due to the inability to describe recruitment variability), but the MP generally provided respectable management performance.  We did not explore </w:t>
      </w:r>
      <w:r w:rsidR="00981A73">
        <w:t xml:space="preserve">the frequency with which </w:t>
      </w:r>
      <w:r w:rsidR="00063F88">
        <w:t xml:space="preserve">the base R fitting algorithm, </w:t>
      </w:r>
      <w:r w:rsidR="00063F88">
        <w:rPr>
          <w:rStyle w:val="Variables"/>
        </w:rPr>
        <w:t>optim()</w:t>
      </w:r>
      <w:r w:rsidR="00063F88">
        <w:t xml:space="preserve">, </w:t>
      </w:r>
      <w:r>
        <w:t>was actually finding the global minimum</w:t>
      </w:r>
      <w:r w:rsidR="00981A73">
        <w:t>.</w:t>
      </w:r>
      <w:r>
        <w:t xml:space="preserve">   </w:t>
      </w:r>
    </w:p>
    <w:p w:rsidR="008D4F30" w:rsidRDefault="008D4F30" w:rsidP="009A5971"/>
    <w:p w:rsidR="00D36C38" w:rsidRDefault="00D36C38" w:rsidP="00D36C38">
      <w:pPr>
        <w:pStyle w:val="Caption"/>
        <w:rPr>
          <w:b/>
        </w:rPr>
      </w:pPr>
      <w:bookmarkStart w:id="101" w:name="_Ref449106047"/>
      <w:r>
        <w:t xml:space="preserve">Table </w:t>
      </w:r>
      <w:r w:rsidR="008850D4">
        <w:rPr>
          <w:noProof/>
        </w:rPr>
        <w:fldChar w:fldCharType="begin"/>
      </w:r>
      <w:r w:rsidR="008850D4">
        <w:rPr>
          <w:noProof/>
        </w:rPr>
        <w:instrText xml:space="preserve"> SEQ Table \* ARABIC </w:instrText>
      </w:r>
      <w:r w:rsidR="008850D4">
        <w:rPr>
          <w:noProof/>
        </w:rPr>
        <w:fldChar w:fldCharType="separate"/>
      </w:r>
      <w:r w:rsidR="00351A24">
        <w:rPr>
          <w:noProof/>
        </w:rPr>
        <w:t>5</w:t>
      </w:r>
      <w:r w:rsidR="008850D4">
        <w:rPr>
          <w:noProof/>
        </w:rPr>
        <w:fldChar w:fldCharType="end"/>
      </w:r>
      <w:bookmarkEnd w:id="101"/>
      <w:r>
        <w:t>.  MP</w:t>
      </w:r>
      <w:r w:rsidR="00401B4A">
        <w:t>s</w:t>
      </w:r>
      <w:r>
        <w:t xml:space="preserve"> included </w:t>
      </w:r>
      <w:r w:rsidR="00401B4A">
        <w:t>with the initial IOTC MSE release.</w:t>
      </w:r>
      <w:r w:rsidR="00DF0FCB">
        <w:t xml:space="preserve">  </w:t>
      </w:r>
      <w:r w:rsidR="00230B08">
        <w:t>A</w:t>
      </w:r>
      <w:r w:rsidR="00DF0FCB">
        <w:t xml:space="preserve">dditional control parameters are </w:t>
      </w:r>
      <w:r w:rsidR="00F248F6">
        <w:t>omit</w:t>
      </w:r>
      <w:r w:rsidR="009B4545">
        <w:t>t</w:t>
      </w:r>
      <w:r w:rsidR="00DF0FCB">
        <w:t>ed</w:t>
      </w:r>
      <w:r w:rsidR="00230B08">
        <w:t xml:space="preserve"> for the IT and PT MPs, including: 1</w:t>
      </w:r>
      <w:r w:rsidR="00DF0FCB">
        <w:t xml:space="preserve">) MP start year, ii) frequency of MP application, </w:t>
      </w:r>
      <w:r w:rsidR="004F6564">
        <w:t>3</w:t>
      </w:r>
      <w:r w:rsidR="00230B08" w:rsidRPr="00F248F6">
        <w:t>) data lag (assumed 0 below)</w:t>
      </w:r>
      <w:r w:rsidR="00DF0FCB" w:rsidRPr="00F248F6">
        <w:t>.</w:t>
      </w:r>
      <w:r w:rsidR="00DF0FCB" w:rsidRPr="00F248F6">
        <w:rPr>
          <w:b/>
        </w:rPr>
        <w:t xml:space="preserve">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5F20F0" w:rsidTr="00692921">
        <w:tc>
          <w:tcPr>
            <w:tcW w:w="9242" w:type="dxa"/>
            <w:tcBorders>
              <w:top w:val="single" w:sz="4" w:space="0" w:color="auto"/>
              <w:bottom w:val="single" w:sz="4" w:space="0" w:color="auto"/>
            </w:tcBorders>
            <w:shd w:val="clear" w:color="auto" w:fill="EEECE1" w:themeFill="background2"/>
          </w:tcPr>
          <w:p w:rsidR="005F20F0" w:rsidRDefault="005F20F0" w:rsidP="009A5971">
            <w:r>
              <w:t>CCE</w:t>
            </w:r>
            <w:r w:rsidR="00974B1C">
              <w:t xml:space="preserve"> (constant catch and/or effort)</w:t>
            </w:r>
          </w:p>
        </w:tc>
      </w:tr>
      <w:tr w:rsidR="00F248F6" w:rsidTr="00692921">
        <w:tc>
          <w:tcPr>
            <w:tcW w:w="9242" w:type="dxa"/>
            <w:tcBorders>
              <w:top w:val="single" w:sz="4" w:space="0" w:color="auto"/>
              <w:bottom w:val="single" w:sz="4" w:space="0" w:color="auto"/>
            </w:tcBorders>
          </w:tcPr>
          <w:p w:rsidR="008D4F30" w:rsidRPr="00F248F6" w:rsidRDefault="008D4F30" w:rsidP="008D4F30">
            <w:pPr>
              <w:rPr>
                <w:b/>
              </w:rPr>
            </w:pPr>
            <w:r>
              <w:rPr>
                <w:b/>
              </w:rPr>
              <w:t>TAC/TAE calculation</w:t>
            </w:r>
            <w:r w:rsidRPr="00F248F6">
              <w:rPr>
                <w:b/>
              </w:rPr>
              <w:t>:</w:t>
            </w:r>
          </w:p>
          <w:p w:rsidR="00D863DF" w:rsidRDefault="00D863DF" w:rsidP="00F248F6">
            <w:pPr>
              <w:rPr>
                <w:i/>
              </w:rPr>
            </w:pPr>
          </w:p>
          <w:p w:rsidR="00F248F6" w:rsidRPr="00401B4A" w:rsidRDefault="00F248F6" w:rsidP="00F248F6">
            <w:pPr>
              <w:rPr>
                <w:i/>
                <w:vertAlign w:val="subscript"/>
              </w:rPr>
            </w:pPr>
            <w:r w:rsidRPr="00401B4A">
              <w:rPr>
                <w:i/>
              </w:rPr>
              <w:t>TAE</w:t>
            </w:r>
            <w:r w:rsidRPr="00401B4A">
              <w:rPr>
                <w:i/>
                <w:vertAlign w:val="subscript"/>
              </w:rPr>
              <w:t>f</w:t>
            </w:r>
            <w:r w:rsidRPr="00401B4A">
              <w:rPr>
                <w:i/>
              </w:rPr>
              <w:t xml:space="preserve"> =</w:t>
            </w:r>
            <w:r w:rsidR="00063F88" w:rsidRPr="00063F88">
              <w:rPr>
                <w:rFonts w:eastAsia="Times New Roman" w:cs="Times New Roman"/>
                <w:position w:val="-14"/>
                <w:lang w:eastAsia="en-CA"/>
              </w:rPr>
              <w:object w:dxaOrig="460" w:dyaOrig="400">
                <v:shape id="_x0000_i1069" type="#_x0000_t75" style="width:22.2pt;height:19.8pt" o:ole="">
                  <v:imagedata r:id="rId100" o:title=""/>
                </v:shape>
                <o:OLEObject Type="Embed" ProgID="Equation.3" ShapeID="_x0000_i1069" DrawAspect="Content" ObjectID="_1598874192" r:id="rId101"/>
              </w:object>
            </w:r>
          </w:p>
          <w:p w:rsidR="00F248F6" w:rsidRPr="00063F88" w:rsidRDefault="00063F88" w:rsidP="00F248F6">
            <w:pPr>
              <w:rPr>
                <w:i/>
                <w:vertAlign w:val="superscript"/>
              </w:rPr>
            </w:pPr>
            <w:r>
              <w:rPr>
                <w:i/>
              </w:rPr>
              <w:t>TAC  = k</w:t>
            </w:r>
            <w:r>
              <w:rPr>
                <w:i/>
                <w:vertAlign w:val="superscript"/>
              </w:rPr>
              <w:t>TAC</w:t>
            </w:r>
          </w:p>
          <w:p w:rsidR="00F248F6" w:rsidRDefault="00F248F6" w:rsidP="00F248F6">
            <w:pPr>
              <w:rPr>
                <w:i/>
              </w:rPr>
            </w:pPr>
          </w:p>
          <w:p w:rsidR="00F248F6" w:rsidRPr="00F248F6" w:rsidRDefault="00F248F6" w:rsidP="00F248F6">
            <w:pPr>
              <w:rPr>
                <w:b/>
              </w:rPr>
            </w:pPr>
            <w:r w:rsidRPr="00F248F6">
              <w:rPr>
                <w:b/>
              </w:rPr>
              <w:t>Control parameters:</w:t>
            </w:r>
          </w:p>
          <w:p w:rsidR="00F248F6" w:rsidRPr="00063F88" w:rsidRDefault="00063F88" w:rsidP="00F248F6">
            <w:pPr>
              <w:rPr>
                <w:i/>
                <w:vertAlign w:val="subscript"/>
              </w:rPr>
            </w:pPr>
            <w:r w:rsidRPr="00063F88">
              <w:rPr>
                <w:rFonts w:eastAsia="Times New Roman" w:cs="Times New Roman"/>
                <w:position w:val="-14"/>
                <w:lang w:eastAsia="en-CA"/>
              </w:rPr>
              <w:object w:dxaOrig="460" w:dyaOrig="400">
                <v:shape id="_x0000_i1070" type="#_x0000_t75" style="width:22.2pt;height:19.8pt" o:ole="">
                  <v:imagedata r:id="rId102" o:title=""/>
                </v:shape>
                <o:OLEObject Type="Embed" ProgID="Equation.3" ShapeID="_x0000_i1070" DrawAspect="Content" ObjectID="_1598874193" r:id="rId103"/>
              </w:object>
            </w:r>
            <w:r w:rsidR="00F248F6">
              <w:t xml:space="preserve">= </w:t>
            </w:r>
            <w:r w:rsidR="00D863DF">
              <w:t xml:space="preserve">constant </w:t>
            </w:r>
            <w:r w:rsidR="00F248F6">
              <w:t>fishery-specific effort-multiplier</w:t>
            </w:r>
            <w:r>
              <w:t>; constant for all years,</w:t>
            </w:r>
          </w:p>
          <w:p w:rsidR="00F248F6" w:rsidRDefault="00063F88" w:rsidP="00F248F6">
            <w:r>
              <w:rPr>
                <w:i/>
              </w:rPr>
              <w:t>k</w:t>
            </w:r>
            <w:r>
              <w:rPr>
                <w:i/>
                <w:vertAlign w:val="superscript"/>
              </w:rPr>
              <w:t>TAC</w:t>
            </w:r>
            <w:r w:rsidR="00F248F6">
              <w:t xml:space="preserve"> = aggregate </w:t>
            </w:r>
            <w:r w:rsidR="00F248F6" w:rsidRPr="00401B4A">
              <w:rPr>
                <w:i/>
              </w:rPr>
              <w:t>TAC</w:t>
            </w:r>
            <w:r w:rsidR="00F248F6" w:rsidRPr="005F20F0">
              <w:t xml:space="preserve"> for </w:t>
            </w:r>
            <w:r w:rsidR="00F248F6">
              <w:t xml:space="preserve">fisheries with </w:t>
            </w:r>
            <w:r w:rsidRPr="00063F88">
              <w:rPr>
                <w:rFonts w:eastAsia="Times New Roman" w:cs="Times New Roman"/>
                <w:position w:val="-14"/>
                <w:lang w:eastAsia="en-CA"/>
              </w:rPr>
              <w:object w:dxaOrig="460" w:dyaOrig="400">
                <v:shape id="_x0000_i1071" type="#_x0000_t75" style="width:22.2pt;height:19.8pt" o:ole="">
                  <v:imagedata r:id="rId102" o:title=""/>
                </v:shape>
                <o:OLEObject Type="Embed" ProgID="Equation.3" ShapeID="_x0000_i1071" DrawAspect="Content" ObjectID="_1598874194" r:id="rId104"/>
              </w:object>
            </w:r>
            <w:r w:rsidR="00F248F6">
              <w:t xml:space="preserve"> = 0</w:t>
            </w:r>
            <w:r>
              <w:t>; constant for all years.</w:t>
            </w:r>
          </w:p>
          <w:p w:rsidR="00692921" w:rsidRDefault="00692921" w:rsidP="00F248F6"/>
        </w:tc>
      </w:tr>
      <w:tr w:rsidR="00F248F6" w:rsidTr="00692921">
        <w:tc>
          <w:tcPr>
            <w:tcW w:w="9242" w:type="dxa"/>
            <w:tcBorders>
              <w:top w:val="single" w:sz="4" w:space="0" w:color="auto"/>
              <w:bottom w:val="single" w:sz="4" w:space="0" w:color="auto"/>
            </w:tcBorders>
            <w:shd w:val="clear" w:color="auto" w:fill="EEECE1" w:themeFill="background2"/>
          </w:tcPr>
          <w:p w:rsidR="00F248F6" w:rsidRDefault="004E4F79" w:rsidP="00F248F6">
            <w:r>
              <w:t>IT</w:t>
            </w:r>
            <w:r w:rsidR="00974B1C">
              <w:t xml:space="preserve"> (aim for CPUE target)</w:t>
            </w:r>
          </w:p>
        </w:tc>
      </w:tr>
      <w:tr w:rsidR="00F248F6" w:rsidTr="00692921">
        <w:tc>
          <w:tcPr>
            <w:tcW w:w="9242" w:type="dxa"/>
            <w:tcBorders>
              <w:top w:val="single" w:sz="4" w:space="0" w:color="auto"/>
              <w:bottom w:val="single" w:sz="4" w:space="0" w:color="auto"/>
            </w:tcBorders>
          </w:tcPr>
          <w:p w:rsidR="008D4F30" w:rsidRPr="00F248F6" w:rsidRDefault="008D4F30" w:rsidP="008D4F30">
            <w:pPr>
              <w:rPr>
                <w:b/>
              </w:rPr>
            </w:pPr>
            <w:r>
              <w:rPr>
                <w:b/>
              </w:rPr>
              <w:t>TAC/TAE calculation</w:t>
            </w:r>
            <w:r w:rsidRPr="00F248F6">
              <w:rPr>
                <w:b/>
              </w:rPr>
              <w:t>:</w:t>
            </w:r>
          </w:p>
          <w:p w:rsidR="00AA4D05" w:rsidRDefault="00AA4D05" w:rsidP="008D4F30">
            <w:pPr>
              <w:rPr>
                <w:i/>
              </w:rPr>
            </w:pPr>
          </w:p>
          <w:p w:rsidR="008D4F30" w:rsidRPr="00401B4A" w:rsidRDefault="008D4F30" w:rsidP="008D4F30">
            <w:pPr>
              <w:rPr>
                <w:i/>
                <w:vertAlign w:val="subscript"/>
              </w:rPr>
            </w:pPr>
            <w:r w:rsidRPr="00401B4A">
              <w:rPr>
                <w:i/>
              </w:rPr>
              <w:t>TAE</w:t>
            </w:r>
            <w:r w:rsidRPr="00401B4A">
              <w:rPr>
                <w:i/>
                <w:vertAlign w:val="subscript"/>
              </w:rPr>
              <w:t>f</w:t>
            </w:r>
            <w:r w:rsidRPr="00401B4A">
              <w:rPr>
                <w:i/>
              </w:rPr>
              <w:t xml:space="preserve"> </w:t>
            </w:r>
            <w:r w:rsidRPr="008D4F30">
              <w:t>= 0</w:t>
            </w:r>
          </w:p>
          <w:p w:rsidR="00F248F6" w:rsidRDefault="00D835E2" w:rsidP="00F248F6">
            <w:r w:rsidRPr="00A62506">
              <w:rPr>
                <w:rFonts w:eastAsia="Times New Roman" w:cs="Times New Roman"/>
                <w:position w:val="-88"/>
                <w:lang w:eastAsia="en-CA"/>
              </w:rPr>
              <w:object w:dxaOrig="5319" w:dyaOrig="1880">
                <v:shape id="_x0000_i1072" type="#_x0000_t75" style="width:261.6pt;height:91.2pt" o:ole="">
                  <v:imagedata r:id="rId105" o:title=""/>
                </v:shape>
                <o:OLEObject Type="Embed" ProgID="Equation.3" ShapeID="_x0000_i1072" DrawAspect="Content" ObjectID="_1598874195" r:id="rId106"/>
              </w:object>
            </w:r>
          </w:p>
          <w:p w:rsidR="00F248F6" w:rsidRDefault="00F248F6" w:rsidP="00F248F6"/>
          <w:p w:rsidR="00195275" w:rsidRDefault="004F6564" w:rsidP="00F248F6">
            <w:r w:rsidRPr="00232843">
              <w:rPr>
                <w:rFonts w:eastAsia="Times New Roman" w:cs="Times New Roman"/>
                <w:position w:val="-70"/>
                <w:lang w:eastAsia="en-CA"/>
              </w:rPr>
              <w:object w:dxaOrig="7800" w:dyaOrig="1520">
                <v:shape id="_x0000_i1073" type="#_x0000_t75" style="width:382.8pt;height:73.2pt" o:ole="">
                  <v:imagedata r:id="rId107" o:title=""/>
                </v:shape>
                <o:OLEObject Type="Embed" ProgID="Equation.3" ShapeID="_x0000_i1073" DrawAspect="Content" ObjectID="_1598874196" r:id="rId108"/>
              </w:object>
            </w:r>
          </w:p>
          <w:p w:rsidR="0005024D" w:rsidRDefault="0005024D" w:rsidP="00F248F6">
            <w:pPr>
              <w:rPr>
                <w:b/>
              </w:rPr>
            </w:pPr>
          </w:p>
          <w:p w:rsidR="00F248F6" w:rsidRPr="00F248F6" w:rsidRDefault="00F248F6" w:rsidP="00F248F6">
            <w:pPr>
              <w:rPr>
                <w:b/>
              </w:rPr>
            </w:pPr>
            <w:r w:rsidRPr="00F248F6">
              <w:rPr>
                <w:b/>
              </w:rPr>
              <w:t>Data/analysis:</w:t>
            </w:r>
          </w:p>
          <w:p w:rsidR="00F248F6" w:rsidRPr="004F6564" w:rsidRDefault="00F248F6" w:rsidP="00F248F6">
            <w:r w:rsidRPr="00DF0FCB">
              <w:rPr>
                <w:i/>
              </w:rPr>
              <w:t>I</w:t>
            </w:r>
            <w:r w:rsidRPr="00DF0FCB">
              <w:rPr>
                <w:i/>
                <w:vertAlign w:val="subscript"/>
              </w:rPr>
              <w:t>y</w:t>
            </w:r>
            <w:r>
              <w:rPr>
                <w:i/>
                <w:vertAlign w:val="subscript"/>
              </w:rPr>
              <w:t xml:space="preserve"> </w:t>
            </w:r>
            <w:r>
              <w:t xml:space="preserve">= </w:t>
            </w:r>
            <w:r w:rsidR="004F6564">
              <w:t xml:space="preserve">stanardized </w:t>
            </w:r>
            <w:r>
              <w:t xml:space="preserve">longline CPUE in year </w:t>
            </w:r>
            <w:r w:rsidRPr="00DF0FCB">
              <w:rPr>
                <w:i/>
              </w:rPr>
              <w:t>y</w:t>
            </w:r>
            <w:r w:rsidR="004F6564">
              <w:t xml:space="preserve"> (aggregated over areas and seasons)</w:t>
            </w:r>
          </w:p>
          <w:p w:rsidR="00D863DF" w:rsidRPr="00D863DF" w:rsidRDefault="00A92A03" w:rsidP="00F248F6">
            <m:oMath>
              <m:sSub>
                <m:sSubPr>
                  <m:ctrlPr>
                    <w:rPr>
                      <w:rFonts w:ascii="Cambria Math" w:eastAsiaTheme="minorEastAsia" w:hAnsi="Cambria Math"/>
                      <w:i/>
                    </w:rPr>
                  </m:ctrlPr>
                </m:sSubPr>
                <m:e>
                  <m:bar>
                    <m:barPr>
                      <m:pos m:val="top"/>
                      <m:ctrlPr>
                        <w:rPr>
                          <w:rFonts w:ascii="Cambria Math" w:eastAsiaTheme="minorEastAsia" w:hAnsi="Cambria Math"/>
                          <w:i/>
                        </w:rPr>
                      </m:ctrlPr>
                    </m:barPr>
                    <m:e>
                      <m:r>
                        <w:rPr>
                          <w:rFonts w:ascii="Cambria Math" w:eastAsiaTheme="minorEastAsia" w:hAnsi="Cambria Math"/>
                        </w:rPr>
                        <m:t>I</m:t>
                      </m:r>
                    </m:e>
                  </m:bar>
                </m:e>
                <m:sub>
                  <m:r>
                    <w:rPr>
                      <w:rFonts w:ascii="Cambria Math" w:eastAsiaTheme="minorEastAsia" w:hAnsi="Cambria Math"/>
                    </w:rPr>
                    <m:t>y</m:t>
                  </m:r>
                </m:sub>
              </m:sSub>
              <m:r>
                <w:rPr>
                  <w:rFonts w:ascii="Cambria Math" w:eastAsiaTheme="minorEastAsia" w:hAnsi="Cambria Math"/>
                </w:rPr>
                <m:t>=0.5</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y</m:t>
                  </m:r>
                </m:sub>
              </m:sSub>
              <m:r>
                <w:rPr>
                  <w:rFonts w:ascii="Cambria Math" w:eastAsiaTheme="minorEastAsia" w:hAnsi="Cambria Math"/>
                </w:rPr>
                <m:t>+0.33</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y-1</m:t>
                  </m:r>
                </m:sub>
              </m:sSub>
              <m:r>
                <w:rPr>
                  <w:rFonts w:ascii="Cambria Math" w:eastAsiaTheme="minorEastAsia" w:hAnsi="Cambria Math"/>
                </w:rPr>
                <m:t>+0.17</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y-2</m:t>
                  </m:r>
                </m:sub>
              </m:sSub>
            </m:oMath>
            <w:r w:rsidR="009B4545">
              <w:rPr>
                <w:rFonts w:eastAsiaTheme="minorEastAsia"/>
              </w:rPr>
              <w:t xml:space="preserve">  (weighted mean </w:t>
            </w:r>
            <w:r w:rsidR="00195275">
              <w:rPr>
                <w:rFonts w:eastAsiaTheme="minorEastAsia"/>
              </w:rPr>
              <w:t xml:space="preserve">CPUE </w:t>
            </w:r>
            <w:r w:rsidR="009B4545">
              <w:rPr>
                <w:rFonts w:eastAsiaTheme="minorEastAsia"/>
              </w:rPr>
              <w:t>of last 3 years to reduce volatility)</w:t>
            </w:r>
          </w:p>
          <w:p w:rsidR="00F248F6" w:rsidRPr="004F6564" w:rsidRDefault="00F248F6" w:rsidP="00F248F6">
            <w:r w:rsidRPr="00230B08">
              <w:rPr>
                <w:i/>
              </w:rPr>
              <w:t>m</w:t>
            </w:r>
            <w:r>
              <w:t xml:space="preserve"> = CPUE </w:t>
            </w:r>
            <w:r w:rsidR="004F6564">
              <w:t>trend (</w:t>
            </w:r>
            <w:r>
              <w:t xml:space="preserve">linear </w:t>
            </w:r>
            <w:r w:rsidR="009B4545">
              <w:t xml:space="preserve">regression </w:t>
            </w:r>
            <w:r>
              <w:t xml:space="preserve">slope from </w:t>
            </w:r>
            <w:r w:rsidRPr="00DF0FCB">
              <w:rPr>
                <w:i/>
              </w:rPr>
              <w:t>I</w:t>
            </w:r>
            <w:r w:rsidRPr="00DF0FCB">
              <w:rPr>
                <w:i/>
                <w:vertAlign w:val="subscript"/>
              </w:rPr>
              <w:t>y</w:t>
            </w:r>
            <w:r>
              <w:rPr>
                <w:i/>
                <w:vertAlign w:val="subscript"/>
              </w:rPr>
              <w:t>-4</w:t>
            </w:r>
            <w:r>
              <w:t xml:space="preserve"> to </w:t>
            </w:r>
            <w:r w:rsidRPr="00DF0FCB">
              <w:rPr>
                <w:i/>
              </w:rPr>
              <w:t>I</w:t>
            </w:r>
            <w:r w:rsidRPr="00DF0FCB">
              <w:rPr>
                <w:i/>
                <w:vertAlign w:val="subscript"/>
              </w:rPr>
              <w:t>y</w:t>
            </w:r>
            <w:r w:rsidR="004F6564">
              <w:t>)</w:t>
            </w:r>
          </w:p>
          <w:p w:rsidR="00F248F6" w:rsidRDefault="00F248F6" w:rsidP="00F248F6"/>
          <w:p w:rsidR="00F248F6" w:rsidRPr="00F248F6" w:rsidRDefault="00F248F6" w:rsidP="00F248F6">
            <w:pPr>
              <w:rPr>
                <w:b/>
              </w:rPr>
            </w:pPr>
            <w:r w:rsidRPr="00F248F6">
              <w:rPr>
                <w:b/>
              </w:rPr>
              <w:t>Control parameters:</w:t>
            </w:r>
          </w:p>
          <w:p w:rsidR="00F248F6" w:rsidRDefault="00F248F6" w:rsidP="00F248F6">
            <w:r w:rsidRPr="00DF0FCB">
              <w:rPr>
                <w:i/>
              </w:rPr>
              <w:t>I</w:t>
            </w:r>
            <w:r>
              <w:rPr>
                <w:i/>
                <w:vertAlign w:val="superscript"/>
              </w:rPr>
              <w:t>T</w:t>
            </w:r>
            <w:r>
              <w:t>= target CPUE</w:t>
            </w:r>
          </w:p>
          <w:p w:rsidR="00F248F6" w:rsidRDefault="00F248F6" w:rsidP="00F248F6">
            <w:r w:rsidRPr="00230B08">
              <w:rPr>
                <w:i/>
              </w:rPr>
              <w:t>k</w:t>
            </w:r>
            <w:r w:rsidRPr="00230B08">
              <w:rPr>
                <w:i/>
                <w:vertAlign w:val="subscript"/>
              </w:rPr>
              <w:t>1</w:t>
            </w:r>
            <w:r w:rsidRPr="00230B08">
              <w:rPr>
                <w:i/>
              </w:rPr>
              <w:t>...k</w:t>
            </w:r>
            <w:r w:rsidRPr="00230B08">
              <w:rPr>
                <w:i/>
                <w:vertAlign w:val="subscript"/>
              </w:rPr>
              <w:t>4</w:t>
            </w:r>
            <w:r>
              <w:t xml:space="preserve"> = responsiveness (gain) parameters</w:t>
            </w:r>
          </w:p>
          <w:p w:rsidR="00692921" w:rsidRDefault="000D6C50" w:rsidP="00F248F6">
            <w:r>
              <w:rPr>
                <w:rFonts w:cs="Times New Roman"/>
              </w:rPr>
              <w:t>Δ</w:t>
            </w:r>
            <w:r>
              <w:rPr>
                <w:vertAlign w:val="superscript"/>
              </w:rPr>
              <w:t>min</w:t>
            </w:r>
            <w:r>
              <w:t xml:space="preserve">, </w:t>
            </w:r>
            <w:r>
              <w:rPr>
                <w:rFonts w:cs="Times New Roman"/>
              </w:rPr>
              <w:t>Δ</w:t>
            </w:r>
            <w:r>
              <w:rPr>
                <w:vertAlign w:val="superscript"/>
              </w:rPr>
              <w:t>max</w:t>
            </w:r>
            <w:r>
              <w:t xml:space="preserve"> = maximum change constraints</w:t>
            </w:r>
          </w:p>
          <w:p w:rsidR="000D6C50" w:rsidRPr="000D6C50" w:rsidRDefault="000D6C50" w:rsidP="00F248F6"/>
        </w:tc>
      </w:tr>
      <w:tr w:rsidR="00F248F6" w:rsidTr="00692921">
        <w:tc>
          <w:tcPr>
            <w:tcW w:w="9242" w:type="dxa"/>
            <w:tcBorders>
              <w:top w:val="single" w:sz="4" w:space="0" w:color="auto"/>
              <w:bottom w:val="single" w:sz="4" w:space="0" w:color="auto"/>
            </w:tcBorders>
            <w:shd w:val="clear" w:color="auto" w:fill="EEECE1" w:themeFill="background2"/>
          </w:tcPr>
          <w:p w:rsidR="00F248F6" w:rsidRDefault="00F248F6" w:rsidP="00974B1C">
            <w:r>
              <w:t>PT</w:t>
            </w:r>
            <w:r w:rsidR="00974B1C">
              <w:t xml:space="preserve"> (Pella Tomlinson with 40:10 type HCR)</w:t>
            </w:r>
          </w:p>
        </w:tc>
      </w:tr>
      <w:tr w:rsidR="00F248F6" w:rsidTr="00692921">
        <w:tc>
          <w:tcPr>
            <w:tcW w:w="9242" w:type="dxa"/>
            <w:tcBorders>
              <w:top w:val="single" w:sz="4" w:space="0" w:color="auto"/>
            </w:tcBorders>
          </w:tcPr>
          <w:p w:rsidR="008D4F30" w:rsidRPr="00F248F6" w:rsidRDefault="008D4F30" w:rsidP="008D4F30">
            <w:pPr>
              <w:rPr>
                <w:b/>
              </w:rPr>
            </w:pPr>
            <w:r>
              <w:rPr>
                <w:b/>
              </w:rPr>
              <w:t>TAC/TAE calculation</w:t>
            </w:r>
            <w:r w:rsidRPr="00F248F6">
              <w:rPr>
                <w:b/>
              </w:rPr>
              <w:t>:</w:t>
            </w:r>
          </w:p>
          <w:p w:rsidR="00AA4D05" w:rsidRDefault="00AA4D05" w:rsidP="008D4F30">
            <w:pPr>
              <w:rPr>
                <w:i/>
              </w:rPr>
            </w:pPr>
          </w:p>
          <w:p w:rsidR="008D4F30" w:rsidRPr="00401B4A" w:rsidRDefault="008D4F30" w:rsidP="008D4F30">
            <w:pPr>
              <w:rPr>
                <w:i/>
                <w:vertAlign w:val="subscript"/>
              </w:rPr>
            </w:pPr>
            <w:r w:rsidRPr="00401B4A">
              <w:rPr>
                <w:i/>
              </w:rPr>
              <w:t>TAE</w:t>
            </w:r>
            <w:r w:rsidRPr="00401B4A">
              <w:rPr>
                <w:i/>
                <w:vertAlign w:val="subscript"/>
              </w:rPr>
              <w:t>f</w:t>
            </w:r>
            <w:r w:rsidRPr="00401B4A">
              <w:rPr>
                <w:i/>
              </w:rPr>
              <w:t xml:space="preserve"> </w:t>
            </w:r>
            <w:r w:rsidRPr="008D4F30">
              <w:t>= 0</w:t>
            </w:r>
          </w:p>
          <w:p w:rsidR="00F248F6" w:rsidRDefault="0005024D" w:rsidP="00F248F6">
            <w:r w:rsidRPr="00F248F6">
              <w:rPr>
                <w:rFonts w:eastAsia="Times New Roman" w:cs="Times New Roman"/>
                <w:position w:val="-78"/>
                <w:lang w:eastAsia="en-CA"/>
              </w:rPr>
              <w:object w:dxaOrig="4300" w:dyaOrig="1680">
                <v:shape id="_x0000_i1074" type="#_x0000_t75" style="width:212.4pt;height:80.4pt" o:ole="">
                  <v:imagedata r:id="rId109" o:title=""/>
                </v:shape>
                <o:OLEObject Type="Embed" ProgID="Equation.3" ShapeID="_x0000_i1074" DrawAspect="Content" ObjectID="_1598874197" r:id="rId110"/>
              </w:object>
            </w:r>
          </w:p>
          <w:p w:rsidR="00F248F6" w:rsidRDefault="00F248F6" w:rsidP="00F248F6"/>
          <w:p w:rsidR="0005024D" w:rsidRDefault="00DE2644" w:rsidP="00F248F6">
            <w:r w:rsidRPr="00232843">
              <w:rPr>
                <w:rFonts w:eastAsia="Times New Roman" w:cs="Times New Roman"/>
                <w:position w:val="-70"/>
                <w:lang w:eastAsia="en-CA"/>
              </w:rPr>
              <w:object w:dxaOrig="7800" w:dyaOrig="1520">
                <v:shape id="_x0000_i1075" type="#_x0000_t75" style="width:382.8pt;height:73.2pt" o:ole="">
                  <v:imagedata r:id="rId107" o:title=""/>
                </v:shape>
                <o:OLEObject Type="Embed" ProgID="Equation.3" ShapeID="_x0000_i1075" DrawAspect="Content" ObjectID="_1598874198" r:id="rId111"/>
              </w:object>
            </w:r>
          </w:p>
          <w:p w:rsidR="000D6C50" w:rsidRDefault="000D6C50" w:rsidP="00F248F6">
            <w:pPr>
              <w:rPr>
                <w:b/>
              </w:rPr>
            </w:pPr>
          </w:p>
          <w:p w:rsidR="00F248F6" w:rsidRPr="00F248F6" w:rsidRDefault="00F248F6" w:rsidP="00F248F6">
            <w:pPr>
              <w:rPr>
                <w:b/>
              </w:rPr>
            </w:pPr>
            <w:r w:rsidRPr="00F248F6">
              <w:rPr>
                <w:b/>
              </w:rPr>
              <w:t>Data/analysis:</w:t>
            </w:r>
          </w:p>
          <w:p w:rsidR="00F248F6" w:rsidRDefault="00F248F6" w:rsidP="00F248F6">
            <w:pPr>
              <w:rPr>
                <w:i/>
              </w:rPr>
            </w:pPr>
            <w:r>
              <w:rPr>
                <w:i/>
              </w:rPr>
              <w:t>D</w:t>
            </w:r>
            <w:r>
              <w:rPr>
                <w:i/>
                <w:vertAlign w:val="subscript"/>
              </w:rPr>
              <w:t xml:space="preserve">PT  </w:t>
            </w:r>
            <w:r>
              <w:t xml:space="preserve">= Current depletion estimated from fitting Pella-Tomlinson </w:t>
            </w:r>
            <w:r w:rsidR="00D835E2">
              <w:t xml:space="preserve">(Observation error) </w:t>
            </w:r>
            <w:r>
              <w:t xml:space="preserve">model to catch and CPUE </w:t>
            </w:r>
          </w:p>
          <w:p w:rsidR="00F248F6" w:rsidRDefault="00F248F6" w:rsidP="00F248F6">
            <w:r>
              <w:rPr>
                <w:i/>
              </w:rPr>
              <w:t>MSY</w:t>
            </w:r>
            <w:r>
              <w:rPr>
                <w:i/>
                <w:vertAlign w:val="subscript"/>
              </w:rPr>
              <w:t>PT</w:t>
            </w:r>
            <w:r>
              <w:t xml:space="preserve">  = MSY estimate from production model</w:t>
            </w:r>
          </w:p>
          <w:p w:rsidR="00F248F6" w:rsidRDefault="00F248F6" w:rsidP="00F248F6"/>
          <w:p w:rsidR="00F248F6" w:rsidRPr="00F248F6" w:rsidRDefault="00F248F6" w:rsidP="00F248F6">
            <w:pPr>
              <w:rPr>
                <w:b/>
              </w:rPr>
            </w:pPr>
            <w:r w:rsidRPr="00F248F6">
              <w:rPr>
                <w:b/>
              </w:rPr>
              <w:t>Control parameters:</w:t>
            </w:r>
          </w:p>
          <w:p w:rsidR="00F248F6" w:rsidRDefault="00F248F6" w:rsidP="00F248F6">
            <w:r w:rsidRPr="00230B08">
              <w:rPr>
                <w:i/>
              </w:rPr>
              <w:t>k</w:t>
            </w:r>
            <w:r w:rsidRPr="00230B08">
              <w:rPr>
                <w:i/>
                <w:vertAlign w:val="subscript"/>
              </w:rPr>
              <w:t>1</w:t>
            </w:r>
            <w:r w:rsidRPr="00230B08">
              <w:rPr>
                <w:i/>
              </w:rPr>
              <w:t>...k</w:t>
            </w:r>
            <w:r>
              <w:rPr>
                <w:i/>
                <w:vertAlign w:val="subscript"/>
              </w:rPr>
              <w:t>3</w:t>
            </w:r>
            <w:r>
              <w:t xml:space="preserve"> = HCR function modifiers</w:t>
            </w:r>
          </w:p>
          <w:p w:rsidR="000D6C50" w:rsidRDefault="000D6C50" w:rsidP="00F248F6">
            <w:r>
              <w:rPr>
                <w:rFonts w:cs="Times New Roman"/>
              </w:rPr>
              <w:t>Δ</w:t>
            </w:r>
            <w:r>
              <w:rPr>
                <w:vertAlign w:val="superscript"/>
              </w:rPr>
              <w:t>min</w:t>
            </w:r>
            <w:r>
              <w:t xml:space="preserve">, </w:t>
            </w:r>
            <w:r>
              <w:rPr>
                <w:rFonts w:cs="Times New Roman"/>
              </w:rPr>
              <w:t>Δ</w:t>
            </w:r>
            <w:r>
              <w:rPr>
                <w:vertAlign w:val="superscript"/>
              </w:rPr>
              <w:t>max</w:t>
            </w:r>
            <w:r>
              <w:t xml:space="preserve"> = maximum change constraints</w:t>
            </w:r>
          </w:p>
          <w:p w:rsidR="00DE2644" w:rsidRDefault="00DE2644" w:rsidP="00F248F6"/>
        </w:tc>
      </w:tr>
    </w:tbl>
    <w:p w:rsidR="009A5971" w:rsidRDefault="009A5971" w:rsidP="009A5971"/>
    <w:p w:rsidR="00823963" w:rsidRDefault="00823963" w:rsidP="00823963">
      <w:pPr>
        <w:pStyle w:val="Heading1"/>
        <w:rPr>
          <w:rFonts w:eastAsia="Times New Roman"/>
          <w:lang w:eastAsia="en-CA"/>
        </w:rPr>
      </w:pPr>
      <w:bookmarkStart w:id="102" w:name="_Toc525132132"/>
      <w:r>
        <w:rPr>
          <w:rFonts w:eastAsia="Times New Roman"/>
          <w:lang w:eastAsia="en-CA"/>
        </w:rPr>
        <w:t>Performance Measures and Reference Points</w:t>
      </w:r>
      <w:bookmarkEnd w:id="102"/>
    </w:p>
    <w:p w:rsidR="00823963" w:rsidRPr="00D16C86" w:rsidRDefault="00823963" w:rsidP="00823963">
      <w:r>
        <w:rPr>
          <w:rFonts w:cs="Times New Roman"/>
        </w:rPr>
        <w:t>The software reports a standard set of management performance indicators as proposed by the IOTC Working Party on Methods, endorsed by the Scientific Committee (SC 2015), and subsequently refined by the WPM informal sub-group on MSE.</w:t>
      </w:r>
      <w:r w:rsidR="00140A19">
        <w:rPr>
          <w:rFonts w:cs="Times New Roman"/>
        </w:rPr>
        <w:t xml:space="preserve">  Example plots are shown in the phase 1 report.</w:t>
      </w:r>
      <w:r w:rsidRPr="00D16C86">
        <w:t xml:space="preserve"> </w:t>
      </w:r>
    </w:p>
    <w:p w:rsidR="00823963" w:rsidRPr="00807966" w:rsidRDefault="00823963" w:rsidP="00823963">
      <w:pPr>
        <w:rPr>
          <w:rFonts w:cs="Times New Roman"/>
        </w:rPr>
      </w:pPr>
      <w:r>
        <w:rPr>
          <w:rFonts w:cs="Times New Roman"/>
        </w:rPr>
        <w:t xml:space="preserve">The </w:t>
      </w:r>
      <w:r>
        <w:t>IOTC WPM informal MSE working group (April 2016) proposes</w:t>
      </w:r>
      <w:r>
        <w:rPr>
          <w:rFonts w:cs="Times New Roman"/>
        </w:rPr>
        <w:t>:</w:t>
      </w:r>
      <w:r w:rsidRPr="00807966">
        <w:rPr>
          <w:rFonts w:cs="Times New Roman"/>
        </w:rPr>
        <w:t xml:space="preserve">  </w:t>
      </w:r>
    </w:p>
    <w:p w:rsidR="00823963" w:rsidRPr="000A028B" w:rsidRDefault="00823963" w:rsidP="00823963">
      <w:pPr>
        <w:ind w:left="567" w:right="567"/>
        <w:rPr>
          <w:i/>
        </w:rPr>
      </w:pPr>
      <w:r w:rsidRPr="000A028B">
        <w:rPr>
          <w:i/>
        </w:rPr>
        <w:lastRenderedPageBreak/>
        <w:t>Time series will be calculated over projection windows of 1, 5, 10 and 20 years, where year 1 is the first year that a TAC or TAE is applied (i.e. as opposed to the first year of projections which might be based on a known or assumed catch because of data and decision process time lags).  While it is recognized that MSE is intended to look at medium to longer term performance, one year is included because it is inevitable that industry stakeholders will want to know what the implications of adopting an MP will be in the first year (and they may be particularly disruptive in a rebuilding situation).</w:t>
      </w:r>
    </w:p>
    <w:p w:rsidR="00823963" w:rsidRPr="000A028B" w:rsidRDefault="00823963" w:rsidP="00823963">
      <w:pPr>
        <w:ind w:left="567" w:right="567"/>
        <w:rPr>
          <w:i/>
        </w:rPr>
      </w:pPr>
      <w:r w:rsidRPr="000A028B">
        <w:rPr>
          <w:i/>
        </w:rPr>
        <w:t xml:space="preserve">The performance indicators described in Table </w:t>
      </w:r>
      <w:r>
        <w:rPr>
          <w:i/>
        </w:rPr>
        <w:t>[A</w:t>
      </w:r>
      <w:r w:rsidRPr="000A028B">
        <w:rPr>
          <w:i/>
        </w:rPr>
        <w:t>1</w:t>
      </w:r>
      <w:r>
        <w:rPr>
          <w:i/>
        </w:rPr>
        <w:t>]</w:t>
      </w:r>
      <w:r w:rsidRPr="000A028B">
        <w:rPr>
          <w:i/>
        </w:rPr>
        <w:t xml:space="preserve"> are calculated for each stochastic realization, and then presented as percentiles (10, 25, 50, 75 and 90%) from the distribution of all realizations </w:t>
      </w:r>
    </w:p>
    <w:p w:rsidR="00823963" w:rsidRPr="000A028B" w:rsidRDefault="00823963" w:rsidP="00823963">
      <w:pPr>
        <w:ind w:left="567" w:right="567"/>
        <w:rPr>
          <w:i/>
        </w:rPr>
      </w:pPr>
      <w:r w:rsidRPr="000A028B">
        <w:rPr>
          <w:i/>
        </w:rPr>
        <w:t xml:space="preserve">It was noted that there is currently an inconsistency in the </w:t>
      </w:r>
      <w:r>
        <w:rPr>
          <w:i/>
        </w:rPr>
        <w:t>[Commission]</w:t>
      </w:r>
      <w:r w:rsidRPr="000A028B">
        <w:rPr>
          <w:i/>
        </w:rPr>
        <w:t xml:space="preserve"> </w:t>
      </w:r>
      <w:r>
        <w:rPr>
          <w:i/>
        </w:rPr>
        <w:t xml:space="preserve">identified </w:t>
      </w:r>
      <w:r w:rsidRPr="000A028B">
        <w:rPr>
          <w:i/>
        </w:rPr>
        <w:t>management objectives</w:t>
      </w:r>
      <w:r>
        <w:rPr>
          <w:i/>
        </w:rPr>
        <w:t>,</w:t>
      </w:r>
      <w:r w:rsidRPr="000A028B">
        <w:rPr>
          <w:i/>
        </w:rPr>
        <w:t xml:space="preserve"> in that achieving target reference points of F</w:t>
      </w:r>
      <w:r w:rsidRPr="000A028B">
        <w:rPr>
          <w:i/>
          <w:vertAlign w:val="subscript"/>
        </w:rPr>
        <w:t>MSY</w:t>
      </w:r>
      <w:r w:rsidRPr="000A028B">
        <w:rPr>
          <w:i/>
        </w:rPr>
        <w:t xml:space="preserve"> and B</w:t>
      </w:r>
      <w:r w:rsidRPr="000A028B">
        <w:rPr>
          <w:i/>
          <w:vertAlign w:val="subscript"/>
        </w:rPr>
        <w:t>MSY</w:t>
      </w:r>
      <w:r w:rsidRPr="000A028B">
        <w:rPr>
          <w:i/>
        </w:rPr>
        <w:t xml:space="preserve"> with near perfect precision would correspond to roughly equal probabilities of being in the green and red Kobe quadrants, while a high probability of being in the green quadrant implies F &lt; F</w:t>
      </w:r>
      <w:r w:rsidRPr="000A028B">
        <w:rPr>
          <w:i/>
          <w:vertAlign w:val="subscript"/>
        </w:rPr>
        <w:t>MSY</w:t>
      </w:r>
      <w:r w:rsidRPr="000A028B">
        <w:rPr>
          <w:i/>
        </w:rPr>
        <w:t xml:space="preserve"> and B &gt; B</w:t>
      </w:r>
      <w:r w:rsidRPr="000A028B">
        <w:rPr>
          <w:i/>
          <w:vertAlign w:val="subscript"/>
        </w:rPr>
        <w:t>MSY</w:t>
      </w:r>
      <w:r w:rsidRPr="000A028B">
        <w:rPr>
          <w:i/>
        </w:rPr>
        <w:t>.</w:t>
      </w:r>
    </w:p>
    <w:p w:rsidR="00DD1832" w:rsidRDefault="00DD1832" w:rsidP="00DD1832">
      <w:pPr>
        <w:rPr>
          <w:rFonts w:cs="Times New Roman"/>
        </w:rPr>
      </w:pPr>
      <w:r>
        <w:rPr>
          <w:rFonts w:cs="Times New Roman"/>
        </w:rPr>
        <w:t>S</w:t>
      </w:r>
      <w:r w:rsidRPr="00807966">
        <w:rPr>
          <w:rFonts w:cs="Times New Roman"/>
        </w:rPr>
        <w:t xml:space="preserve">tandard graphical outputs </w:t>
      </w:r>
      <w:r>
        <w:rPr>
          <w:rFonts w:cs="Times New Roman"/>
        </w:rPr>
        <w:t>are described below (and illustrated elsewhere in the user manual and phase 1 project report):</w:t>
      </w:r>
    </w:p>
    <w:p w:rsidR="00DD1832" w:rsidRPr="0099218B" w:rsidRDefault="00DD1832" w:rsidP="00DD1832">
      <w:pPr>
        <w:ind w:left="567" w:right="567"/>
        <w:rPr>
          <w:i/>
        </w:rPr>
      </w:pPr>
      <w:r w:rsidRPr="0099218B">
        <w:rPr>
          <w:i/>
        </w:rPr>
        <w:t>Time series (quantiles plus some individuals iterations) plots will be used to describe key MSE outputs, including SB/SB</w:t>
      </w:r>
      <w:r w:rsidRPr="0099218B">
        <w:rPr>
          <w:i/>
          <w:vertAlign w:val="subscript"/>
        </w:rPr>
        <w:t>MSY</w:t>
      </w:r>
      <w:r w:rsidRPr="0099218B">
        <w:rPr>
          <w:i/>
        </w:rPr>
        <w:t xml:space="preserve"> (SB/SB</w:t>
      </w:r>
      <w:r w:rsidRPr="00995671">
        <w:rPr>
          <w:i/>
          <w:vertAlign w:val="subscript"/>
        </w:rPr>
        <w:t>0</w:t>
      </w:r>
      <w:r w:rsidRPr="0099218B">
        <w:rPr>
          <w:i/>
        </w:rPr>
        <w:t>, B/B</w:t>
      </w:r>
      <w:r w:rsidRPr="0099218B">
        <w:rPr>
          <w:i/>
          <w:vertAlign w:val="subscript"/>
        </w:rPr>
        <w:t>MSY</w:t>
      </w:r>
      <w:r w:rsidRPr="0099218B">
        <w:rPr>
          <w:i/>
        </w:rPr>
        <w:t>, B/B</w:t>
      </w:r>
      <w:r w:rsidRPr="00995671">
        <w:rPr>
          <w:i/>
          <w:vertAlign w:val="subscript"/>
        </w:rPr>
        <w:t>0</w:t>
      </w:r>
      <w:r w:rsidRPr="0099218B">
        <w:rPr>
          <w:i/>
        </w:rPr>
        <w:t>), Catch, F/F</w:t>
      </w:r>
      <w:r w:rsidRPr="0099218B">
        <w:rPr>
          <w:i/>
          <w:vertAlign w:val="subscript"/>
        </w:rPr>
        <w:t>MSY</w:t>
      </w:r>
      <w:r w:rsidRPr="0099218B">
        <w:rPr>
          <w:i/>
        </w:rPr>
        <w:t>, Recruitment and/or CPUE:</w:t>
      </w:r>
    </w:p>
    <w:p w:rsidR="00DD1832" w:rsidRPr="0099218B" w:rsidRDefault="00DD1832" w:rsidP="00DD1832">
      <w:pPr>
        <w:pStyle w:val="ListParagraph"/>
        <w:widowControl w:val="0"/>
        <w:numPr>
          <w:ilvl w:val="0"/>
          <w:numId w:val="33"/>
        </w:numPr>
        <w:suppressAutoHyphens/>
        <w:spacing w:after="115"/>
        <w:ind w:right="567"/>
        <w:jc w:val="both"/>
        <w:rPr>
          <w:i/>
        </w:rPr>
      </w:pPr>
      <w:r w:rsidRPr="0099218B">
        <w:rPr>
          <w:i/>
        </w:rPr>
        <w:t>Interim reference point reference lines should be included (green target, red limit) when appropriate.</w:t>
      </w:r>
    </w:p>
    <w:p w:rsidR="00DD1832" w:rsidRPr="0099218B" w:rsidRDefault="00DD1832" w:rsidP="00DD1832">
      <w:pPr>
        <w:pStyle w:val="ListParagraph"/>
        <w:widowControl w:val="0"/>
        <w:numPr>
          <w:ilvl w:val="0"/>
          <w:numId w:val="33"/>
        </w:numPr>
        <w:suppressAutoHyphens/>
        <w:spacing w:after="115"/>
        <w:ind w:right="567"/>
        <w:jc w:val="both"/>
        <w:rPr>
          <w:i/>
        </w:rPr>
      </w:pPr>
      <w:r w:rsidRPr="0099218B">
        <w:rPr>
          <w:i/>
        </w:rPr>
        <w:t>Plots are to indicate the median with a line, and the 25-75th and 10-90th  percentiles with shaded ribbons.</w:t>
      </w:r>
    </w:p>
    <w:p w:rsidR="00DD1832" w:rsidRPr="0099218B" w:rsidRDefault="00DD1832" w:rsidP="00DD1832">
      <w:pPr>
        <w:pStyle w:val="ListParagraph"/>
        <w:widowControl w:val="0"/>
        <w:numPr>
          <w:ilvl w:val="0"/>
          <w:numId w:val="33"/>
        </w:numPr>
        <w:suppressAutoHyphens/>
        <w:spacing w:after="115"/>
        <w:ind w:right="567"/>
        <w:jc w:val="both"/>
        <w:rPr>
          <w:i/>
        </w:rPr>
      </w:pPr>
      <w:r w:rsidRPr="0099218B">
        <w:rPr>
          <w:i/>
        </w:rPr>
        <w:t>When appropriate, 3 individual realizations should be plotted on top, corresponding to the 25, 50, 75th percentiles of SB/SB</w:t>
      </w:r>
      <w:r w:rsidRPr="0099218B">
        <w:rPr>
          <w:i/>
          <w:vertAlign w:val="subscript"/>
        </w:rPr>
        <w:t>MSY</w:t>
      </w:r>
      <w:r w:rsidRPr="0099218B">
        <w:rPr>
          <w:i/>
        </w:rPr>
        <w:t xml:space="preserve"> (or SB/SB</w:t>
      </w:r>
      <w:r w:rsidRPr="00995671">
        <w:rPr>
          <w:i/>
          <w:vertAlign w:val="subscript"/>
        </w:rPr>
        <w:t>0</w:t>
      </w:r>
      <w:r w:rsidRPr="0099218B">
        <w:rPr>
          <w:i/>
        </w:rPr>
        <w:t>) over the 20 year projection period. These same three individual realizations should then be plotted in all relevant time series plots (i.e. irrespective of which percentile the realization corresponds to in the other plots)</w:t>
      </w:r>
    </w:p>
    <w:p w:rsidR="00DD1832" w:rsidRPr="0099218B" w:rsidRDefault="00DD1832" w:rsidP="00DD1832">
      <w:pPr>
        <w:ind w:left="567" w:right="567"/>
        <w:rPr>
          <w:i/>
        </w:rPr>
      </w:pPr>
      <w:r w:rsidRPr="0099218B">
        <w:rPr>
          <w:i/>
        </w:rPr>
        <w:t>Four core trade-off plots, computed for each of 10 and 20 years of projection (i.e. year 1 = first TAC/TAE implementation)</w:t>
      </w:r>
    </w:p>
    <w:p w:rsidR="00DD1832" w:rsidRPr="0099218B" w:rsidRDefault="00DD1832" w:rsidP="00DD1832">
      <w:pPr>
        <w:ind w:left="414" w:right="567" w:firstLine="720"/>
        <w:rPr>
          <w:i/>
        </w:rPr>
      </w:pPr>
      <w:r w:rsidRPr="0099218B">
        <w:rPr>
          <w:i/>
        </w:rPr>
        <w:t>1. SB/SB</w:t>
      </w:r>
      <w:r w:rsidRPr="0099218B">
        <w:rPr>
          <w:i/>
          <w:vertAlign w:val="subscript"/>
        </w:rPr>
        <w:t>MSY</w:t>
      </w:r>
      <w:r w:rsidRPr="0099218B">
        <w:rPr>
          <w:i/>
        </w:rPr>
        <w:t xml:space="preserve"> (or SB/SB0 for skipjack) vs. Yield</w:t>
      </w:r>
    </w:p>
    <w:p w:rsidR="00DD1832" w:rsidRPr="0099218B" w:rsidRDefault="00DD1832" w:rsidP="00DD1832">
      <w:pPr>
        <w:ind w:left="414" w:right="567" w:firstLine="720"/>
        <w:rPr>
          <w:i/>
        </w:rPr>
      </w:pPr>
      <w:r w:rsidRPr="0099218B">
        <w:rPr>
          <w:i/>
        </w:rPr>
        <w:t>2. Pr(Green Kobe) vs. Yield</w:t>
      </w:r>
    </w:p>
    <w:p w:rsidR="00DD1832" w:rsidRPr="0099218B" w:rsidRDefault="00DD1832" w:rsidP="00DD1832">
      <w:pPr>
        <w:ind w:left="414" w:right="567" w:firstLine="720"/>
        <w:rPr>
          <w:i/>
        </w:rPr>
      </w:pPr>
      <w:r w:rsidRPr="0099218B">
        <w:rPr>
          <w:i/>
        </w:rPr>
        <w:t>3. Pr(SB &gt; BLim) vs. Yield</w:t>
      </w:r>
    </w:p>
    <w:p w:rsidR="00DD1832" w:rsidRPr="0099218B" w:rsidRDefault="00DD1832" w:rsidP="00DD1832">
      <w:pPr>
        <w:ind w:left="414" w:right="567" w:firstLine="720"/>
        <w:rPr>
          <w:i/>
        </w:rPr>
      </w:pPr>
      <w:r w:rsidRPr="0099218B">
        <w:rPr>
          <w:i/>
        </w:rPr>
        <w:t>4. mean(1 – C</w:t>
      </w:r>
      <w:r w:rsidRPr="0099218B">
        <w:rPr>
          <w:i/>
          <w:vertAlign w:val="subscript"/>
        </w:rPr>
        <w:t>y</w:t>
      </w:r>
      <w:r w:rsidRPr="0099218B">
        <w:rPr>
          <w:i/>
        </w:rPr>
        <w:t>/C</w:t>
      </w:r>
      <w:r w:rsidRPr="0099218B">
        <w:rPr>
          <w:i/>
          <w:vertAlign w:val="subscript"/>
        </w:rPr>
        <w:t>y-1</w:t>
      </w:r>
      <w:r w:rsidRPr="0099218B">
        <w:rPr>
          <w:i/>
        </w:rPr>
        <w:t>) vs. Yield</w:t>
      </w:r>
    </w:p>
    <w:p w:rsidR="00DD1832" w:rsidRPr="0099218B" w:rsidRDefault="00DD1832" w:rsidP="00DD1832">
      <w:pPr>
        <w:ind w:left="567" w:right="567"/>
        <w:rPr>
          <w:i/>
        </w:rPr>
      </w:pPr>
      <w:r w:rsidRPr="0099218B">
        <w:rPr>
          <w:i/>
        </w:rPr>
        <w:t xml:space="preserve">Confidence interval plots (double whisker aka udon-soba plots).  The summary statistics from </w:t>
      </w:r>
      <w:r>
        <w:rPr>
          <w:i/>
        </w:rPr>
        <w:t>[</w:t>
      </w:r>
      <w:r w:rsidRPr="0099218B">
        <w:rPr>
          <w:i/>
        </w:rPr>
        <w:t xml:space="preserve">Table </w:t>
      </w:r>
      <w:r>
        <w:rPr>
          <w:i/>
        </w:rPr>
        <w:t>xxx]</w:t>
      </w:r>
      <w:r w:rsidRPr="0099218B">
        <w:rPr>
          <w:i/>
        </w:rPr>
        <w:t xml:space="preserve"> will be summarized graphically by their median, thick confidence interval whiskers for the 25-75th percentiles, and thin whiskers indicating 10-90th percentiles.  These plots can compare several MPs for a single performance statistic </w:t>
      </w:r>
      <w:r w:rsidRPr="0099218B">
        <w:rPr>
          <w:i/>
        </w:rPr>
        <w:lastRenderedPageBreak/>
        <w:t xml:space="preserve">within a single panel and can pack a lot of information into a small space, but they are less convenient for identifying broad patterns than the other plot types.  </w:t>
      </w:r>
    </w:p>
    <w:p w:rsidR="00DD1832" w:rsidRDefault="00DD1832" w:rsidP="00DD1832"/>
    <w:p w:rsidR="00DD1832" w:rsidRDefault="00DD1832" w:rsidP="00DD1832">
      <w:pPr>
        <w:rPr>
          <w:lang w:eastAsia="en-CA"/>
        </w:rPr>
      </w:pPr>
      <w:r>
        <w:rPr>
          <w:lang w:eastAsia="en-CA"/>
        </w:rPr>
        <w:t xml:space="preserve">MSY-based reference points are calculated assuming the same "recent" effort distribution (by fishery and season) used for TAC partitioning.   </w:t>
      </w:r>
    </w:p>
    <w:p w:rsidR="00DD1832" w:rsidRDefault="00DD1832" w:rsidP="00DD1832">
      <w:pPr>
        <w:rPr>
          <w:lang w:eastAsia="en-CA"/>
        </w:rPr>
      </w:pPr>
      <w:r>
        <w:rPr>
          <w:lang w:eastAsia="en-CA"/>
        </w:rPr>
        <w:t xml:space="preserve">Annual aggregate fishing mortality for reporting purposes is calculated using the SS approach, in which </w:t>
      </w:r>
      <w:r w:rsidRPr="001D21B7">
        <w:rPr>
          <w:i/>
          <w:lang w:eastAsia="en-CA"/>
        </w:rPr>
        <w:t>Z</w:t>
      </w:r>
      <w:r>
        <w:rPr>
          <w:lang w:eastAsia="en-CA"/>
        </w:rPr>
        <w:t xml:space="preserve"> is first calculated on a spatially aggregated basis, and </w:t>
      </w:r>
      <w:r w:rsidRPr="001D21B7">
        <w:rPr>
          <w:i/>
          <w:lang w:eastAsia="en-CA"/>
        </w:rPr>
        <w:t>F = Z - M</w:t>
      </w:r>
      <w:r>
        <w:rPr>
          <w:lang w:eastAsia="en-CA"/>
        </w:rPr>
        <w:t xml:space="preserve"> :</w:t>
      </w:r>
    </w:p>
    <w:p w:rsidR="00DD1832" w:rsidRDefault="00DD1832" w:rsidP="00DD1832">
      <w:pPr>
        <w:rPr>
          <w:rFonts w:eastAsiaTheme="minorEastAsia"/>
          <w:lang w:eastAsia="en-CA"/>
        </w:rPr>
      </w:pPr>
      <w:r w:rsidRPr="00E04CB7">
        <w:rPr>
          <w:rFonts w:eastAsia="Times New Roman" w:cs="Times New Roman"/>
          <w:bCs/>
          <w:lang w:eastAsia="en-CA"/>
        </w:rPr>
        <w:fldChar w:fldCharType="begin"/>
      </w:r>
      <w:r w:rsidRPr="00E04CB7">
        <w:rPr>
          <w:rFonts w:eastAsia="Times New Roman" w:cs="Times New Roman"/>
          <w:bCs/>
          <w:lang w:eastAsia="en-CA"/>
        </w:rPr>
        <w:instrText xml:space="preserve"> SEQ Equation \* ARABIC </w:instrText>
      </w:r>
      <w:r w:rsidRPr="00E04CB7">
        <w:rPr>
          <w:rFonts w:eastAsia="Times New Roman" w:cs="Times New Roman"/>
          <w:bCs/>
          <w:lang w:eastAsia="en-CA"/>
        </w:rPr>
        <w:fldChar w:fldCharType="separate"/>
      </w:r>
      <w:r w:rsidR="00351A24">
        <w:rPr>
          <w:rFonts w:eastAsia="Times New Roman" w:cs="Times New Roman"/>
          <w:bCs/>
          <w:noProof/>
          <w:lang w:eastAsia="en-CA"/>
        </w:rPr>
        <w:t>37</w:t>
      </w:r>
      <w:r w:rsidRPr="00E04CB7">
        <w:rPr>
          <w:rFonts w:eastAsia="Times New Roman" w:cs="Times New Roman"/>
          <w:bCs/>
          <w:lang w:eastAsia="en-CA"/>
        </w:rPr>
        <w:fldChar w:fldCharType="end"/>
      </w:r>
      <w:r>
        <w:rPr>
          <w:rFonts w:eastAsia="Times New Roman" w:cs="Times New Roman"/>
          <w:lang w:eastAsia="en-CA"/>
        </w:rPr>
        <w:t>)</w:t>
      </w:r>
      <w:r>
        <w:rPr>
          <w:rFonts w:eastAsiaTheme="minorEastAsia"/>
          <w:lang w:eastAsia="en-CA"/>
        </w:rPr>
        <w:tab/>
      </w:r>
      <w:r>
        <w:rPr>
          <w:rFonts w:eastAsiaTheme="minorEastAsia"/>
          <w:lang w:eastAsia="en-CA"/>
        </w:rPr>
        <w:tab/>
      </w:r>
      <w:r w:rsidRPr="00E766C7">
        <w:rPr>
          <w:rFonts w:eastAsia="Times New Roman" w:cs="Times New Roman"/>
          <w:position w:val="-50"/>
          <w:lang w:eastAsia="en-CA"/>
        </w:rPr>
        <w:object w:dxaOrig="4340" w:dyaOrig="1120">
          <v:shape id="_x0000_i1076" type="#_x0000_t75" style="width:208.8pt;height:55.2pt" o:ole="">
            <v:imagedata r:id="rId112" o:title=""/>
          </v:shape>
          <o:OLEObject Type="Embed" ProgID="Equation.3" ShapeID="_x0000_i1076" DrawAspect="Content" ObjectID="_1598874199" r:id="rId113"/>
        </w:object>
      </w:r>
    </w:p>
    <w:p w:rsidR="00DD1832" w:rsidRPr="00E908EF" w:rsidRDefault="00DD1832" w:rsidP="00DD1832">
      <w:pPr>
        <w:rPr>
          <w:lang w:eastAsia="en-CA"/>
        </w:rPr>
      </w:pPr>
      <w:r>
        <w:rPr>
          <w:lang w:eastAsia="en-CA"/>
        </w:rPr>
        <w:t xml:space="preserve">where </w:t>
      </w:r>
      <w:r w:rsidRPr="00692921">
        <w:rPr>
          <w:i/>
          <w:lang w:eastAsia="en-CA"/>
        </w:rPr>
        <w:t>s</w:t>
      </w:r>
      <w:r>
        <w:rPr>
          <w:lang w:eastAsia="en-CA"/>
        </w:rPr>
        <w:t xml:space="preserve"> consists of the </w:t>
      </w:r>
      <w:r w:rsidRPr="00EE404B">
        <w:rPr>
          <w:lang w:eastAsia="en-CA"/>
        </w:rPr>
        <w:t>4</w:t>
      </w:r>
      <w:r>
        <w:rPr>
          <w:lang w:eastAsia="en-CA"/>
        </w:rPr>
        <w:t xml:space="preserve"> seasons within year </w:t>
      </w:r>
      <w:r w:rsidRPr="00EE404B">
        <w:rPr>
          <w:i/>
          <w:lang w:eastAsia="en-CA"/>
        </w:rPr>
        <w:t>y</w:t>
      </w:r>
      <w:r>
        <w:rPr>
          <w:lang w:eastAsia="en-CA"/>
        </w:rPr>
        <w:t xml:space="preserve"> (and strictly speaking the numerator in the final element of the summation above would be </w:t>
      </w:r>
      <w:r w:rsidRPr="00692921">
        <w:rPr>
          <w:i/>
          <w:lang w:eastAsia="en-CA"/>
        </w:rPr>
        <w:t>N</w:t>
      </w:r>
      <w:r w:rsidRPr="00692921">
        <w:rPr>
          <w:i/>
          <w:vertAlign w:val="subscript"/>
          <w:lang w:eastAsia="en-CA"/>
        </w:rPr>
        <w:t>y+1,s=1,a+1,r</w:t>
      </w:r>
      <w:r>
        <w:rPr>
          <w:lang w:eastAsia="en-CA"/>
        </w:rPr>
        <w:t xml:space="preserve">). </w:t>
      </w:r>
    </w:p>
    <w:p w:rsidR="00DD1832" w:rsidRPr="009A5971" w:rsidRDefault="00DD1832" w:rsidP="00DD1832"/>
    <w:p w:rsidR="00823963" w:rsidRDefault="00823963" w:rsidP="00823963">
      <w:pPr>
        <w:rPr>
          <w:rFonts w:cs="Times New Roman"/>
        </w:rPr>
      </w:pPr>
    </w:p>
    <w:p w:rsidR="00823963" w:rsidRDefault="00823963" w:rsidP="00823963">
      <w:bookmarkStart w:id="103" w:name="_Ref452019495"/>
      <w:r>
        <w:br w:type="page"/>
      </w:r>
    </w:p>
    <w:bookmarkEnd w:id="103"/>
    <w:p w:rsidR="00823963" w:rsidRPr="00807966" w:rsidRDefault="00823963" w:rsidP="00823963">
      <w:pPr>
        <w:pStyle w:val="Caption"/>
      </w:pPr>
      <w:r>
        <w:lastRenderedPageBreak/>
        <w:t xml:space="preserve">Table </w:t>
      </w:r>
      <w:r w:rsidR="008850D4">
        <w:rPr>
          <w:noProof/>
        </w:rPr>
        <w:fldChar w:fldCharType="begin"/>
      </w:r>
      <w:r w:rsidR="008850D4">
        <w:rPr>
          <w:noProof/>
        </w:rPr>
        <w:instrText xml:space="preserve"> SEQ Table \* ARABIC </w:instrText>
      </w:r>
      <w:r w:rsidR="008850D4">
        <w:rPr>
          <w:noProof/>
        </w:rPr>
        <w:fldChar w:fldCharType="separate"/>
      </w:r>
      <w:r w:rsidR="00351A24">
        <w:rPr>
          <w:noProof/>
        </w:rPr>
        <w:t>6</w:t>
      </w:r>
      <w:r w:rsidR="008850D4">
        <w:rPr>
          <w:noProof/>
        </w:rPr>
        <w:fldChar w:fldCharType="end"/>
      </w:r>
      <w:r w:rsidRPr="00807966">
        <w:t xml:space="preserve">.  Performance measures (the interim target and limit reference points from Resolution 15/10 are shown for yellowfin and bigeye only; they differ for other </w:t>
      </w:r>
      <w:r>
        <w:t xml:space="preserve">IOTC </w:t>
      </w:r>
      <w:r w:rsidRPr="00807966">
        <w:t>species</w:t>
      </w:r>
      <w:r>
        <w:t>;  Flimit = 1.4FMSY, Ftarget=FMSY, SBlimit=0.4SBMSY, SBtarget=SBMSY)</w:t>
      </w:r>
    </w:p>
    <w:tbl>
      <w:tblPr>
        <w:tblW w:w="8931" w:type="dxa"/>
        <w:tblInd w:w="98" w:type="dxa"/>
        <w:tblLayout w:type="fixed"/>
        <w:tblCellMar>
          <w:left w:w="98" w:type="dxa"/>
        </w:tblCellMar>
        <w:tblLook w:val="04A0" w:firstRow="1" w:lastRow="0" w:firstColumn="1" w:lastColumn="0" w:noHBand="0" w:noVBand="1"/>
      </w:tblPr>
      <w:tblGrid>
        <w:gridCol w:w="3865"/>
        <w:gridCol w:w="955"/>
        <w:gridCol w:w="4111"/>
      </w:tblGrid>
      <w:tr w:rsidR="00823963" w:rsidRPr="00B71644" w:rsidTr="00583881">
        <w:tc>
          <w:tcPr>
            <w:tcW w:w="8931" w:type="dxa"/>
            <w:gridSpan w:val="3"/>
            <w:tcBorders>
              <w:top w:val="single" w:sz="4" w:space="0" w:color="auto"/>
              <w:bottom w:val="single" w:sz="4" w:space="0" w:color="auto"/>
            </w:tcBorders>
            <w:shd w:val="clear" w:color="auto" w:fill="D9D9D9" w:themeFill="background1" w:themeFillShade="D9"/>
            <w:vAlign w:val="center"/>
            <w:hideMark/>
          </w:tcPr>
          <w:p w:rsidR="00823963" w:rsidRPr="00B71644" w:rsidRDefault="00823963" w:rsidP="00583881">
            <w:pPr>
              <w:pStyle w:val="TableContents"/>
              <w:rPr>
                <w:sz w:val="16"/>
                <w:szCs w:val="16"/>
              </w:rPr>
            </w:pPr>
            <w:r w:rsidRPr="00B71644">
              <w:rPr>
                <w:rFonts w:ascii="Times New Roman" w:hAnsi="Times New Roman" w:cs="Times New Roman"/>
                <w:b/>
                <w:bCs/>
                <w:sz w:val="16"/>
                <w:szCs w:val="16"/>
              </w:rPr>
              <w:t>Status : maximize stock status</w:t>
            </w:r>
          </w:p>
        </w:tc>
      </w:tr>
      <w:tr w:rsidR="00823963" w:rsidRPr="00B71644" w:rsidTr="00583881">
        <w:tc>
          <w:tcPr>
            <w:tcW w:w="3865" w:type="dxa"/>
            <w:tcBorders>
              <w:top w:val="single" w:sz="4" w:space="0" w:color="auto"/>
            </w:tcBorders>
            <w:shd w:val="clear" w:color="auto" w:fill="FFFFFF"/>
            <w:vAlign w:val="center"/>
            <w:hideMark/>
          </w:tcPr>
          <w:p w:rsidR="00823963" w:rsidRPr="00B71644" w:rsidRDefault="00823963" w:rsidP="00583881">
            <w:pPr>
              <w:pStyle w:val="TableContents"/>
              <w:rPr>
                <w:rFonts w:ascii="Times New Roman" w:hAnsi="Times New Roman" w:cs="Times New Roman"/>
                <w:i/>
                <w:sz w:val="16"/>
                <w:szCs w:val="16"/>
              </w:rPr>
            </w:pPr>
            <w:r w:rsidRPr="00B71644">
              <w:rPr>
                <w:rFonts w:ascii="Times New Roman" w:hAnsi="Times New Roman" w:cs="Times New Roman"/>
                <w:sz w:val="16"/>
                <w:szCs w:val="16"/>
              </w:rPr>
              <w:t>1. Mean spawner biomass relative to pristine</w:t>
            </w:r>
          </w:p>
        </w:tc>
        <w:tc>
          <w:tcPr>
            <w:tcW w:w="955" w:type="dxa"/>
            <w:tcBorders>
              <w:top w:val="single" w:sz="4" w:space="0" w:color="auto"/>
            </w:tcBorders>
            <w:shd w:val="clear" w:color="auto" w:fill="FFFFFF"/>
            <w:vAlign w:val="center"/>
            <w:hideMark/>
          </w:tcPr>
          <w:p w:rsidR="00823963" w:rsidRPr="00B71644" w:rsidRDefault="00823963" w:rsidP="00583881">
            <w:pPr>
              <w:pStyle w:val="TableContents"/>
              <w:rPr>
                <w:rFonts w:ascii="Times New Roman" w:hAnsi="Times New Roman" w:cs="Times New Roman"/>
                <w:sz w:val="16"/>
                <w:szCs w:val="16"/>
              </w:rPr>
            </w:pPr>
            <w:r w:rsidRPr="00B71644">
              <w:rPr>
                <w:rFonts w:ascii="Times New Roman" w:hAnsi="Times New Roman" w:cs="Times New Roman"/>
                <w:i/>
                <w:sz w:val="16"/>
                <w:szCs w:val="16"/>
              </w:rPr>
              <w:t>SB</w:t>
            </w:r>
            <w:r w:rsidRPr="00B71644">
              <w:rPr>
                <w:rFonts w:ascii="Times New Roman" w:hAnsi="Times New Roman" w:cs="Times New Roman"/>
                <w:sz w:val="16"/>
                <w:szCs w:val="16"/>
              </w:rPr>
              <w:t>/</w:t>
            </w:r>
            <w:r w:rsidRPr="00B71644">
              <w:rPr>
                <w:rFonts w:ascii="Times New Roman" w:hAnsi="Times New Roman" w:cs="Times New Roman"/>
                <w:i/>
                <w:sz w:val="16"/>
                <w:szCs w:val="16"/>
              </w:rPr>
              <w:t>SB</w:t>
            </w:r>
            <w:r w:rsidRPr="00B71644">
              <w:rPr>
                <w:rFonts w:ascii="Times New Roman" w:hAnsi="Times New Roman" w:cs="Times New Roman"/>
                <w:sz w:val="16"/>
                <w:szCs w:val="16"/>
                <w:vertAlign w:val="subscript"/>
              </w:rPr>
              <w:t>0</w:t>
            </w:r>
          </w:p>
        </w:tc>
        <w:tc>
          <w:tcPr>
            <w:tcW w:w="4111" w:type="dxa"/>
            <w:tcBorders>
              <w:top w:val="single" w:sz="4" w:space="0" w:color="auto"/>
            </w:tcBorders>
            <w:shd w:val="clear" w:color="auto" w:fill="FFFFFF"/>
            <w:vAlign w:val="center"/>
            <w:hideMark/>
          </w:tcPr>
          <w:p w:rsidR="00823963" w:rsidRPr="00B71644" w:rsidRDefault="00823963" w:rsidP="00583881">
            <w:pPr>
              <w:pStyle w:val="TableContents"/>
              <w:rPr>
                <w:sz w:val="16"/>
                <w:szCs w:val="16"/>
              </w:rPr>
            </w:pPr>
            <w:r w:rsidRPr="00B71644">
              <w:rPr>
                <w:rFonts w:ascii="Times New Roman" w:hAnsi="Times New Roman" w:cs="Times New Roman"/>
                <w:sz w:val="16"/>
                <w:szCs w:val="16"/>
              </w:rPr>
              <w:t>Arithmetic mean over years</w:t>
            </w:r>
          </w:p>
        </w:tc>
      </w:tr>
      <w:tr w:rsidR="00823963" w:rsidRPr="00B71644" w:rsidTr="00583881">
        <w:tc>
          <w:tcPr>
            <w:tcW w:w="3865" w:type="dxa"/>
            <w:shd w:val="clear" w:color="auto" w:fill="FFFFFF"/>
            <w:vAlign w:val="center"/>
            <w:hideMark/>
          </w:tcPr>
          <w:p w:rsidR="00823963" w:rsidRPr="00B71644" w:rsidRDefault="00823963" w:rsidP="00583881">
            <w:pPr>
              <w:pStyle w:val="TableContents"/>
              <w:rPr>
                <w:rFonts w:ascii="Times New Roman" w:hAnsi="Times New Roman" w:cs="Times New Roman"/>
                <w:i/>
                <w:sz w:val="16"/>
                <w:szCs w:val="16"/>
              </w:rPr>
            </w:pPr>
            <w:r w:rsidRPr="00B71644">
              <w:rPr>
                <w:rFonts w:ascii="Times New Roman" w:hAnsi="Times New Roman" w:cs="Times New Roman"/>
                <w:sz w:val="16"/>
                <w:szCs w:val="16"/>
              </w:rPr>
              <w:t>2. Minimum spawner biomass relative to pristine</w:t>
            </w:r>
          </w:p>
        </w:tc>
        <w:tc>
          <w:tcPr>
            <w:tcW w:w="955" w:type="dxa"/>
            <w:shd w:val="clear" w:color="auto" w:fill="FFFFFF"/>
            <w:vAlign w:val="center"/>
            <w:hideMark/>
          </w:tcPr>
          <w:p w:rsidR="00823963" w:rsidRPr="00B71644" w:rsidRDefault="00823963" w:rsidP="00583881">
            <w:pPr>
              <w:pStyle w:val="TableContents"/>
              <w:rPr>
                <w:rFonts w:ascii="Times New Roman" w:hAnsi="Times New Roman" w:cs="Times New Roman"/>
                <w:sz w:val="16"/>
                <w:szCs w:val="16"/>
              </w:rPr>
            </w:pPr>
            <w:r w:rsidRPr="00B71644">
              <w:rPr>
                <w:rFonts w:ascii="Times New Roman" w:hAnsi="Times New Roman" w:cs="Times New Roman"/>
                <w:i/>
                <w:sz w:val="16"/>
                <w:szCs w:val="16"/>
              </w:rPr>
              <w:t>SB</w:t>
            </w:r>
            <w:r w:rsidRPr="00B71644">
              <w:rPr>
                <w:rFonts w:ascii="Times New Roman" w:hAnsi="Times New Roman" w:cs="Times New Roman"/>
                <w:sz w:val="16"/>
                <w:szCs w:val="16"/>
              </w:rPr>
              <w:t>/</w:t>
            </w:r>
            <w:r w:rsidRPr="00B71644">
              <w:rPr>
                <w:rFonts w:ascii="Times New Roman" w:hAnsi="Times New Roman" w:cs="Times New Roman"/>
                <w:i/>
                <w:sz w:val="16"/>
                <w:szCs w:val="16"/>
              </w:rPr>
              <w:t>SB</w:t>
            </w:r>
            <w:r w:rsidRPr="00B71644">
              <w:rPr>
                <w:rFonts w:ascii="Times New Roman" w:hAnsi="Times New Roman" w:cs="Times New Roman"/>
                <w:sz w:val="16"/>
                <w:szCs w:val="16"/>
                <w:vertAlign w:val="subscript"/>
              </w:rPr>
              <w:t>0</w:t>
            </w:r>
          </w:p>
        </w:tc>
        <w:tc>
          <w:tcPr>
            <w:tcW w:w="4111" w:type="dxa"/>
            <w:shd w:val="clear" w:color="auto" w:fill="FFFFFF"/>
            <w:vAlign w:val="center"/>
            <w:hideMark/>
          </w:tcPr>
          <w:p w:rsidR="00823963" w:rsidRPr="00B71644" w:rsidRDefault="00823963" w:rsidP="00583881">
            <w:pPr>
              <w:pStyle w:val="TableContents"/>
              <w:rPr>
                <w:sz w:val="16"/>
                <w:szCs w:val="16"/>
              </w:rPr>
            </w:pPr>
            <w:r w:rsidRPr="00B71644">
              <w:rPr>
                <w:rFonts w:ascii="Times New Roman" w:hAnsi="Times New Roman" w:cs="Times New Roman"/>
                <w:sz w:val="16"/>
                <w:szCs w:val="16"/>
              </w:rPr>
              <w:t>Minimum over years</w:t>
            </w:r>
          </w:p>
        </w:tc>
      </w:tr>
      <w:tr w:rsidR="00823963" w:rsidRPr="00B71644" w:rsidTr="00583881">
        <w:tc>
          <w:tcPr>
            <w:tcW w:w="3865" w:type="dxa"/>
            <w:shd w:val="clear" w:color="auto" w:fill="FFFFFF"/>
            <w:vAlign w:val="center"/>
            <w:hideMark/>
          </w:tcPr>
          <w:p w:rsidR="00823963" w:rsidRPr="00B71644" w:rsidRDefault="00823963" w:rsidP="00583881">
            <w:pPr>
              <w:pStyle w:val="TableContents"/>
              <w:rPr>
                <w:rFonts w:ascii="Times New Roman" w:hAnsi="Times New Roman" w:cs="Times New Roman"/>
                <w:i/>
                <w:sz w:val="16"/>
                <w:szCs w:val="16"/>
              </w:rPr>
            </w:pPr>
            <w:r w:rsidRPr="00B71644">
              <w:rPr>
                <w:rFonts w:ascii="Times New Roman" w:hAnsi="Times New Roman" w:cs="Times New Roman"/>
                <w:sz w:val="16"/>
                <w:szCs w:val="16"/>
              </w:rPr>
              <w:t>3. Mean spawner biomass relative to </w:t>
            </w:r>
            <w:r w:rsidRPr="00B71644">
              <w:rPr>
                <w:rFonts w:ascii="Times New Roman" w:hAnsi="Times New Roman" w:cs="Times New Roman"/>
                <w:i/>
                <w:sz w:val="16"/>
                <w:szCs w:val="16"/>
              </w:rPr>
              <w:t>SB</w:t>
            </w:r>
            <w:r w:rsidRPr="00B71644">
              <w:rPr>
                <w:rFonts w:ascii="Times New Roman" w:hAnsi="Times New Roman" w:cs="Times New Roman"/>
                <w:i/>
                <w:sz w:val="16"/>
                <w:szCs w:val="16"/>
                <w:vertAlign w:val="subscript"/>
              </w:rPr>
              <w:t>MSY</w:t>
            </w:r>
          </w:p>
        </w:tc>
        <w:tc>
          <w:tcPr>
            <w:tcW w:w="955" w:type="dxa"/>
            <w:shd w:val="clear" w:color="auto" w:fill="FFFFFF"/>
            <w:vAlign w:val="center"/>
            <w:hideMark/>
          </w:tcPr>
          <w:p w:rsidR="00823963" w:rsidRPr="00B71644" w:rsidRDefault="00823963" w:rsidP="00583881">
            <w:pPr>
              <w:pStyle w:val="TableContents"/>
              <w:rPr>
                <w:rFonts w:ascii="Times New Roman" w:hAnsi="Times New Roman" w:cs="Times New Roman"/>
                <w:sz w:val="16"/>
                <w:szCs w:val="16"/>
              </w:rPr>
            </w:pPr>
            <w:r w:rsidRPr="00B71644">
              <w:rPr>
                <w:rFonts w:ascii="Times New Roman" w:hAnsi="Times New Roman" w:cs="Times New Roman"/>
                <w:i/>
                <w:sz w:val="16"/>
                <w:szCs w:val="16"/>
              </w:rPr>
              <w:t>SB/SB</w:t>
            </w:r>
            <w:r w:rsidRPr="00B71644">
              <w:rPr>
                <w:rFonts w:ascii="Times New Roman" w:hAnsi="Times New Roman" w:cs="Times New Roman"/>
                <w:i/>
                <w:sz w:val="16"/>
                <w:szCs w:val="16"/>
                <w:vertAlign w:val="subscript"/>
              </w:rPr>
              <w:t>MSY</w:t>
            </w:r>
          </w:p>
        </w:tc>
        <w:tc>
          <w:tcPr>
            <w:tcW w:w="4111" w:type="dxa"/>
            <w:shd w:val="clear" w:color="auto" w:fill="FFFFFF"/>
            <w:vAlign w:val="center"/>
            <w:hideMark/>
          </w:tcPr>
          <w:p w:rsidR="00823963" w:rsidRPr="00B71644" w:rsidRDefault="00823963" w:rsidP="00583881">
            <w:pPr>
              <w:pStyle w:val="TableContents"/>
              <w:rPr>
                <w:sz w:val="16"/>
                <w:szCs w:val="16"/>
              </w:rPr>
            </w:pPr>
            <w:r w:rsidRPr="00B71644">
              <w:rPr>
                <w:rFonts w:ascii="Times New Roman" w:hAnsi="Times New Roman" w:cs="Times New Roman"/>
                <w:sz w:val="16"/>
                <w:szCs w:val="16"/>
              </w:rPr>
              <w:t>Arithmetic mean over years</w:t>
            </w:r>
          </w:p>
        </w:tc>
      </w:tr>
      <w:tr w:rsidR="00823963" w:rsidRPr="00B71644" w:rsidTr="00583881">
        <w:tc>
          <w:tcPr>
            <w:tcW w:w="3865" w:type="dxa"/>
            <w:shd w:val="clear" w:color="auto" w:fill="FFFFFF"/>
            <w:vAlign w:val="center"/>
            <w:hideMark/>
          </w:tcPr>
          <w:p w:rsidR="00823963" w:rsidRPr="00B71644" w:rsidRDefault="00823963" w:rsidP="00583881">
            <w:pPr>
              <w:pStyle w:val="TableContents"/>
              <w:rPr>
                <w:rFonts w:ascii="Times New Roman" w:hAnsi="Times New Roman" w:cs="Times New Roman"/>
                <w:i/>
                <w:sz w:val="16"/>
                <w:szCs w:val="16"/>
              </w:rPr>
            </w:pPr>
            <w:r w:rsidRPr="00B71644">
              <w:rPr>
                <w:rFonts w:ascii="Times New Roman" w:hAnsi="Times New Roman" w:cs="Times New Roman"/>
                <w:sz w:val="16"/>
                <w:szCs w:val="16"/>
              </w:rPr>
              <w:t>4. Mean fishing mortality relative to target</w:t>
            </w:r>
          </w:p>
        </w:tc>
        <w:tc>
          <w:tcPr>
            <w:tcW w:w="955" w:type="dxa"/>
            <w:shd w:val="clear" w:color="auto" w:fill="FFFFFF"/>
            <w:vAlign w:val="center"/>
            <w:hideMark/>
          </w:tcPr>
          <w:p w:rsidR="00823963" w:rsidRPr="00B71644" w:rsidRDefault="00823963" w:rsidP="00583881">
            <w:pPr>
              <w:pStyle w:val="TableContents"/>
              <w:rPr>
                <w:rFonts w:ascii="Times New Roman" w:hAnsi="Times New Roman" w:cs="Times New Roman"/>
                <w:sz w:val="16"/>
                <w:szCs w:val="16"/>
              </w:rPr>
            </w:pPr>
            <w:r w:rsidRPr="00B71644">
              <w:rPr>
                <w:rFonts w:ascii="Times New Roman" w:hAnsi="Times New Roman" w:cs="Times New Roman"/>
                <w:i/>
                <w:sz w:val="16"/>
                <w:szCs w:val="16"/>
              </w:rPr>
              <w:t>F</w:t>
            </w:r>
            <w:r w:rsidRPr="00B71644">
              <w:rPr>
                <w:rFonts w:ascii="Times New Roman" w:hAnsi="Times New Roman" w:cs="Times New Roman"/>
                <w:sz w:val="16"/>
                <w:szCs w:val="16"/>
              </w:rPr>
              <w:t>/</w:t>
            </w:r>
            <w:r w:rsidRPr="00B71644">
              <w:rPr>
                <w:rFonts w:ascii="Times New Roman" w:hAnsi="Times New Roman" w:cs="Times New Roman"/>
                <w:i/>
                <w:sz w:val="16"/>
                <w:szCs w:val="16"/>
              </w:rPr>
              <w:t>F</w:t>
            </w:r>
            <w:r w:rsidRPr="00B71644">
              <w:rPr>
                <w:rFonts w:ascii="Times New Roman" w:hAnsi="Times New Roman" w:cs="Times New Roman"/>
                <w:i/>
                <w:sz w:val="16"/>
                <w:szCs w:val="16"/>
                <w:vertAlign w:val="subscript"/>
              </w:rPr>
              <w:t>tar</w:t>
            </w:r>
          </w:p>
        </w:tc>
        <w:tc>
          <w:tcPr>
            <w:tcW w:w="4111" w:type="dxa"/>
            <w:shd w:val="clear" w:color="auto" w:fill="FFFFFF"/>
            <w:vAlign w:val="center"/>
            <w:hideMark/>
          </w:tcPr>
          <w:p w:rsidR="00823963" w:rsidRPr="00B71644" w:rsidRDefault="00823963" w:rsidP="00583881">
            <w:pPr>
              <w:pStyle w:val="TableContents"/>
              <w:rPr>
                <w:sz w:val="16"/>
                <w:szCs w:val="16"/>
              </w:rPr>
            </w:pPr>
            <w:r w:rsidRPr="00B71644">
              <w:rPr>
                <w:rFonts w:ascii="Times New Roman" w:hAnsi="Times New Roman" w:cs="Times New Roman"/>
                <w:sz w:val="16"/>
                <w:szCs w:val="16"/>
              </w:rPr>
              <w:t>Arithmetic mean over years</w:t>
            </w:r>
          </w:p>
        </w:tc>
      </w:tr>
      <w:tr w:rsidR="00823963" w:rsidRPr="00B71644" w:rsidTr="00583881">
        <w:tc>
          <w:tcPr>
            <w:tcW w:w="3865" w:type="dxa"/>
            <w:shd w:val="clear" w:color="auto" w:fill="FFFFFF"/>
            <w:vAlign w:val="center"/>
            <w:hideMark/>
          </w:tcPr>
          <w:p w:rsidR="00823963" w:rsidRPr="00B71644" w:rsidRDefault="00823963" w:rsidP="00583881">
            <w:pPr>
              <w:pStyle w:val="TableContents"/>
              <w:rPr>
                <w:rFonts w:ascii="Times New Roman" w:hAnsi="Times New Roman" w:cs="Times New Roman"/>
                <w:i/>
                <w:sz w:val="16"/>
                <w:szCs w:val="16"/>
              </w:rPr>
            </w:pPr>
            <w:r w:rsidRPr="00B71644">
              <w:rPr>
                <w:rFonts w:ascii="Times New Roman" w:hAnsi="Times New Roman" w:cs="Times New Roman"/>
                <w:sz w:val="16"/>
                <w:szCs w:val="16"/>
              </w:rPr>
              <w:t>5. Mean fishing mortality relative to </w:t>
            </w:r>
            <w:r w:rsidRPr="00B71644">
              <w:rPr>
                <w:rFonts w:ascii="Times New Roman" w:hAnsi="Times New Roman" w:cs="Times New Roman"/>
                <w:i/>
                <w:sz w:val="16"/>
                <w:szCs w:val="16"/>
              </w:rPr>
              <w:t>Fmsy</w:t>
            </w:r>
          </w:p>
        </w:tc>
        <w:tc>
          <w:tcPr>
            <w:tcW w:w="955" w:type="dxa"/>
            <w:shd w:val="clear" w:color="auto" w:fill="FFFFFF"/>
            <w:vAlign w:val="center"/>
            <w:hideMark/>
          </w:tcPr>
          <w:p w:rsidR="00823963" w:rsidRPr="00B71644" w:rsidRDefault="00823963" w:rsidP="00583881">
            <w:pPr>
              <w:pStyle w:val="TableContents"/>
              <w:rPr>
                <w:rFonts w:ascii="Times New Roman" w:hAnsi="Times New Roman" w:cs="Times New Roman"/>
                <w:sz w:val="16"/>
                <w:szCs w:val="16"/>
              </w:rPr>
            </w:pPr>
            <w:r w:rsidRPr="00B71644">
              <w:rPr>
                <w:rFonts w:ascii="Times New Roman" w:hAnsi="Times New Roman" w:cs="Times New Roman"/>
                <w:i/>
                <w:sz w:val="16"/>
                <w:szCs w:val="16"/>
              </w:rPr>
              <w:t>F</w:t>
            </w:r>
            <w:r w:rsidRPr="00B71644">
              <w:rPr>
                <w:rFonts w:ascii="Times New Roman" w:hAnsi="Times New Roman" w:cs="Times New Roman"/>
                <w:sz w:val="16"/>
                <w:szCs w:val="16"/>
              </w:rPr>
              <w:t>/</w:t>
            </w:r>
            <w:r w:rsidRPr="00B71644">
              <w:rPr>
                <w:rFonts w:ascii="Times New Roman" w:hAnsi="Times New Roman" w:cs="Times New Roman"/>
                <w:i/>
                <w:sz w:val="16"/>
                <w:szCs w:val="16"/>
              </w:rPr>
              <w:t>F</w:t>
            </w:r>
            <w:r w:rsidRPr="00B71644">
              <w:rPr>
                <w:rFonts w:ascii="Times New Roman" w:hAnsi="Times New Roman" w:cs="Times New Roman"/>
                <w:i/>
                <w:sz w:val="16"/>
                <w:szCs w:val="16"/>
                <w:vertAlign w:val="subscript"/>
              </w:rPr>
              <w:t>MSY</w:t>
            </w:r>
          </w:p>
        </w:tc>
        <w:tc>
          <w:tcPr>
            <w:tcW w:w="4111" w:type="dxa"/>
            <w:shd w:val="clear" w:color="auto" w:fill="FFFFFF"/>
            <w:vAlign w:val="center"/>
            <w:hideMark/>
          </w:tcPr>
          <w:p w:rsidR="00823963" w:rsidRPr="00B71644" w:rsidRDefault="00823963" w:rsidP="00583881">
            <w:pPr>
              <w:pStyle w:val="TableContents"/>
              <w:rPr>
                <w:sz w:val="16"/>
                <w:szCs w:val="16"/>
              </w:rPr>
            </w:pPr>
            <w:r w:rsidRPr="00B71644">
              <w:rPr>
                <w:rFonts w:ascii="Times New Roman" w:hAnsi="Times New Roman" w:cs="Times New Roman"/>
                <w:sz w:val="16"/>
                <w:szCs w:val="16"/>
              </w:rPr>
              <w:t>Arithmetic mean over years</w:t>
            </w:r>
          </w:p>
        </w:tc>
      </w:tr>
      <w:tr w:rsidR="00823963" w:rsidRPr="00B71644" w:rsidTr="00583881">
        <w:tc>
          <w:tcPr>
            <w:tcW w:w="3865" w:type="dxa"/>
            <w:shd w:val="clear" w:color="auto" w:fill="FFFFFF"/>
            <w:vAlign w:val="center"/>
            <w:hideMark/>
          </w:tcPr>
          <w:p w:rsidR="00823963" w:rsidRPr="00B71644" w:rsidRDefault="00823963" w:rsidP="00583881">
            <w:pPr>
              <w:pStyle w:val="TableContents"/>
              <w:rPr>
                <w:rFonts w:ascii="Times New Roman" w:hAnsi="Times New Roman" w:cs="Times New Roman"/>
                <w:i/>
                <w:sz w:val="16"/>
                <w:szCs w:val="16"/>
              </w:rPr>
            </w:pPr>
            <w:r w:rsidRPr="00B71644">
              <w:rPr>
                <w:rFonts w:ascii="Times New Roman" w:hAnsi="Times New Roman" w:cs="Times New Roman"/>
                <w:sz w:val="16"/>
                <w:szCs w:val="16"/>
              </w:rPr>
              <w:t>6. Probability of being in Kobe green quadrant</w:t>
            </w:r>
          </w:p>
        </w:tc>
        <w:tc>
          <w:tcPr>
            <w:tcW w:w="955" w:type="dxa"/>
            <w:shd w:val="clear" w:color="auto" w:fill="FFFFFF"/>
            <w:vAlign w:val="center"/>
            <w:hideMark/>
          </w:tcPr>
          <w:p w:rsidR="00823963" w:rsidRPr="00B71644" w:rsidRDefault="00823963" w:rsidP="00583881">
            <w:pPr>
              <w:pStyle w:val="TableContents"/>
              <w:rPr>
                <w:rFonts w:ascii="Times New Roman" w:hAnsi="Times New Roman" w:cs="Times New Roman"/>
                <w:sz w:val="16"/>
                <w:szCs w:val="16"/>
              </w:rPr>
            </w:pPr>
            <w:r w:rsidRPr="00B71644">
              <w:rPr>
                <w:rFonts w:ascii="Times New Roman" w:hAnsi="Times New Roman" w:cs="Times New Roman"/>
                <w:i/>
                <w:sz w:val="16"/>
                <w:szCs w:val="16"/>
              </w:rPr>
              <w:t>SB</w:t>
            </w:r>
            <w:r w:rsidRPr="00B71644">
              <w:rPr>
                <w:rFonts w:ascii="Times New Roman" w:hAnsi="Times New Roman" w:cs="Times New Roman"/>
                <w:sz w:val="16"/>
                <w:szCs w:val="16"/>
              </w:rPr>
              <w:t>,</w:t>
            </w:r>
            <w:r w:rsidRPr="00B71644">
              <w:rPr>
                <w:rFonts w:ascii="Times New Roman" w:hAnsi="Times New Roman" w:cs="Times New Roman"/>
                <w:i/>
                <w:sz w:val="16"/>
                <w:szCs w:val="16"/>
              </w:rPr>
              <w:t>F</w:t>
            </w:r>
          </w:p>
        </w:tc>
        <w:tc>
          <w:tcPr>
            <w:tcW w:w="4111" w:type="dxa"/>
            <w:shd w:val="clear" w:color="auto" w:fill="FFFFFF"/>
            <w:vAlign w:val="center"/>
            <w:hideMark/>
          </w:tcPr>
          <w:p w:rsidR="00823963" w:rsidRPr="00B71644" w:rsidRDefault="00823963" w:rsidP="00583881">
            <w:pPr>
              <w:pStyle w:val="TableContents"/>
              <w:rPr>
                <w:sz w:val="16"/>
                <w:szCs w:val="16"/>
              </w:rPr>
            </w:pPr>
            <w:r w:rsidRPr="00B71644">
              <w:rPr>
                <w:rFonts w:ascii="Times New Roman" w:hAnsi="Times New Roman" w:cs="Times New Roman"/>
                <w:sz w:val="16"/>
                <w:szCs w:val="16"/>
              </w:rPr>
              <w:t>Proportion of years that </w:t>
            </w:r>
            <w:r w:rsidRPr="00B71644">
              <w:rPr>
                <w:rFonts w:ascii="Times New Roman" w:hAnsi="Times New Roman" w:cs="Times New Roman"/>
                <w:i/>
                <w:sz w:val="16"/>
                <w:szCs w:val="16"/>
              </w:rPr>
              <w:t>SB</w:t>
            </w:r>
            <w:r w:rsidRPr="00B71644">
              <w:rPr>
                <w:rFonts w:ascii="Times New Roman" w:hAnsi="Times New Roman" w:cs="Times New Roman"/>
                <w:sz w:val="16"/>
                <w:szCs w:val="16"/>
              </w:rPr>
              <w:t>≥</w:t>
            </w:r>
            <w:r w:rsidRPr="00B71644">
              <w:rPr>
                <w:rFonts w:ascii="Times New Roman" w:hAnsi="Times New Roman" w:cs="Times New Roman"/>
                <w:i/>
                <w:sz w:val="16"/>
                <w:szCs w:val="16"/>
              </w:rPr>
              <w:t>SB</w:t>
            </w:r>
            <w:r w:rsidRPr="00B71644">
              <w:rPr>
                <w:rFonts w:ascii="Times New Roman" w:hAnsi="Times New Roman" w:cs="Times New Roman"/>
                <w:i/>
                <w:sz w:val="16"/>
                <w:szCs w:val="16"/>
                <w:vertAlign w:val="subscript"/>
              </w:rPr>
              <w:t>tar</w:t>
            </w:r>
            <w:r w:rsidRPr="00B71644">
              <w:rPr>
                <w:rFonts w:ascii="Times New Roman" w:hAnsi="Times New Roman" w:cs="Times New Roman"/>
                <w:sz w:val="16"/>
                <w:szCs w:val="16"/>
                <w:vertAlign w:val="subscript"/>
              </w:rPr>
              <w:t xml:space="preserve"> </w:t>
            </w:r>
            <w:r w:rsidRPr="00B71644">
              <w:rPr>
                <w:rFonts w:ascii="Times New Roman" w:hAnsi="Times New Roman" w:cs="Times New Roman"/>
                <w:sz w:val="16"/>
                <w:szCs w:val="16"/>
              </w:rPr>
              <w:t xml:space="preserve">and </w:t>
            </w:r>
            <w:r w:rsidRPr="00B71644">
              <w:rPr>
                <w:rFonts w:ascii="Times New Roman" w:hAnsi="Times New Roman" w:cs="Times New Roman"/>
                <w:i/>
                <w:sz w:val="16"/>
                <w:szCs w:val="16"/>
              </w:rPr>
              <w:t>F</w:t>
            </w:r>
            <w:r w:rsidRPr="00B71644">
              <w:rPr>
                <w:rFonts w:ascii="Times New Roman" w:hAnsi="Times New Roman" w:cs="Times New Roman"/>
                <w:sz w:val="16"/>
                <w:szCs w:val="16"/>
              </w:rPr>
              <w:t>≤</w:t>
            </w:r>
            <w:r w:rsidRPr="00B71644">
              <w:rPr>
                <w:rFonts w:ascii="Times New Roman" w:hAnsi="Times New Roman" w:cs="Times New Roman"/>
                <w:i/>
                <w:sz w:val="16"/>
                <w:szCs w:val="16"/>
              </w:rPr>
              <w:t>F</w:t>
            </w:r>
            <w:r w:rsidRPr="00B71644">
              <w:rPr>
                <w:rFonts w:ascii="Times New Roman" w:hAnsi="Times New Roman" w:cs="Times New Roman"/>
                <w:i/>
                <w:sz w:val="16"/>
                <w:szCs w:val="16"/>
                <w:vertAlign w:val="subscript"/>
              </w:rPr>
              <w:t>tar</w:t>
            </w:r>
          </w:p>
        </w:tc>
      </w:tr>
      <w:tr w:rsidR="00823963" w:rsidRPr="00B71644" w:rsidTr="00583881">
        <w:tc>
          <w:tcPr>
            <w:tcW w:w="3865" w:type="dxa"/>
            <w:tcBorders>
              <w:bottom w:val="single" w:sz="4" w:space="0" w:color="auto"/>
            </w:tcBorders>
            <w:shd w:val="clear" w:color="auto" w:fill="FFFFFF"/>
            <w:vAlign w:val="center"/>
            <w:hideMark/>
          </w:tcPr>
          <w:p w:rsidR="00823963" w:rsidRPr="00B71644" w:rsidRDefault="00823963" w:rsidP="00583881">
            <w:pPr>
              <w:pStyle w:val="TableContents"/>
              <w:rPr>
                <w:rFonts w:ascii="Times New Roman" w:hAnsi="Times New Roman" w:cs="Times New Roman"/>
                <w:i/>
                <w:sz w:val="16"/>
                <w:szCs w:val="16"/>
              </w:rPr>
            </w:pPr>
            <w:r w:rsidRPr="00B71644">
              <w:rPr>
                <w:rFonts w:ascii="Times New Roman" w:hAnsi="Times New Roman" w:cs="Times New Roman"/>
                <w:sz w:val="16"/>
                <w:szCs w:val="16"/>
              </w:rPr>
              <w:t>7. Probability of being in Kobe red quadrant</w:t>
            </w:r>
          </w:p>
        </w:tc>
        <w:tc>
          <w:tcPr>
            <w:tcW w:w="955" w:type="dxa"/>
            <w:tcBorders>
              <w:bottom w:val="single" w:sz="4" w:space="0" w:color="auto"/>
            </w:tcBorders>
            <w:shd w:val="clear" w:color="auto" w:fill="FFFFFF"/>
            <w:vAlign w:val="center"/>
            <w:hideMark/>
          </w:tcPr>
          <w:p w:rsidR="00823963" w:rsidRPr="00B71644" w:rsidRDefault="00823963" w:rsidP="00583881">
            <w:pPr>
              <w:pStyle w:val="TableContents"/>
              <w:rPr>
                <w:rFonts w:ascii="Times New Roman" w:hAnsi="Times New Roman" w:cs="Times New Roman"/>
                <w:sz w:val="16"/>
                <w:szCs w:val="16"/>
              </w:rPr>
            </w:pPr>
            <w:r w:rsidRPr="00B71644">
              <w:rPr>
                <w:rFonts w:ascii="Times New Roman" w:hAnsi="Times New Roman" w:cs="Times New Roman"/>
                <w:i/>
                <w:sz w:val="16"/>
                <w:szCs w:val="16"/>
              </w:rPr>
              <w:t>SB</w:t>
            </w:r>
            <w:r w:rsidRPr="00B71644">
              <w:rPr>
                <w:rFonts w:ascii="Times New Roman" w:hAnsi="Times New Roman" w:cs="Times New Roman"/>
                <w:sz w:val="16"/>
                <w:szCs w:val="16"/>
              </w:rPr>
              <w:t>,</w:t>
            </w:r>
            <w:r w:rsidRPr="00B71644">
              <w:rPr>
                <w:rFonts w:ascii="Times New Roman" w:hAnsi="Times New Roman" w:cs="Times New Roman"/>
                <w:i/>
                <w:sz w:val="16"/>
                <w:szCs w:val="16"/>
              </w:rPr>
              <w:t>F</w:t>
            </w:r>
          </w:p>
        </w:tc>
        <w:tc>
          <w:tcPr>
            <w:tcW w:w="4111" w:type="dxa"/>
            <w:tcBorders>
              <w:bottom w:val="single" w:sz="4" w:space="0" w:color="auto"/>
            </w:tcBorders>
            <w:shd w:val="clear" w:color="auto" w:fill="FFFFFF"/>
            <w:vAlign w:val="center"/>
            <w:hideMark/>
          </w:tcPr>
          <w:p w:rsidR="00823963" w:rsidRPr="00B71644" w:rsidRDefault="00823963" w:rsidP="00583881">
            <w:pPr>
              <w:pStyle w:val="TableContents"/>
              <w:rPr>
                <w:sz w:val="16"/>
                <w:szCs w:val="16"/>
              </w:rPr>
            </w:pPr>
            <w:r w:rsidRPr="00B71644">
              <w:rPr>
                <w:rFonts w:ascii="Times New Roman" w:hAnsi="Times New Roman" w:cs="Times New Roman"/>
                <w:sz w:val="16"/>
                <w:szCs w:val="16"/>
              </w:rPr>
              <w:t>Proportion of years that </w:t>
            </w:r>
            <w:r w:rsidRPr="00B71644">
              <w:rPr>
                <w:rFonts w:ascii="Times New Roman" w:hAnsi="Times New Roman" w:cs="Times New Roman"/>
                <w:i/>
                <w:sz w:val="16"/>
                <w:szCs w:val="16"/>
              </w:rPr>
              <w:t>SB</w:t>
            </w:r>
            <w:r w:rsidRPr="00B71644">
              <w:rPr>
                <w:rFonts w:ascii="Times New Roman" w:hAnsi="Times New Roman" w:cs="Times New Roman"/>
                <w:sz w:val="16"/>
                <w:szCs w:val="16"/>
              </w:rPr>
              <w:t>&lt;S</w:t>
            </w:r>
            <w:r w:rsidRPr="00B71644">
              <w:rPr>
                <w:rFonts w:ascii="Times New Roman" w:hAnsi="Times New Roman" w:cs="Times New Roman"/>
                <w:i/>
                <w:sz w:val="16"/>
                <w:szCs w:val="16"/>
              </w:rPr>
              <w:t>B</w:t>
            </w:r>
            <w:r w:rsidRPr="00B71644">
              <w:rPr>
                <w:rFonts w:ascii="Times New Roman" w:hAnsi="Times New Roman" w:cs="Times New Roman"/>
                <w:i/>
                <w:sz w:val="16"/>
                <w:szCs w:val="16"/>
                <w:vertAlign w:val="subscript"/>
              </w:rPr>
              <w:t>tar</w:t>
            </w:r>
            <w:r w:rsidRPr="00B71644">
              <w:rPr>
                <w:rFonts w:ascii="Times New Roman" w:hAnsi="Times New Roman" w:cs="Times New Roman"/>
                <w:sz w:val="16"/>
                <w:szCs w:val="16"/>
              </w:rPr>
              <w:t xml:space="preserve"> and </w:t>
            </w:r>
            <w:r w:rsidRPr="00B71644">
              <w:rPr>
                <w:rFonts w:ascii="Times New Roman" w:hAnsi="Times New Roman" w:cs="Times New Roman"/>
                <w:i/>
                <w:sz w:val="16"/>
                <w:szCs w:val="16"/>
              </w:rPr>
              <w:t>F</w:t>
            </w:r>
            <w:r w:rsidRPr="00B71644">
              <w:rPr>
                <w:rFonts w:ascii="Times New Roman" w:hAnsi="Times New Roman" w:cs="Times New Roman"/>
                <w:sz w:val="16"/>
                <w:szCs w:val="16"/>
              </w:rPr>
              <w:t>&gt;</w:t>
            </w:r>
            <w:r w:rsidRPr="00B71644">
              <w:rPr>
                <w:rFonts w:ascii="Times New Roman" w:hAnsi="Times New Roman" w:cs="Times New Roman"/>
                <w:i/>
                <w:sz w:val="16"/>
                <w:szCs w:val="16"/>
              </w:rPr>
              <w:t>F</w:t>
            </w:r>
            <w:r w:rsidRPr="00B71644">
              <w:rPr>
                <w:rFonts w:ascii="Times New Roman" w:hAnsi="Times New Roman" w:cs="Times New Roman"/>
                <w:i/>
                <w:sz w:val="16"/>
                <w:szCs w:val="16"/>
                <w:vertAlign w:val="subscript"/>
              </w:rPr>
              <w:t>tar</w:t>
            </w:r>
          </w:p>
        </w:tc>
      </w:tr>
      <w:tr w:rsidR="00823963" w:rsidRPr="00B71644" w:rsidTr="00583881">
        <w:tc>
          <w:tcPr>
            <w:tcW w:w="8931" w:type="dxa"/>
            <w:gridSpan w:val="3"/>
            <w:tcBorders>
              <w:top w:val="single" w:sz="4" w:space="0" w:color="auto"/>
              <w:bottom w:val="single" w:sz="4" w:space="0" w:color="auto"/>
            </w:tcBorders>
            <w:shd w:val="clear" w:color="auto" w:fill="D9D9D9" w:themeFill="background1" w:themeFillShade="D9"/>
            <w:vAlign w:val="center"/>
            <w:hideMark/>
          </w:tcPr>
          <w:p w:rsidR="00823963" w:rsidRPr="00B71644" w:rsidRDefault="00823963" w:rsidP="00583881">
            <w:pPr>
              <w:pStyle w:val="TableContents"/>
              <w:rPr>
                <w:sz w:val="16"/>
                <w:szCs w:val="16"/>
              </w:rPr>
            </w:pPr>
            <w:r w:rsidRPr="00B71644">
              <w:rPr>
                <w:rFonts w:ascii="Times New Roman" w:hAnsi="Times New Roman" w:cs="Times New Roman"/>
                <w:b/>
                <w:bCs/>
                <w:sz w:val="16"/>
                <w:szCs w:val="16"/>
              </w:rPr>
              <w:t>Safety : m</w:t>
            </w:r>
            <w:r w:rsidRPr="00B71644">
              <w:rPr>
                <w:rStyle w:val="Emphasis"/>
                <w:rFonts w:ascii="Times New Roman" w:hAnsi="Times New Roman" w:cs="Times New Roman"/>
                <w:b/>
                <w:bCs/>
                <w:sz w:val="16"/>
                <w:szCs w:val="16"/>
              </w:rPr>
              <w:t>aximize the probability of remaining above low stock status (i.e. minimize risk)</w:t>
            </w:r>
          </w:p>
        </w:tc>
      </w:tr>
      <w:tr w:rsidR="00823963" w:rsidRPr="00B71644" w:rsidTr="00583881">
        <w:tc>
          <w:tcPr>
            <w:tcW w:w="3865" w:type="dxa"/>
            <w:tcBorders>
              <w:top w:val="single" w:sz="4" w:space="0" w:color="auto"/>
            </w:tcBorders>
            <w:shd w:val="clear" w:color="auto" w:fill="FFFFFF"/>
            <w:vAlign w:val="center"/>
            <w:hideMark/>
          </w:tcPr>
          <w:p w:rsidR="00823963" w:rsidRPr="00B71644" w:rsidRDefault="00823963" w:rsidP="00583881">
            <w:pPr>
              <w:pStyle w:val="TableContents"/>
              <w:rPr>
                <w:rFonts w:ascii="Times New Roman" w:hAnsi="Times New Roman" w:cs="Times New Roman"/>
                <w:i/>
                <w:sz w:val="16"/>
                <w:szCs w:val="16"/>
              </w:rPr>
            </w:pPr>
            <w:r w:rsidRPr="00B71644">
              <w:rPr>
                <w:rFonts w:ascii="Times New Roman" w:hAnsi="Times New Roman" w:cs="Times New Roman"/>
                <w:sz w:val="16"/>
                <w:szCs w:val="16"/>
              </w:rPr>
              <w:t>8. Probability of spawner biomass being above 20% of </w:t>
            </w:r>
            <w:r w:rsidRPr="00B71644">
              <w:rPr>
                <w:rFonts w:ascii="Times New Roman" w:hAnsi="Times New Roman" w:cs="Times New Roman"/>
                <w:i/>
                <w:sz w:val="16"/>
                <w:szCs w:val="16"/>
              </w:rPr>
              <w:t>SB</w:t>
            </w:r>
            <w:r w:rsidRPr="00B71644">
              <w:rPr>
                <w:rFonts w:ascii="Times New Roman" w:hAnsi="Times New Roman" w:cs="Times New Roman"/>
                <w:sz w:val="16"/>
                <w:szCs w:val="16"/>
                <w:vertAlign w:val="subscript"/>
              </w:rPr>
              <w:t>0</w:t>
            </w:r>
          </w:p>
        </w:tc>
        <w:tc>
          <w:tcPr>
            <w:tcW w:w="955" w:type="dxa"/>
            <w:tcBorders>
              <w:top w:val="single" w:sz="4" w:space="0" w:color="auto"/>
            </w:tcBorders>
            <w:shd w:val="clear" w:color="auto" w:fill="FFFFFF"/>
            <w:vAlign w:val="center"/>
            <w:hideMark/>
          </w:tcPr>
          <w:p w:rsidR="00823963" w:rsidRPr="00B71644" w:rsidRDefault="00823963" w:rsidP="00583881">
            <w:pPr>
              <w:pStyle w:val="TableContents"/>
              <w:rPr>
                <w:rFonts w:ascii="Times New Roman" w:hAnsi="Times New Roman" w:cs="Times New Roman"/>
                <w:sz w:val="16"/>
                <w:szCs w:val="16"/>
              </w:rPr>
            </w:pPr>
            <w:r w:rsidRPr="00B71644">
              <w:rPr>
                <w:rFonts w:ascii="Times New Roman" w:hAnsi="Times New Roman" w:cs="Times New Roman"/>
                <w:i/>
                <w:sz w:val="16"/>
                <w:szCs w:val="16"/>
              </w:rPr>
              <w:t>SB</w:t>
            </w:r>
          </w:p>
        </w:tc>
        <w:tc>
          <w:tcPr>
            <w:tcW w:w="4111" w:type="dxa"/>
            <w:tcBorders>
              <w:top w:val="single" w:sz="4" w:space="0" w:color="auto"/>
            </w:tcBorders>
            <w:shd w:val="clear" w:color="auto" w:fill="FFFFFF"/>
            <w:vAlign w:val="center"/>
            <w:hideMark/>
          </w:tcPr>
          <w:p w:rsidR="00823963" w:rsidRPr="00B71644" w:rsidRDefault="00823963" w:rsidP="00583881">
            <w:pPr>
              <w:pStyle w:val="TableContents"/>
              <w:rPr>
                <w:sz w:val="16"/>
                <w:szCs w:val="16"/>
              </w:rPr>
            </w:pPr>
            <w:r w:rsidRPr="00B71644">
              <w:rPr>
                <w:rFonts w:ascii="Times New Roman" w:hAnsi="Times New Roman" w:cs="Times New Roman"/>
                <w:sz w:val="16"/>
                <w:szCs w:val="16"/>
              </w:rPr>
              <w:t>Proportion of years that </w:t>
            </w:r>
            <w:r w:rsidRPr="00B71644">
              <w:rPr>
                <w:rFonts w:ascii="Times New Roman" w:hAnsi="Times New Roman" w:cs="Times New Roman"/>
                <w:i/>
                <w:sz w:val="16"/>
                <w:szCs w:val="16"/>
              </w:rPr>
              <w:t>SB</w:t>
            </w:r>
            <w:r w:rsidRPr="00B71644">
              <w:rPr>
                <w:rFonts w:ascii="Times New Roman" w:hAnsi="Times New Roman" w:cs="Times New Roman"/>
                <w:sz w:val="16"/>
                <w:szCs w:val="16"/>
              </w:rPr>
              <w:t>&gt;0.2</w:t>
            </w:r>
            <w:r w:rsidRPr="00B71644">
              <w:rPr>
                <w:rFonts w:ascii="Times New Roman" w:hAnsi="Times New Roman" w:cs="Times New Roman"/>
                <w:i/>
                <w:sz w:val="16"/>
                <w:szCs w:val="16"/>
              </w:rPr>
              <w:t>B</w:t>
            </w:r>
            <w:r w:rsidRPr="00B71644">
              <w:rPr>
                <w:rFonts w:ascii="Times New Roman" w:hAnsi="Times New Roman" w:cs="Times New Roman"/>
                <w:i/>
                <w:sz w:val="16"/>
                <w:szCs w:val="16"/>
                <w:vertAlign w:val="subscript"/>
              </w:rPr>
              <w:t>0</w:t>
            </w:r>
          </w:p>
        </w:tc>
      </w:tr>
      <w:tr w:rsidR="00823963" w:rsidRPr="00B71644" w:rsidTr="00583881">
        <w:tc>
          <w:tcPr>
            <w:tcW w:w="3865" w:type="dxa"/>
            <w:shd w:val="clear" w:color="auto" w:fill="FFFFFF"/>
            <w:vAlign w:val="center"/>
            <w:hideMark/>
          </w:tcPr>
          <w:p w:rsidR="00823963" w:rsidRPr="00B71644" w:rsidRDefault="00823963" w:rsidP="00583881">
            <w:pPr>
              <w:pStyle w:val="TableContents"/>
              <w:rPr>
                <w:rFonts w:ascii="Times New Roman" w:hAnsi="Times New Roman" w:cs="Times New Roman"/>
                <w:i/>
                <w:sz w:val="16"/>
                <w:szCs w:val="16"/>
              </w:rPr>
            </w:pPr>
            <w:r w:rsidRPr="00B71644">
              <w:rPr>
                <w:rFonts w:ascii="Times New Roman" w:hAnsi="Times New Roman" w:cs="Times New Roman"/>
                <w:sz w:val="16"/>
                <w:szCs w:val="16"/>
              </w:rPr>
              <w:t xml:space="preserve">9. Probability of spawner biomass being above </w:t>
            </w:r>
            <w:r w:rsidRPr="00B71644">
              <w:rPr>
                <w:rFonts w:ascii="Times New Roman" w:hAnsi="Times New Roman" w:cs="Times New Roman"/>
                <w:i/>
                <w:sz w:val="16"/>
                <w:szCs w:val="16"/>
              </w:rPr>
              <w:t>B</w:t>
            </w:r>
            <w:r w:rsidRPr="00B71644">
              <w:rPr>
                <w:rFonts w:ascii="Times New Roman" w:hAnsi="Times New Roman" w:cs="Times New Roman"/>
                <w:sz w:val="16"/>
                <w:szCs w:val="16"/>
                <w:vertAlign w:val="subscript"/>
              </w:rPr>
              <w:t>Lim</w:t>
            </w:r>
            <w:r w:rsidRPr="00B71644">
              <w:rPr>
                <w:rFonts w:ascii="Times New Roman" w:hAnsi="Times New Roman" w:cs="Times New Roman"/>
                <w:sz w:val="16"/>
                <w:szCs w:val="16"/>
              </w:rPr>
              <w:t xml:space="preserve"> = 0.4</w:t>
            </w:r>
            <w:r w:rsidRPr="00B71644">
              <w:rPr>
                <w:rFonts w:ascii="Times New Roman" w:hAnsi="Times New Roman" w:cs="Times New Roman"/>
                <w:i/>
                <w:sz w:val="16"/>
                <w:szCs w:val="16"/>
              </w:rPr>
              <w:t>SB</w:t>
            </w:r>
            <w:r w:rsidRPr="00B71644">
              <w:rPr>
                <w:rFonts w:ascii="Times New Roman" w:hAnsi="Times New Roman" w:cs="Times New Roman"/>
                <w:i/>
                <w:sz w:val="16"/>
                <w:szCs w:val="16"/>
                <w:vertAlign w:val="subscript"/>
              </w:rPr>
              <w:t>MSY</w:t>
            </w:r>
            <w:r w:rsidRPr="00B71644">
              <w:rPr>
                <w:rFonts w:ascii="Times New Roman" w:hAnsi="Times New Roman" w:cs="Times New Roman"/>
                <w:sz w:val="16"/>
                <w:szCs w:val="16"/>
              </w:rPr>
              <w:t xml:space="preserve"> </w:t>
            </w:r>
          </w:p>
        </w:tc>
        <w:tc>
          <w:tcPr>
            <w:tcW w:w="955" w:type="dxa"/>
            <w:shd w:val="clear" w:color="auto" w:fill="FFFFFF"/>
            <w:vAlign w:val="center"/>
            <w:hideMark/>
          </w:tcPr>
          <w:p w:rsidR="00823963" w:rsidRPr="00B71644" w:rsidRDefault="00823963" w:rsidP="00583881">
            <w:pPr>
              <w:pStyle w:val="TableContents"/>
              <w:rPr>
                <w:rFonts w:ascii="Times New Roman" w:hAnsi="Times New Roman" w:cs="Times New Roman"/>
                <w:sz w:val="16"/>
                <w:szCs w:val="16"/>
              </w:rPr>
            </w:pPr>
            <w:r w:rsidRPr="00B71644">
              <w:rPr>
                <w:rFonts w:ascii="Times New Roman" w:hAnsi="Times New Roman" w:cs="Times New Roman"/>
                <w:i/>
                <w:sz w:val="16"/>
                <w:szCs w:val="16"/>
              </w:rPr>
              <w:t>SB</w:t>
            </w:r>
          </w:p>
        </w:tc>
        <w:tc>
          <w:tcPr>
            <w:tcW w:w="4111" w:type="dxa"/>
            <w:shd w:val="clear" w:color="auto" w:fill="FFFFFF"/>
            <w:vAlign w:val="center"/>
            <w:hideMark/>
          </w:tcPr>
          <w:p w:rsidR="00823963" w:rsidRPr="00B71644" w:rsidRDefault="00823963" w:rsidP="00583881">
            <w:pPr>
              <w:pStyle w:val="TableContents"/>
              <w:rPr>
                <w:sz w:val="16"/>
                <w:szCs w:val="16"/>
                <w:vertAlign w:val="subscript"/>
              </w:rPr>
            </w:pPr>
            <w:r w:rsidRPr="00B71644">
              <w:rPr>
                <w:rFonts w:ascii="Times New Roman" w:hAnsi="Times New Roman" w:cs="Times New Roman"/>
                <w:sz w:val="16"/>
                <w:szCs w:val="16"/>
              </w:rPr>
              <w:t>Proportion of years that </w:t>
            </w:r>
            <w:r w:rsidRPr="00B71644">
              <w:rPr>
                <w:rFonts w:ascii="Times New Roman" w:hAnsi="Times New Roman" w:cs="Times New Roman"/>
                <w:i/>
                <w:sz w:val="16"/>
                <w:szCs w:val="16"/>
              </w:rPr>
              <w:t>SB</w:t>
            </w:r>
            <w:r w:rsidRPr="00B71644">
              <w:rPr>
                <w:rFonts w:ascii="Times New Roman" w:hAnsi="Times New Roman" w:cs="Times New Roman"/>
                <w:sz w:val="16"/>
                <w:szCs w:val="16"/>
              </w:rPr>
              <w:t>&gt;0.4</w:t>
            </w:r>
            <w:r w:rsidRPr="00B71644">
              <w:rPr>
                <w:rFonts w:ascii="Times New Roman" w:hAnsi="Times New Roman" w:cs="Times New Roman"/>
                <w:i/>
                <w:sz w:val="16"/>
                <w:szCs w:val="16"/>
              </w:rPr>
              <w:t>SB</w:t>
            </w:r>
            <w:r w:rsidRPr="00B71644">
              <w:rPr>
                <w:rFonts w:ascii="Times New Roman" w:hAnsi="Times New Roman" w:cs="Times New Roman"/>
                <w:i/>
                <w:sz w:val="16"/>
                <w:szCs w:val="16"/>
                <w:vertAlign w:val="subscript"/>
              </w:rPr>
              <w:t>MSY</w:t>
            </w:r>
          </w:p>
        </w:tc>
      </w:tr>
      <w:tr w:rsidR="00823963" w:rsidRPr="00B71644" w:rsidTr="00583881">
        <w:tc>
          <w:tcPr>
            <w:tcW w:w="3865" w:type="dxa"/>
            <w:shd w:val="clear" w:color="auto" w:fill="FFFFFF"/>
            <w:vAlign w:val="center"/>
            <w:hideMark/>
          </w:tcPr>
          <w:p w:rsidR="00823963" w:rsidRPr="00B71644" w:rsidRDefault="00823963" w:rsidP="00583881">
            <w:pPr>
              <w:pStyle w:val="TableContents"/>
              <w:rPr>
                <w:rFonts w:ascii="Times New Roman" w:hAnsi="Times New Roman" w:cs="Times New Roman"/>
                <w:sz w:val="16"/>
                <w:szCs w:val="16"/>
              </w:rPr>
            </w:pPr>
            <w:r w:rsidRPr="00B71644">
              <w:rPr>
                <w:rStyle w:val="Emphasis"/>
                <w:b/>
                <w:bCs/>
                <w:sz w:val="16"/>
                <w:szCs w:val="16"/>
              </w:rPr>
              <w:t>Yield : maximize catches across regions and gears</w:t>
            </w:r>
          </w:p>
        </w:tc>
        <w:tc>
          <w:tcPr>
            <w:tcW w:w="955" w:type="dxa"/>
            <w:shd w:val="clear" w:color="auto" w:fill="FFFFFF"/>
          </w:tcPr>
          <w:p w:rsidR="00823963" w:rsidRPr="00B71644" w:rsidRDefault="00823963" w:rsidP="00583881">
            <w:pPr>
              <w:pStyle w:val="TableContents"/>
              <w:snapToGrid w:val="0"/>
              <w:rPr>
                <w:rFonts w:ascii="Times New Roman" w:hAnsi="Times New Roman" w:cs="Times New Roman"/>
                <w:sz w:val="16"/>
                <w:szCs w:val="16"/>
              </w:rPr>
            </w:pPr>
          </w:p>
        </w:tc>
        <w:tc>
          <w:tcPr>
            <w:tcW w:w="4111" w:type="dxa"/>
            <w:shd w:val="clear" w:color="auto" w:fill="FFFFFF"/>
            <w:vAlign w:val="center"/>
          </w:tcPr>
          <w:p w:rsidR="00823963" w:rsidRPr="00B71644" w:rsidRDefault="00823963" w:rsidP="00583881">
            <w:pPr>
              <w:pStyle w:val="TableContents"/>
              <w:snapToGrid w:val="0"/>
              <w:rPr>
                <w:rFonts w:ascii="Times New Roman" w:hAnsi="Times New Roman" w:cs="Times New Roman"/>
                <w:sz w:val="16"/>
                <w:szCs w:val="16"/>
              </w:rPr>
            </w:pPr>
          </w:p>
        </w:tc>
      </w:tr>
      <w:tr w:rsidR="00823963" w:rsidRPr="00B71644" w:rsidTr="00583881">
        <w:tc>
          <w:tcPr>
            <w:tcW w:w="3865" w:type="dxa"/>
            <w:shd w:val="clear" w:color="auto" w:fill="FFFFFF"/>
            <w:vAlign w:val="center"/>
            <w:hideMark/>
          </w:tcPr>
          <w:p w:rsidR="00823963" w:rsidRPr="00B71644" w:rsidRDefault="00823963" w:rsidP="00583881">
            <w:pPr>
              <w:pStyle w:val="TableContents"/>
              <w:rPr>
                <w:rFonts w:ascii="Times New Roman" w:hAnsi="Times New Roman" w:cs="Times New Roman"/>
                <w:i/>
                <w:sz w:val="16"/>
                <w:szCs w:val="16"/>
              </w:rPr>
            </w:pPr>
            <w:r w:rsidRPr="00B71644">
              <w:rPr>
                <w:rFonts w:ascii="Times New Roman" w:hAnsi="Times New Roman" w:cs="Times New Roman"/>
                <w:sz w:val="16"/>
                <w:szCs w:val="16"/>
              </w:rPr>
              <w:t>10. Mean catch</w:t>
            </w:r>
          </w:p>
        </w:tc>
        <w:tc>
          <w:tcPr>
            <w:tcW w:w="955" w:type="dxa"/>
            <w:shd w:val="clear" w:color="auto" w:fill="FFFFFF"/>
            <w:vAlign w:val="center"/>
            <w:hideMark/>
          </w:tcPr>
          <w:p w:rsidR="00823963" w:rsidRPr="00B71644" w:rsidRDefault="00823963" w:rsidP="00583881">
            <w:pPr>
              <w:pStyle w:val="TableContents"/>
              <w:rPr>
                <w:rFonts w:ascii="Times New Roman" w:hAnsi="Times New Roman" w:cs="Times New Roman"/>
                <w:sz w:val="16"/>
                <w:szCs w:val="16"/>
              </w:rPr>
            </w:pPr>
            <w:r w:rsidRPr="00B71644">
              <w:rPr>
                <w:rFonts w:ascii="Times New Roman" w:hAnsi="Times New Roman" w:cs="Times New Roman"/>
                <w:i/>
                <w:sz w:val="16"/>
                <w:szCs w:val="16"/>
              </w:rPr>
              <w:t>C</w:t>
            </w:r>
          </w:p>
        </w:tc>
        <w:tc>
          <w:tcPr>
            <w:tcW w:w="4111" w:type="dxa"/>
            <w:shd w:val="clear" w:color="auto" w:fill="FFFFFF"/>
            <w:vAlign w:val="center"/>
            <w:hideMark/>
          </w:tcPr>
          <w:p w:rsidR="00823963" w:rsidRPr="00B71644" w:rsidRDefault="00823963" w:rsidP="00583881">
            <w:pPr>
              <w:pStyle w:val="TableContents"/>
              <w:rPr>
                <w:sz w:val="16"/>
                <w:szCs w:val="16"/>
              </w:rPr>
            </w:pPr>
            <w:r w:rsidRPr="00B71644">
              <w:rPr>
                <w:rFonts w:ascii="Times New Roman" w:hAnsi="Times New Roman" w:cs="Times New Roman"/>
                <w:sz w:val="16"/>
                <w:szCs w:val="16"/>
              </w:rPr>
              <w:t>Arithmetic mean over years</w:t>
            </w:r>
          </w:p>
        </w:tc>
      </w:tr>
      <w:tr w:rsidR="00823963" w:rsidRPr="00B71644" w:rsidTr="00583881">
        <w:tc>
          <w:tcPr>
            <w:tcW w:w="3865" w:type="dxa"/>
            <w:shd w:val="clear" w:color="auto" w:fill="FFFFFF"/>
            <w:vAlign w:val="center"/>
            <w:hideMark/>
          </w:tcPr>
          <w:p w:rsidR="00823963" w:rsidRPr="00B71644" w:rsidRDefault="00823963" w:rsidP="00583881">
            <w:pPr>
              <w:pStyle w:val="TableContents"/>
              <w:rPr>
                <w:rFonts w:ascii="Times New Roman" w:hAnsi="Times New Roman" w:cs="Times New Roman"/>
                <w:i/>
                <w:sz w:val="16"/>
                <w:szCs w:val="16"/>
              </w:rPr>
            </w:pPr>
            <w:r w:rsidRPr="00B71644">
              <w:rPr>
                <w:rFonts w:ascii="Times New Roman" w:hAnsi="Times New Roman" w:cs="Times New Roman"/>
                <w:sz w:val="16"/>
                <w:szCs w:val="16"/>
              </w:rPr>
              <w:t>11. Mean catch by region and/or gear</w:t>
            </w:r>
          </w:p>
        </w:tc>
        <w:tc>
          <w:tcPr>
            <w:tcW w:w="955" w:type="dxa"/>
            <w:shd w:val="clear" w:color="auto" w:fill="FFFFFF"/>
            <w:vAlign w:val="center"/>
            <w:hideMark/>
          </w:tcPr>
          <w:p w:rsidR="00823963" w:rsidRPr="00B71644" w:rsidRDefault="00823963" w:rsidP="00583881">
            <w:pPr>
              <w:pStyle w:val="TableContents"/>
              <w:rPr>
                <w:rFonts w:ascii="Times New Roman" w:hAnsi="Times New Roman" w:cs="Times New Roman"/>
                <w:sz w:val="16"/>
                <w:szCs w:val="16"/>
              </w:rPr>
            </w:pPr>
            <w:r w:rsidRPr="00B71644">
              <w:rPr>
                <w:rFonts w:ascii="Times New Roman" w:hAnsi="Times New Roman" w:cs="Times New Roman"/>
                <w:i/>
                <w:sz w:val="16"/>
                <w:szCs w:val="16"/>
              </w:rPr>
              <w:t>C</w:t>
            </w:r>
          </w:p>
        </w:tc>
        <w:tc>
          <w:tcPr>
            <w:tcW w:w="4111" w:type="dxa"/>
            <w:shd w:val="clear" w:color="auto" w:fill="FFFFFF"/>
            <w:vAlign w:val="center"/>
            <w:hideMark/>
          </w:tcPr>
          <w:p w:rsidR="00823963" w:rsidRPr="00B71644" w:rsidRDefault="00823963" w:rsidP="00583881">
            <w:pPr>
              <w:pStyle w:val="TableContents"/>
              <w:rPr>
                <w:sz w:val="16"/>
                <w:szCs w:val="16"/>
              </w:rPr>
            </w:pPr>
            <w:r w:rsidRPr="00B71644">
              <w:rPr>
                <w:rFonts w:ascii="Times New Roman" w:hAnsi="Times New Roman" w:cs="Times New Roman"/>
                <w:sz w:val="16"/>
                <w:szCs w:val="16"/>
              </w:rPr>
              <w:t>Arithmetic mean over years</w:t>
            </w:r>
          </w:p>
        </w:tc>
      </w:tr>
      <w:tr w:rsidR="00823963" w:rsidRPr="00B71644" w:rsidTr="00583881">
        <w:tc>
          <w:tcPr>
            <w:tcW w:w="3865" w:type="dxa"/>
            <w:tcBorders>
              <w:bottom w:val="single" w:sz="4" w:space="0" w:color="auto"/>
            </w:tcBorders>
            <w:shd w:val="clear" w:color="auto" w:fill="FFFFFF"/>
            <w:vAlign w:val="center"/>
            <w:hideMark/>
          </w:tcPr>
          <w:p w:rsidR="00823963" w:rsidRPr="00B71644" w:rsidRDefault="00823963" w:rsidP="00583881">
            <w:pPr>
              <w:pStyle w:val="TableHeading"/>
              <w:jc w:val="left"/>
              <w:rPr>
                <w:rFonts w:ascii="Times New Roman" w:hAnsi="Times New Roman" w:cs="Times New Roman"/>
                <w:b w:val="0"/>
                <w:sz w:val="16"/>
                <w:szCs w:val="16"/>
              </w:rPr>
            </w:pPr>
            <w:r w:rsidRPr="00B71644">
              <w:rPr>
                <w:rFonts w:ascii="Times New Roman" w:hAnsi="Times New Roman" w:cs="Times New Roman"/>
                <w:b w:val="0"/>
                <w:sz w:val="16"/>
                <w:szCs w:val="16"/>
              </w:rPr>
              <w:t>12. Mean catch relative to MSY</w:t>
            </w:r>
          </w:p>
        </w:tc>
        <w:tc>
          <w:tcPr>
            <w:tcW w:w="955" w:type="dxa"/>
            <w:tcBorders>
              <w:bottom w:val="single" w:sz="4" w:space="0" w:color="auto"/>
            </w:tcBorders>
            <w:shd w:val="clear" w:color="auto" w:fill="FFFFFF"/>
          </w:tcPr>
          <w:p w:rsidR="00823963" w:rsidRPr="00B71644" w:rsidRDefault="00823963" w:rsidP="00583881">
            <w:pPr>
              <w:pStyle w:val="TableContents"/>
              <w:snapToGrid w:val="0"/>
              <w:rPr>
                <w:rFonts w:ascii="Times New Roman" w:hAnsi="Times New Roman" w:cs="Times New Roman"/>
                <w:i/>
                <w:sz w:val="16"/>
                <w:szCs w:val="16"/>
              </w:rPr>
            </w:pPr>
            <w:r w:rsidRPr="00B71644">
              <w:rPr>
                <w:rFonts w:ascii="Times New Roman" w:hAnsi="Times New Roman" w:cs="Times New Roman"/>
                <w:i/>
                <w:sz w:val="16"/>
                <w:szCs w:val="16"/>
              </w:rPr>
              <w:t>C/MSY</w:t>
            </w:r>
          </w:p>
        </w:tc>
        <w:tc>
          <w:tcPr>
            <w:tcW w:w="4111" w:type="dxa"/>
            <w:tcBorders>
              <w:bottom w:val="single" w:sz="4" w:space="0" w:color="auto"/>
            </w:tcBorders>
            <w:shd w:val="clear" w:color="auto" w:fill="FFFFFF"/>
            <w:vAlign w:val="center"/>
          </w:tcPr>
          <w:p w:rsidR="00823963" w:rsidRPr="00B71644" w:rsidRDefault="00823963" w:rsidP="00583881">
            <w:pPr>
              <w:pStyle w:val="TableContents"/>
              <w:snapToGrid w:val="0"/>
              <w:rPr>
                <w:rFonts w:ascii="Times New Roman" w:hAnsi="Times New Roman" w:cs="Times New Roman"/>
                <w:sz w:val="16"/>
                <w:szCs w:val="16"/>
              </w:rPr>
            </w:pPr>
            <w:r w:rsidRPr="00B71644">
              <w:rPr>
                <w:rFonts w:ascii="Times New Roman" w:hAnsi="Times New Roman" w:cs="Times New Roman"/>
                <w:sz w:val="16"/>
                <w:szCs w:val="16"/>
              </w:rPr>
              <w:t>Arithmetic mean over years</w:t>
            </w:r>
          </w:p>
        </w:tc>
      </w:tr>
      <w:tr w:rsidR="00823963" w:rsidRPr="00B71644" w:rsidTr="00583881">
        <w:tc>
          <w:tcPr>
            <w:tcW w:w="8931" w:type="dxa"/>
            <w:gridSpan w:val="3"/>
            <w:tcBorders>
              <w:top w:val="single" w:sz="4" w:space="0" w:color="auto"/>
              <w:bottom w:val="single" w:sz="4" w:space="0" w:color="auto"/>
            </w:tcBorders>
            <w:shd w:val="clear" w:color="auto" w:fill="D9D9D9" w:themeFill="background1" w:themeFillShade="D9"/>
            <w:vAlign w:val="center"/>
            <w:hideMark/>
          </w:tcPr>
          <w:p w:rsidR="00823963" w:rsidRPr="00B71644" w:rsidRDefault="00823963" w:rsidP="00583881">
            <w:pPr>
              <w:pStyle w:val="TableContents"/>
              <w:rPr>
                <w:sz w:val="16"/>
                <w:szCs w:val="16"/>
              </w:rPr>
            </w:pPr>
            <w:r w:rsidRPr="00B71644">
              <w:rPr>
                <w:rStyle w:val="Emphasis"/>
                <w:b/>
                <w:bCs/>
                <w:sz w:val="16"/>
                <w:szCs w:val="16"/>
              </w:rPr>
              <w:t>Abundance: maximize catch rates to enhance fishery profitability</w:t>
            </w:r>
          </w:p>
        </w:tc>
      </w:tr>
      <w:tr w:rsidR="00823963" w:rsidRPr="00B71644" w:rsidTr="00583881">
        <w:tc>
          <w:tcPr>
            <w:tcW w:w="3865" w:type="dxa"/>
            <w:tcBorders>
              <w:top w:val="single" w:sz="4" w:space="0" w:color="auto"/>
              <w:bottom w:val="single" w:sz="4" w:space="0" w:color="auto"/>
            </w:tcBorders>
            <w:shd w:val="clear" w:color="auto" w:fill="FFFFFF"/>
            <w:vAlign w:val="center"/>
            <w:hideMark/>
          </w:tcPr>
          <w:p w:rsidR="00823963" w:rsidRPr="00B71644" w:rsidRDefault="00823963" w:rsidP="00583881">
            <w:pPr>
              <w:pStyle w:val="TableContents"/>
              <w:rPr>
                <w:rFonts w:ascii="Times New Roman" w:hAnsi="Times New Roman" w:cs="Times New Roman"/>
                <w:sz w:val="16"/>
                <w:szCs w:val="16"/>
              </w:rPr>
            </w:pPr>
            <w:r w:rsidRPr="00B71644">
              <w:rPr>
                <w:rFonts w:ascii="Times New Roman" w:hAnsi="Times New Roman" w:cs="Times New Roman"/>
                <w:sz w:val="16"/>
                <w:szCs w:val="16"/>
              </w:rPr>
              <w:t xml:space="preserve">13. Mean catch rates by region and gear </w:t>
            </w:r>
          </w:p>
          <w:p w:rsidR="00823963" w:rsidRPr="00B71644" w:rsidRDefault="00823963" w:rsidP="00583881">
            <w:pPr>
              <w:pStyle w:val="TableContents"/>
              <w:rPr>
                <w:rFonts w:ascii="Times New Roman" w:hAnsi="Times New Roman" w:cs="Times New Roman"/>
                <w:i/>
                <w:sz w:val="16"/>
                <w:szCs w:val="16"/>
              </w:rPr>
            </w:pPr>
            <w:r w:rsidRPr="00B71644">
              <w:rPr>
                <w:rFonts w:ascii="Times New Roman" w:hAnsi="Times New Roman" w:cs="Times New Roman"/>
                <w:sz w:val="16"/>
                <w:szCs w:val="16"/>
              </w:rPr>
              <w:t>(for fisheries with meaningful catch-effort relationship)</w:t>
            </w:r>
          </w:p>
        </w:tc>
        <w:tc>
          <w:tcPr>
            <w:tcW w:w="955" w:type="dxa"/>
            <w:tcBorders>
              <w:top w:val="single" w:sz="4" w:space="0" w:color="auto"/>
              <w:bottom w:val="single" w:sz="4" w:space="0" w:color="auto"/>
            </w:tcBorders>
            <w:shd w:val="clear" w:color="auto" w:fill="FFFFFF"/>
            <w:vAlign w:val="center"/>
            <w:hideMark/>
          </w:tcPr>
          <w:p w:rsidR="00823963" w:rsidRPr="00B71644" w:rsidRDefault="00823963" w:rsidP="00583881">
            <w:pPr>
              <w:pStyle w:val="TableContents"/>
              <w:rPr>
                <w:rFonts w:ascii="Times New Roman" w:hAnsi="Times New Roman" w:cs="Times New Roman"/>
                <w:sz w:val="16"/>
                <w:szCs w:val="16"/>
              </w:rPr>
            </w:pPr>
            <w:r w:rsidRPr="00B71644">
              <w:rPr>
                <w:rFonts w:ascii="Times New Roman" w:hAnsi="Times New Roman" w:cs="Times New Roman"/>
                <w:i/>
                <w:sz w:val="16"/>
                <w:szCs w:val="16"/>
              </w:rPr>
              <w:t>I</w:t>
            </w:r>
          </w:p>
        </w:tc>
        <w:tc>
          <w:tcPr>
            <w:tcW w:w="4111" w:type="dxa"/>
            <w:tcBorders>
              <w:top w:val="single" w:sz="4" w:space="0" w:color="auto"/>
              <w:bottom w:val="single" w:sz="4" w:space="0" w:color="auto"/>
            </w:tcBorders>
            <w:shd w:val="clear" w:color="auto" w:fill="FFFFFF"/>
            <w:vAlign w:val="center"/>
            <w:hideMark/>
          </w:tcPr>
          <w:p w:rsidR="00823963" w:rsidRPr="00B71644" w:rsidRDefault="00823963" w:rsidP="00583881">
            <w:pPr>
              <w:pStyle w:val="TableContents"/>
              <w:rPr>
                <w:sz w:val="16"/>
                <w:szCs w:val="16"/>
              </w:rPr>
            </w:pPr>
            <w:r w:rsidRPr="00B71644">
              <w:rPr>
                <w:rFonts w:ascii="Times New Roman" w:hAnsi="Times New Roman" w:cs="Times New Roman"/>
                <w:sz w:val="16"/>
                <w:szCs w:val="16"/>
              </w:rPr>
              <w:t>Arithmetic mean over years</w:t>
            </w:r>
          </w:p>
        </w:tc>
      </w:tr>
      <w:tr w:rsidR="00823963" w:rsidRPr="00B71644" w:rsidTr="00583881">
        <w:tc>
          <w:tcPr>
            <w:tcW w:w="8931" w:type="dxa"/>
            <w:gridSpan w:val="3"/>
            <w:tcBorders>
              <w:top w:val="single" w:sz="4" w:space="0" w:color="auto"/>
              <w:bottom w:val="single" w:sz="4" w:space="0" w:color="auto"/>
            </w:tcBorders>
            <w:shd w:val="clear" w:color="auto" w:fill="D9D9D9" w:themeFill="background1" w:themeFillShade="D9"/>
            <w:vAlign w:val="center"/>
            <w:hideMark/>
          </w:tcPr>
          <w:p w:rsidR="00823963" w:rsidRPr="00B71644" w:rsidRDefault="00823963" w:rsidP="00583881">
            <w:pPr>
              <w:pStyle w:val="TableContents"/>
              <w:rPr>
                <w:sz w:val="16"/>
                <w:szCs w:val="16"/>
              </w:rPr>
            </w:pPr>
            <w:r w:rsidRPr="00B71644">
              <w:rPr>
                <w:rStyle w:val="Emphasis"/>
                <w:b/>
                <w:bCs/>
                <w:sz w:val="16"/>
                <w:szCs w:val="16"/>
              </w:rPr>
              <w:t>Stability: maximize stability in catches to reduce commercial uncertainty</w:t>
            </w:r>
          </w:p>
        </w:tc>
      </w:tr>
      <w:tr w:rsidR="00823963" w:rsidRPr="00B71644" w:rsidTr="00583881">
        <w:tc>
          <w:tcPr>
            <w:tcW w:w="3865" w:type="dxa"/>
            <w:tcBorders>
              <w:top w:val="single" w:sz="4" w:space="0" w:color="auto"/>
            </w:tcBorders>
            <w:shd w:val="clear" w:color="auto" w:fill="FFFFFF"/>
            <w:vAlign w:val="center"/>
            <w:hideMark/>
          </w:tcPr>
          <w:p w:rsidR="00823963" w:rsidRPr="00B71644" w:rsidRDefault="00823963" w:rsidP="00583881">
            <w:pPr>
              <w:pStyle w:val="TableContents"/>
              <w:rPr>
                <w:rFonts w:ascii="Times New Roman" w:hAnsi="Times New Roman" w:cs="Times New Roman"/>
                <w:i/>
                <w:sz w:val="16"/>
                <w:szCs w:val="16"/>
              </w:rPr>
            </w:pPr>
            <w:r w:rsidRPr="00B71644">
              <w:rPr>
                <w:rFonts w:ascii="Times New Roman" w:hAnsi="Times New Roman" w:cs="Times New Roman"/>
                <w:sz w:val="16"/>
                <w:szCs w:val="16"/>
              </w:rPr>
              <w:t>14. Mean absolute proportional change in catch</w:t>
            </w:r>
          </w:p>
        </w:tc>
        <w:tc>
          <w:tcPr>
            <w:tcW w:w="955" w:type="dxa"/>
            <w:tcBorders>
              <w:top w:val="single" w:sz="4" w:space="0" w:color="auto"/>
            </w:tcBorders>
            <w:shd w:val="clear" w:color="auto" w:fill="FFFFFF"/>
            <w:vAlign w:val="center"/>
            <w:hideMark/>
          </w:tcPr>
          <w:p w:rsidR="00823963" w:rsidRPr="00B71644" w:rsidRDefault="00823963" w:rsidP="00583881">
            <w:pPr>
              <w:pStyle w:val="TableContents"/>
              <w:rPr>
                <w:rFonts w:ascii="Times New Roman" w:hAnsi="Times New Roman" w:cs="Times New Roman"/>
                <w:sz w:val="16"/>
                <w:szCs w:val="16"/>
              </w:rPr>
            </w:pPr>
            <w:r w:rsidRPr="00B71644">
              <w:rPr>
                <w:rFonts w:ascii="Times New Roman" w:hAnsi="Times New Roman" w:cs="Times New Roman"/>
                <w:i/>
                <w:sz w:val="16"/>
                <w:szCs w:val="16"/>
              </w:rPr>
              <w:t>C</w:t>
            </w:r>
          </w:p>
        </w:tc>
        <w:tc>
          <w:tcPr>
            <w:tcW w:w="4111" w:type="dxa"/>
            <w:tcBorders>
              <w:top w:val="single" w:sz="4" w:space="0" w:color="auto"/>
            </w:tcBorders>
            <w:shd w:val="clear" w:color="auto" w:fill="FFFFFF"/>
            <w:vAlign w:val="center"/>
            <w:hideMark/>
          </w:tcPr>
          <w:p w:rsidR="00823963" w:rsidRPr="00B71644" w:rsidRDefault="00823963" w:rsidP="00583881">
            <w:pPr>
              <w:pStyle w:val="TableContents"/>
              <w:rPr>
                <w:sz w:val="16"/>
                <w:szCs w:val="16"/>
              </w:rPr>
            </w:pPr>
            <w:r w:rsidRPr="00B71644">
              <w:rPr>
                <w:rFonts w:ascii="Times New Roman" w:hAnsi="Times New Roman" w:cs="Times New Roman"/>
                <w:sz w:val="16"/>
                <w:szCs w:val="16"/>
              </w:rPr>
              <w:t>Arithmetic mean over years of abs(1-</w:t>
            </w:r>
            <w:r w:rsidRPr="00B71644">
              <w:rPr>
                <w:rFonts w:ascii="Times New Roman" w:hAnsi="Times New Roman" w:cs="Times New Roman"/>
                <w:i/>
                <w:sz w:val="16"/>
                <w:szCs w:val="16"/>
              </w:rPr>
              <w:t>C</w:t>
            </w:r>
            <w:r w:rsidRPr="00B71644">
              <w:rPr>
                <w:rFonts w:ascii="Times New Roman" w:hAnsi="Times New Roman" w:cs="Times New Roman"/>
                <w:i/>
                <w:sz w:val="16"/>
                <w:szCs w:val="16"/>
                <w:vertAlign w:val="subscript"/>
              </w:rPr>
              <w:t>t</w:t>
            </w:r>
            <w:r w:rsidRPr="00B71644">
              <w:rPr>
                <w:rFonts w:ascii="Times New Roman" w:hAnsi="Times New Roman" w:cs="Times New Roman"/>
                <w:sz w:val="16"/>
                <w:szCs w:val="16"/>
              </w:rPr>
              <w:t>/</w:t>
            </w:r>
            <w:r w:rsidRPr="00B71644">
              <w:rPr>
                <w:rFonts w:ascii="Times New Roman" w:hAnsi="Times New Roman" w:cs="Times New Roman"/>
                <w:i/>
                <w:sz w:val="16"/>
                <w:szCs w:val="16"/>
              </w:rPr>
              <w:t>C</w:t>
            </w:r>
            <w:r w:rsidRPr="00B71644">
              <w:rPr>
                <w:rFonts w:ascii="Times New Roman" w:hAnsi="Times New Roman" w:cs="Times New Roman"/>
                <w:i/>
                <w:sz w:val="16"/>
                <w:szCs w:val="16"/>
                <w:vertAlign w:val="subscript"/>
              </w:rPr>
              <w:t>t</w:t>
            </w:r>
            <w:r w:rsidRPr="00B71644">
              <w:rPr>
                <w:rFonts w:ascii="Times New Roman" w:hAnsi="Times New Roman" w:cs="Times New Roman"/>
                <w:sz w:val="16"/>
                <w:szCs w:val="16"/>
                <w:vertAlign w:val="subscript"/>
              </w:rPr>
              <w:t>−1</w:t>
            </w:r>
            <w:r w:rsidRPr="00B71644">
              <w:rPr>
                <w:rFonts w:ascii="Times New Roman" w:hAnsi="Times New Roman" w:cs="Times New Roman"/>
                <w:sz w:val="16"/>
                <w:szCs w:val="16"/>
              </w:rPr>
              <w:t>)</w:t>
            </w:r>
          </w:p>
        </w:tc>
      </w:tr>
      <w:tr w:rsidR="00823963" w:rsidRPr="00B71644" w:rsidTr="00583881">
        <w:tc>
          <w:tcPr>
            <w:tcW w:w="3865" w:type="dxa"/>
            <w:shd w:val="clear" w:color="auto" w:fill="FFFFFF"/>
            <w:vAlign w:val="center"/>
            <w:hideMark/>
          </w:tcPr>
          <w:p w:rsidR="00823963" w:rsidRPr="00B71644" w:rsidRDefault="00823963" w:rsidP="00583881">
            <w:pPr>
              <w:pStyle w:val="TableContents"/>
              <w:rPr>
                <w:rFonts w:ascii="Times New Roman" w:hAnsi="Times New Roman" w:cs="Times New Roman"/>
                <w:i/>
                <w:sz w:val="16"/>
                <w:szCs w:val="16"/>
              </w:rPr>
            </w:pPr>
            <w:r w:rsidRPr="00B71644">
              <w:rPr>
                <w:rFonts w:ascii="Times New Roman" w:hAnsi="Times New Roman" w:cs="Times New Roman"/>
                <w:sz w:val="16"/>
                <w:szCs w:val="16"/>
              </w:rPr>
              <w:t>15. Variance in catch</w:t>
            </w:r>
          </w:p>
        </w:tc>
        <w:tc>
          <w:tcPr>
            <w:tcW w:w="955" w:type="dxa"/>
            <w:shd w:val="clear" w:color="auto" w:fill="FFFFFF"/>
            <w:vAlign w:val="center"/>
            <w:hideMark/>
          </w:tcPr>
          <w:p w:rsidR="00823963" w:rsidRPr="00B71644" w:rsidRDefault="00823963" w:rsidP="00583881">
            <w:pPr>
              <w:pStyle w:val="TableContents"/>
              <w:rPr>
                <w:rFonts w:ascii="Times New Roman" w:hAnsi="Times New Roman" w:cs="Times New Roman"/>
                <w:sz w:val="16"/>
                <w:szCs w:val="16"/>
              </w:rPr>
            </w:pPr>
            <w:r w:rsidRPr="00B71644">
              <w:rPr>
                <w:rFonts w:ascii="Times New Roman" w:hAnsi="Times New Roman" w:cs="Times New Roman"/>
                <w:i/>
                <w:sz w:val="16"/>
                <w:szCs w:val="16"/>
              </w:rPr>
              <w:t>C</w:t>
            </w:r>
          </w:p>
        </w:tc>
        <w:tc>
          <w:tcPr>
            <w:tcW w:w="4111" w:type="dxa"/>
            <w:shd w:val="clear" w:color="auto" w:fill="FFFFFF"/>
            <w:vAlign w:val="center"/>
            <w:hideMark/>
          </w:tcPr>
          <w:p w:rsidR="00823963" w:rsidRPr="00B71644" w:rsidRDefault="00823963" w:rsidP="00583881">
            <w:pPr>
              <w:pStyle w:val="TableContents"/>
              <w:rPr>
                <w:sz w:val="16"/>
                <w:szCs w:val="16"/>
              </w:rPr>
            </w:pPr>
            <w:r w:rsidRPr="00B71644">
              <w:rPr>
                <w:rFonts w:ascii="Times New Roman" w:hAnsi="Times New Roman" w:cs="Times New Roman"/>
                <w:sz w:val="16"/>
                <w:szCs w:val="16"/>
              </w:rPr>
              <w:t>Variance over years</w:t>
            </w:r>
          </w:p>
        </w:tc>
      </w:tr>
      <w:tr w:rsidR="00823963" w:rsidRPr="00B71644" w:rsidTr="00583881">
        <w:tc>
          <w:tcPr>
            <w:tcW w:w="3865" w:type="dxa"/>
            <w:tcBorders>
              <w:bottom w:val="single" w:sz="4" w:space="0" w:color="auto"/>
            </w:tcBorders>
            <w:shd w:val="clear" w:color="auto" w:fill="FFFFFF"/>
            <w:vAlign w:val="center"/>
            <w:hideMark/>
          </w:tcPr>
          <w:p w:rsidR="00823963" w:rsidRPr="00B71644" w:rsidRDefault="00823963" w:rsidP="00583881">
            <w:pPr>
              <w:pStyle w:val="TableContents"/>
              <w:rPr>
                <w:rFonts w:ascii="Times New Roman" w:hAnsi="Times New Roman" w:cs="Times New Roman"/>
                <w:i/>
                <w:sz w:val="16"/>
                <w:szCs w:val="16"/>
              </w:rPr>
            </w:pPr>
            <w:r w:rsidRPr="00B71644">
              <w:rPr>
                <w:rFonts w:ascii="Times New Roman" w:hAnsi="Times New Roman" w:cs="Times New Roman"/>
                <w:sz w:val="16"/>
                <w:szCs w:val="16"/>
              </w:rPr>
              <w:t>16. Probability of shutdown</w:t>
            </w:r>
          </w:p>
        </w:tc>
        <w:tc>
          <w:tcPr>
            <w:tcW w:w="955" w:type="dxa"/>
            <w:tcBorders>
              <w:bottom w:val="single" w:sz="4" w:space="0" w:color="auto"/>
            </w:tcBorders>
            <w:shd w:val="clear" w:color="auto" w:fill="FFFFFF"/>
            <w:vAlign w:val="center"/>
            <w:hideMark/>
          </w:tcPr>
          <w:p w:rsidR="00823963" w:rsidRPr="00B71644" w:rsidRDefault="00823963" w:rsidP="00583881">
            <w:pPr>
              <w:pStyle w:val="TableContents"/>
              <w:rPr>
                <w:rFonts w:ascii="Times New Roman" w:hAnsi="Times New Roman" w:cs="Times New Roman"/>
                <w:sz w:val="16"/>
                <w:szCs w:val="16"/>
              </w:rPr>
            </w:pPr>
            <w:r w:rsidRPr="00B71644">
              <w:rPr>
                <w:rFonts w:ascii="Times New Roman" w:hAnsi="Times New Roman" w:cs="Times New Roman"/>
                <w:i/>
                <w:sz w:val="16"/>
                <w:szCs w:val="16"/>
              </w:rPr>
              <w:t>C</w:t>
            </w:r>
          </w:p>
        </w:tc>
        <w:tc>
          <w:tcPr>
            <w:tcW w:w="4111" w:type="dxa"/>
            <w:tcBorders>
              <w:bottom w:val="single" w:sz="4" w:space="0" w:color="auto"/>
            </w:tcBorders>
            <w:shd w:val="clear" w:color="auto" w:fill="FFFFFF"/>
            <w:vAlign w:val="center"/>
            <w:hideMark/>
          </w:tcPr>
          <w:p w:rsidR="00823963" w:rsidRPr="00B71644" w:rsidRDefault="00823963" w:rsidP="00583881">
            <w:pPr>
              <w:pStyle w:val="TableContents"/>
              <w:rPr>
                <w:sz w:val="16"/>
                <w:szCs w:val="16"/>
              </w:rPr>
            </w:pPr>
            <w:r w:rsidRPr="00B71644">
              <w:rPr>
                <w:rFonts w:ascii="Times New Roman" w:hAnsi="Times New Roman" w:cs="Times New Roman"/>
                <w:sz w:val="16"/>
                <w:szCs w:val="16"/>
              </w:rPr>
              <w:t>Proportion of years that </w:t>
            </w:r>
            <w:r w:rsidRPr="00B71644">
              <w:rPr>
                <w:rFonts w:ascii="Times New Roman" w:hAnsi="Times New Roman" w:cs="Times New Roman"/>
                <w:i/>
                <w:sz w:val="16"/>
                <w:szCs w:val="16"/>
              </w:rPr>
              <w:t>C</w:t>
            </w:r>
            <w:r w:rsidRPr="00B71644">
              <w:rPr>
                <w:rFonts w:ascii="Times New Roman" w:hAnsi="Times New Roman" w:cs="Times New Roman"/>
                <w:sz w:val="16"/>
                <w:szCs w:val="16"/>
              </w:rPr>
              <w:t>&lt; 0.1</w:t>
            </w:r>
            <w:r w:rsidRPr="00B71644">
              <w:rPr>
                <w:rFonts w:ascii="Times New Roman" w:hAnsi="Times New Roman" w:cs="Times New Roman"/>
                <w:i/>
                <w:sz w:val="16"/>
                <w:szCs w:val="16"/>
              </w:rPr>
              <w:t>MSY</w:t>
            </w:r>
          </w:p>
        </w:tc>
      </w:tr>
    </w:tbl>
    <w:p w:rsidR="00823963" w:rsidRPr="00654BAA" w:rsidRDefault="00823963" w:rsidP="00823963"/>
    <w:p w:rsidR="00DB209D" w:rsidRDefault="00DB209D" w:rsidP="00DB209D">
      <w:pPr>
        <w:pStyle w:val="Heading1"/>
      </w:pPr>
      <w:bookmarkStart w:id="104" w:name="_Toc525132133"/>
      <w:r>
        <w:t>Acknowledgements</w:t>
      </w:r>
      <w:bookmarkEnd w:id="104"/>
    </w:p>
    <w:p w:rsidR="00DB209D" w:rsidRDefault="00DB209D" w:rsidP="00DB209D">
      <w:r>
        <w:t>Th</w:t>
      </w:r>
      <w:r w:rsidR="009B4545">
        <w:t>e f</w:t>
      </w:r>
      <w:r w:rsidR="009E0BBC">
        <w:t xml:space="preserve">irst iteration of this work (completed </w:t>
      </w:r>
      <w:r w:rsidR="009B4545">
        <w:t xml:space="preserve">June 2016) </w:t>
      </w:r>
      <w:r>
        <w:t xml:space="preserve">was jointly funded by the IOTC (through the European Union and Indian Ocean Commission) and CSIRO.  </w:t>
      </w:r>
      <w:r w:rsidR="003C7BD6">
        <w:t xml:space="preserve">The R-based MSE code was adapted from the Atlantic Bluefin MSE work developed by Tom Carruthers (and funded by the ICCAT GBYP project). </w:t>
      </w:r>
      <w:r>
        <w:t>Technical oversight and advice was provided by the IOTC Working Party on Methods</w:t>
      </w:r>
      <w:r w:rsidR="007D70DE">
        <w:t xml:space="preserve">, </w:t>
      </w:r>
      <w:r>
        <w:t>notably Iago Mosqueira, Toshihide Kitakado, Nokome Bentley, Gerald Scott, Gorka Merino</w:t>
      </w:r>
      <w:r w:rsidR="007D70DE">
        <w:t>, Hilario Murua and Rishi Sharma</w:t>
      </w:r>
      <w:r>
        <w:t xml:space="preserve">.  </w:t>
      </w:r>
      <w:r w:rsidR="00140A19">
        <w:t xml:space="preserve">Adam Langley and Ian Taylor provided helpful insight on the inner workings of Stock Synthesis.  </w:t>
      </w:r>
      <w:r>
        <w:t xml:space="preserve">Some of the summary result graphics were adopted from the Fisheries Library in R (FLR) code provided by Iago Mosqueira. </w:t>
      </w:r>
    </w:p>
    <w:p w:rsidR="004027AE" w:rsidRDefault="004027AE" w:rsidP="004027AE">
      <w:pPr>
        <w:pStyle w:val="Heading1"/>
      </w:pPr>
      <w:bookmarkStart w:id="105" w:name="_Toc525132134"/>
      <w:r>
        <w:lastRenderedPageBreak/>
        <w:t>References</w:t>
      </w:r>
      <w:bookmarkEnd w:id="105"/>
      <w:r>
        <w:t xml:space="preserve"> </w:t>
      </w:r>
    </w:p>
    <w:p w:rsidR="00927698" w:rsidRDefault="00927698" w:rsidP="00927698">
      <w:pPr>
        <w:ind w:left="720" w:hanging="720"/>
        <w:rPr>
          <w:rFonts w:cs="Times New Roman"/>
        </w:rPr>
      </w:pPr>
      <w:r>
        <w:rPr>
          <w:rFonts w:cs="Times New Roman"/>
        </w:rPr>
        <w:t>Carruthers, T, Kell, L, Davies, C. 2014. Evaluating management strategies for Atlantic bluefin tuna. Report 1 – contract report to support to BFT assessment (GBYP 02/2014) of the Atlantic-wide research programme on bluefin tuna (ICCAT GBYP– Phase 4).</w:t>
      </w:r>
      <w:r w:rsidRPr="00927698">
        <w:rPr>
          <w:rFonts w:ascii="SwiftNeueLTPro-Book" w:eastAsia="SwiftNeueLTPro-Book" w:hAnsiTheme="minorHAnsi" w:cs="SwiftNeueLTPro-Book"/>
          <w:sz w:val="36"/>
          <w:szCs w:val="36"/>
        </w:rPr>
        <w:t xml:space="preserve"> </w:t>
      </w:r>
    </w:p>
    <w:p w:rsidR="00927698" w:rsidRPr="00927698" w:rsidRDefault="00927698" w:rsidP="00927698">
      <w:pPr>
        <w:ind w:left="720" w:hanging="720"/>
        <w:rPr>
          <w:rFonts w:cs="Times New Roman"/>
        </w:rPr>
      </w:pPr>
      <w:r>
        <w:t>Liu, X, Heino, M. 2014. Overlooked biological and economic implications of</w:t>
      </w:r>
      <w:r>
        <w:rPr>
          <w:rFonts w:cs="Times New Roman"/>
        </w:rPr>
        <w:t xml:space="preserve"> </w:t>
      </w:r>
      <w:r>
        <w:t xml:space="preserve">within-season fishery dynamics. Can. J. Fish. Aquat. Sci. </w:t>
      </w:r>
      <w:r>
        <w:rPr>
          <w:rFonts w:ascii="SwiftNeueLTPro-Bold" w:hAnsi="SwiftNeueLTPro-Bold" w:cs="SwiftNeueLTPro-Bold"/>
          <w:b/>
          <w:bCs/>
        </w:rPr>
        <w:t>71</w:t>
      </w:r>
      <w:r>
        <w:t>: 181</w:t>
      </w:r>
      <w:r>
        <w:rPr>
          <w:rFonts w:hint="eastAsia"/>
        </w:rPr>
        <w:t>–</w:t>
      </w:r>
      <w:r>
        <w:t>188 (2014) dx.doi.org/10.1139/cjfas-2013-0029.</w:t>
      </w:r>
    </w:p>
    <w:p w:rsidR="0076225E" w:rsidRDefault="0076225E" w:rsidP="00927698">
      <w:pPr>
        <w:ind w:left="720" w:hanging="720"/>
      </w:pPr>
      <w:r>
        <w:rPr>
          <w:rFonts w:cs="Times New Roman"/>
        </w:rPr>
        <w:t>Methot, R.D., Wetzel, C.R., 2013. Stock synthesis: A biological and statistical framework for fish stock assessment and fishery management. Fish. Res. 142: 86– 99.</w:t>
      </w:r>
    </w:p>
    <w:p w:rsidR="00927698" w:rsidRDefault="0076225E" w:rsidP="00927698">
      <w:pPr>
        <w:ind w:left="720" w:hanging="720"/>
        <w:rPr>
          <w:rFonts w:cs="Times New Roman"/>
        </w:rPr>
      </w:pPr>
      <w:r>
        <w:rPr>
          <w:rFonts w:cs="Times New Roman"/>
        </w:rPr>
        <w:t xml:space="preserve">R Core Team (2015). R: A language and environment for statistical computing. R Foundation for Statistical Computing, Vienna, Austria.  URL </w:t>
      </w:r>
      <w:hyperlink r:id="rId114" w:history="1">
        <w:r>
          <w:rPr>
            <w:rStyle w:val="Hyperlink"/>
            <w:rFonts w:cs="Times New Roman"/>
          </w:rPr>
          <w:t>https://www.R-project.org/</w:t>
        </w:r>
      </w:hyperlink>
      <w:r w:rsidR="00927698">
        <w:rPr>
          <w:rFonts w:cs="Times New Roman"/>
        </w:rPr>
        <w:t>.</w:t>
      </w:r>
    </w:p>
    <w:p w:rsidR="00927698" w:rsidRDefault="00927698" w:rsidP="00927698">
      <w:pPr>
        <w:ind w:left="720" w:hanging="720"/>
        <w:rPr>
          <w:rFonts w:ascii="SwiftNeueLTPro-Book" w:eastAsia="SwiftNeueLTPro-Book" w:hAnsiTheme="minorHAnsi" w:cs="SwiftNeueLTPro-Book"/>
        </w:rPr>
      </w:pPr>
    </w:p>
    <w:p w:rsidR="00654BAA" w:rsidRDefault="00654BAA" w:rsidP="0076225E">
      <w:pPr>
        <w:ind w:left="720" w:hanging="720"/>
      </w:pPr>
      <w:bookmarkStart w:id="106" w:name="_GoBack"/>
      <w:bookmarkEnd w:id="106"/>
    </w:p>
    <w:sectPr w:rsidR="00654BAA" w:rsidSect="009244C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024A" w:rsidRDefault="0091024A" w:rsidP="00A25966">
      <w:pPr>
        <w:spacing w:after="0" w:line="240" w:lineRule="auto"/>
      </w:pPr>
      <w:r>
        <w:separator/>
      </w:r>
    </w:p>
  </w:endnote>
  <w:endnote w:type="continuationSeparator" w:id="0">
    <w:p w:rsidR="0091024A" w:rsidRDefault="0091024A" w:rsidP="00A259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neGulliver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 w:name="Droid Sans Fallback">
    <w:altName w:val="Times New Roman"/>
    <w:charset w:val="01"/>
    <w:family w:val="auto"/>
    <w:pitch w:val="variable"/>
  </w:font>
  <w:font w:name="FreeSans">
    <w:altName w:val="Times New Roman"/>
    <w:charset w:val="01"/>
    <w:family w:val="auto"/>
    <w:pitch w:val="variable"/>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wiftNeueLTPro-Book">
    <w:altName w:val="MS Gothic"/>
    <w:panose1 w:val="00000000000000000000"/>
    <w:charset w:val="80"/>
    <w:family w:val="auto"/>
    <w:notTrueType/>
    <w:pitch w:val="default"/>
    <w:sig w:usb0="00000000" w:usb1="08070000" w:usb2="00000010" w:usb3="00000000" w:csb0="00020000" w:csb1="00000000"/>
  </w:font>
  <w:font w:name="SwiftNeueLTPro-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2A03" w:rsidRDefault="00A92A03">
    <w:pPr>
      <w:pStyle w:val="Footer"/>
      <w:jc w:val="right"/>
    </w:pPr>
  </w:p>
  <w:p w:rsidR="00A92A03" w:rsidRDefault="00A92A0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2A03" w:rsidRPr="007C1698" w:rsidRDefault="00A92A03">
    <w:pPr>
      <w:pStyle w:val="Footer"/>
      <w:jc w:val="right"/>
      <w:rPr>
        <w:sz w:val="20"/>
      </w:rPr>
    </w:pPr>
    <w:r w:rsidRPr="007C1698">
      <w:rPr>
        <w:sz w:val="20"/>
      </w:rPr>
      <w:fldChar w:fldCharType="begin"/>
    </w:r>
    <w:r w:rsidRPr="007C1698">
      <w:rPr>
        <w:sz w:val="20"/>
      </w:rPr>
      <w:instrText xml:space="preserve"> PAGE   \* MERGEFORMAT </w:instrText>
    </w:r>
    <w:r w:rsidRPr="007C1698">
      <w:rPr>
        <w:sz w:val="20"/>
      </w:rPr>
      <w:fldChar w:fldCharType="separate"/>
    </w:r>
    <w:r w:rsidR="00351A24">
      <w:rPr>
        <w:noProof/>
        <w:sz w:val="20"/>
      </w:rPr>
      <w:t>47</w:t>
    </w:r>
    <w:r w:rsidRPr="007C1698">
      <w:rPr>
        <w:noProof/>
        <w:sz w:val="20"/>
      </w:rPr>
      <w:fldChar w:fldCharType="end"/>
    </w:r>
  </w:p>
  <w:p w:rsidR="00A92A03" w:rsidRDefault="00A92A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024A" w:rsidRDefault="0091024A" w:rsidP="00A25966">
      <w:pPr>
        <w:spacing w:after="0" w:line="240" w:lineRule="auto"/>
      </w:pPr>
      <w:r>
        <w:separator/>
      </w:r>
    </w:p>
  </w:footnote>
  <w:footnote w:type="continuationSeparator" w:id="0">
    <w:p w:rsidR="0091024A" w:rsidRDefault="0091024A" w:rsidP="00A25966">
      <w:pPr>
        <w:spacing w:after="0" w:line="240" w:lineRule="auto"/>
      </w:pPr>
      <w:r>
        <w:continuationSeparator/>
      </w:r>
    </w:p>
  </w:footnote>
  <w:footnote w:id="1">
    <w:p w:rsidR="00A92A03" w:rsidRDefault="00A92A03">
      <w:pPr>
        <w:pStyle w:val="FootnoteText"/>
      </w:pPr>
      <w:r>
        <w:rPr>
          <w:rStyle w:val="FootnoteReference"/>
        </w:rPr>
        <w:footnoteRef/>
      </w:r>
      <w:r>
        <w:t xml:space="preserve"> </w:t>
      </w:r>
      <w:r>
        <w:rPr>
          <w:rFonts w:eastAsia="Times New Roman" w:cs="Times New Roman"/>
          <w:bCs/>
          <w:lang w:eastAsia="en-CA"/>
        </w:rPr>
        <w:t>the estimated precision of partially recruited cohorts is usually artificially low because i) most tuna assessments assume stationary selectivity, and ii) recruitment deviations for recent cohorts are often set to zero to avoid dubious (and often inconsequential) estimates.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87BA3"/>
    <w:multiLevelType w:val="hybridMultilevel"/>
    <w:tmpl w:val="DC0C4E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9CB5EA6"/>
    <w:multiLevelType w:val="hybridMultilevel"/>
    <w:tmpl w:val="9E6C400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01E7570"/>
    <w:multiLevelType w:val="hybridMultilevel"/>
    <w:tmpl w:val="623E7426"/>
    <w:lvl w:ilvl="0" w:tplc="DE76E7C0">
      <w:start w:val="1"/>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0DA3FF8"/>
    <w:multiLevelType w:val="hybridMultilevel"/>
    <w:tmpl w:val="9BA8F06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1966A07"/>
    <w:multiLevelType w:val="hybridMultilevel"/>
    <w:tmpl w:val="976A2AA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9F63868"/>
    <w:multiLevelType w:val="hybridMultilevel"/>
    <w:tmpl w:val="7CDCA358"/>
    <w:lvl w:ilvl="0" w:tplc="0C090001">
      <w:start w:val="1"/>
      <w:numFmt w:val="bullet"/>
      <w:lvlText w:val=""/>
      <w:lvlJc w:val="left"/>
      <w:pPr>
        <w:ind w:left="764" w:hanging="360"/>
      </w:pPr>
      <w:rPr>
        <w:rFonts w:ascii="Symbol" w:hAnsi="Symbol" w:hint="default"/>
      </w:rPr>
    </w:lvl>
    <w:lvl w:ilvl="1" w:tplc="0C090003" w:tentative="1">
      <w:start w:val="1"/>
      <w:numFmt w:val="bullet"/>
      <w:lvlText w:val="o"/>
      <w:lvlJc w:val="left"/>
      <w:pPr>
        <w:ind w:left="1484" w:hanging="360"/>
      </w:pPr>
      <w:rPr>
        <w:rFonts w:ascii="Courier New" w:hAnsi="Courier New" w:cs="Courier New" w:hint="default"/>
      </w:rPr>
    </w:lvl>
    <w:lvl w:ilvl="2" w:tplc="0C090005" w:tentative="1">
      <w:start w:val="1"/>
      <w:numFmt w:val="bullet"/>
      <w:lvlText w:val=""/>
      <w:lvlJc w:val="left"/>
      <w:pPr>
        <w:ind w:left="2204" w:hanging="360"/>
      </w:pPr>
      <w:rPr>
        <w:rFonts w:ascii="Wingdings" w:hAnsi="Wingdings" w:hint="default"/>
      </w:rPr>
    </w:lvl>
    <w:lvl w:ilvl="3" w:tplc="0C090001" w:tentative="1">
      <w:start w:val="1"/>
      <w:numFmt w:val="bullet"/>
      <w:lvlText w:val=""/>
      <w:lvlJc w:val="left"/>
      <w:pPr>
        <w:ind w:left="2924" w:hanging="360"/>
      </w:pPr>
      <w:rPr>
        <w:rFonts w:ascii="Symbol" w:hAnsi="Symbol" w:hint="default"/>
      </w:rPr>
    </w:lvl>
    <w:lvl w:ilvl="4" w:tplc="0C090003" w:tentative="1">
      <w:start w:val="1"/>
      <w:numFmt w:val="bullet"/>
      <w:lvlText w:val="o"/>
      <w:lvlJc w:val="left"/>
      <w:pPr>
        <w:ind w:left="3644" w:hanging="360"/>
      </w:pPr>
      <w:rPr>
        <w:rFonts w:ascii="Courier New" w:hAnsi="Courier New" w:cs="Courier New" w:hint="default"/>
      </w:rPr>
    </w:lvl>
    <w:lvl w:ilvl="5" w:tplc="0C090005" w:tentative="1">
      <w:start w:val="1"/>
      <w:numFmt w:val="bullet"/>
      <w:lvlText w:val=""/>
      <w:lvlJc w:val="left"/>
      <w:pPr>
        <w:ind w:left="4364" w:hanging="360"/>
      </w:pPr>
      <w:rPr>
        <w:rFonts w:ascii="Wingdings" w:hAnsi="Wingdings" w:hint="default"/>
      </w:rPr>
    </w:lvl>
    <w:lvl w:ilvl="6" w:tplc="0C090001" w:tentative="1">
      <w:start w:val="1"/>
      <w:numFmt w:val="bullet"/>
      <w:lvlText w:val=""/>
      <w:lvlJc w:val="left"/>
      <w:pPr>
        <w:ind w:left="5084" w:hanging="360"/>
      </w:pPr>
      <w:rPr>
        <w:rFonts w:ascii="Symbol" w:hAnsi="Symbol" w:hint="default"/>
      </w:rPr>
    </w:lvl>
    <w:lvl w:ilvl="7" w:tplc="0C090003" w:tentative="1">
      <w:start w:val="1"/>
      <w:numFmt w:val="bullet"/>
      <w:lvlText w:val="o"/>
      <w:lvlJc w:val="left"/>
      <w:pPr>
        <w:ind w:left="5804" w:hanging="360"/>
      </w:pPr>
      <w:rPr>
        <w:rFonts w:ascii="Courier New" w:hAnsi="Courier New" w:cs="Courier New" w:hint="default"/>
      </w:rPr>
    </w:lvl>
    <w:lvl w:ilvl="8" w:tplc="0C090005" w:tentative="1">
      <w:start w:val="1"/>
      <w:numFmt w:val="bullet"/>
      <w:lvlText w:val=""/>
      <w:lvlJc w:val="left"/>
      <w:pPr>
        <w:ind w:left="6524" w:hanging="360"/>
      </w:pPr>
      <w:rPr>
        <w:rFonts w:ascii="Wingdings" w:hAnsi="Wingdings" w:hint="default"/>
      </w:rPr>
    </w:lvl>
  </w:abstractNum>
  <w:abstractNum w:abstractNumId="6" w15:restartNumberingAfterBreak="0">
    <w:nsid w:val="1B7F0F01"/>
    <w:multiLevelType w:val="hybridMultilevel"/>
    <w:tmpl w:val="BE380B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D225B5D"/>
    <w:multiLevelType w:val="hybridMultilevel"/>
    <w:tmpl w:val="27F675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FD852CE"/>
    <w:multiLevelType w:val="hybridMultilevel"/>
    <w:tmpl w:val="020846EE"/>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9" w15:restartNumberingAfterBreak="0">
    <w:nsid w:val="23094F5E"/>
    <w:multiLevelType w:val="hybridMultilevel"/>
    <w:tmpl w:val="01DA7E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5167B74"/>
    <w:multiLevelType w:val="hybridMultilevel"/>
    <w:tmpl w:val="CAA0E07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65A75A1"/>
    <w:multiLevelType w:val="hybridMultilevel"/>
    <w:tmpl w:val="D4B4BC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7021F9B"/>
    <w:multiLevelType w:val="hybridMultilevel"/>
    <w:tmpl w:val="445E5064"/>
    <w:lvl w:ilvl="0" w:tplc="0C090011">
      <w:start w:val="1"/>
      <w:numFmt w:val="decimal"/>
      <w:lvlText w:val="%1)"/>
      <w:lvlJc w:val="left"/>
      <w:pPr>
        <w:ind w:left="473" w:hanging="360"/>
      </w:pPr>
      <w:rPr>
        <w:rFonts w:hint="default"/>
      </w:rPr>
    </w:lvl>
    <w:lvl w:ilvl="1" w:tplc="0C090019" w:tentative="1">
      <w:start w:val="1"/>
      <w:numFmt w:val="lowerLetter"/>
      <w:lvlText w:val="%2."/>
      <w:lvlJc w:val="left"/>
      <w:pPr>
        <w:ind w:left="1193" w:hanging="360"/>
      </w:pPr>
    </w:lvl>
    <w:lvl w:ilvl="2" w:tplc="0C09001B" w:tentative="1">
      <w:start w:val="1"/>
      <w:numFmt w:val="lowerRoman"/>
      <w:lvlText w:val="%3."/>
      <w:lvlJc w:val="right"/>
      <w:pPr>
        <w:ind w:left="1913" w:hanging="180"/>
      </w:pPr>
    </w:lvl>
    <w:lvl w:ilvl="3" w:tplc="0C09000F" w:tentative="1">
      <w:start w:val="1"/>
      <w:numFmt w:val="decimal"/>
      <w:lvlText w:val="%4."/>
      <w:lvlJc w:val="left"/>
      <w:pPr>
        <w:ind w:left="2633" w:hanging="360"/>
      </w:pPr>
    </w:lvl>
    <w:lvl w:ilvl="4" w:tplc="0C090019" w:tentative="1">
      <w:start w:val="1"/>
      <w:numFmt w:val="lowerLetter"/>
      <w:lvlText w:val="%5."/>
      <w:lvlJc w:val="left"/>
      <w:pPr>
        <w:ind w:left="3353" w:hanging="360"/>
      </w:pPr>
    </w:lvl>
    <w:lvl w:ilvl="5" w:tplc="0C09001B" w:tentative="1">
      <w:start w:val="1"/>
      <w:numFmt w:val="lowerRoman"/>
      <w:lvlText w:val="%6."/>
      <w:lvlJc w:val="right"/>
      <w:pPr>
        <w:ind w:left="4073" w:hanging="180"/>
      </w:pPr>
    </w:lvl>
    <w:lvl w:ilvl="6" w:tplc="0C09000F" w:tentative="1">
      <w:start w:val="1"/>
      <w:numFmt w:val="decimal"/>
      <w:lvlText w:val="%7."/>
      <w:lvlJc w:val="left"/>
      <w:pPr>
        <w:ind w:left="4793" w:hanging="360"/>
      </w:pPr>
    </w:lvl>
    <w:lvl w:ilvl="7" w:tplc="0C090019" w:tentative="1">
      <w:start w:val="1"/>
      <w:numFmt w:val="lowerLetter"/>
      <w:lvlText w:val="%8."/>
      <w:lvlJc w:val="left"/>
      <w:pPr>
        <w:ind w:left="5513" w:hanging="360"/>
      </w:pPr>
    </w:lvl>
    <w:lvl w:ilvl="8" w:tplc="0C09001B" w:tentative="1">
      <w:start w:val="1"/>
      <w:numFmt w:val="lowerRoman"/>
      <w:lvlText w:val="%9."/>
      <w:lvlJc w:val="right"/>
      <w:pPr>
        <w:ind w:left="6233" w:hanging="180"/>
      </w:pPr>
    </w:lvl>
  </w:abstractNum>
  <w:abstractNum w:abstractNumId="13" w15:restartNumberingAfterBreak="0">
    <w:nsid w:val="271D301C"/>
    <w:multiLevelType w:val="hybridMultilevel"/>
    <w:tmpl w:val="0B6803D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7B33CB0"/>
    <w:multiLevelType w:val="hybridMultilevel"/>
    <w:tmpl w:val="9E5490C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8DB1BEB"/>
    <w:multiLevelType w:val="hybridMultilevel"/>
    <w:tmpl w:val="6C86DB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ECE5739"/>
    <w:multiLevelType w:val="hybridMultilevel"/>
    <w:tmpl w:val="C4464E30"/>
    <w:lvl w:ilvl="0" w:tplc="0C090001">
      <w:start w:val="1"/>
      <w:numFmt w:val="bullet"/>
      <w:lvlText w:val=""/>
      <w:lvlJc w:val="left"/>
      <w:pPr>
        <w:ind w:left="1287" w:hanging="360"/>
      </w:pPr>
      <w:rPr>
        <w:rFonts w:ascii="Symbol" w:hAnsi="Symbol" w:hint="default"/>
      </w:rPr>
    </w:lvl>
    <w:lvl w:ilvl="1" w:tplc="0C090003">
      <w:start w:val="1"/>
      <w:numFmt w:val="bullet"/>
      <w:lvlText w:val="o"/>
      <w:lvlJc w:val="left"/>
      <w:pPr>
        <w:ind w:left="2007" w:hanging="360"/>
      </w:pPr>
      <w:rPr>
        <w:rFonts w:ascii="Courier New" w:hAnsi="Courier New" w:cs="Courier New" w:hint="default"/>
      </w:rPr>
    </w:lvl>
    <w:lvl w:ilvl="2" w:tplc="0C090005">
      <w:start w:val="1"/>
      <w:numFmt w:val="bullet"/>
      <w:lvlText w:val=""/>
      <w:lvlJc w:val="left"/>
      <w:pPr>
        <w:ind w:left="2727" w:hanging="360"/>
      </w:pPr>
      <w:rPr>
        <w:rFonts w:ascii="Wingdings" w:hAnsi="Wingdings" w:hint="default"/>
      </w:rPr>
    </w:lvl>
    <w:lvl w:ilvl="3" w:tplc="0C090001">
      <w:start w:val="1"/>
      <w:numFmt w:val="bullet"/>
      <w:lvlText w:val=""/>
      <w:lvlJc w:val="left"/>
      <w:pPr>
        <w:ind w:left="3447" w:hanging="360"/>
      </w:pPr>
      <w:rPr>
        <w:rFonts w:ascii="Symbol" w:hAnsi="Symbol" w:hint="default"/>
      </w:rPr>
    </w:lvl>
    <w:lvl w:ilvl="4" w:tplc="0C090003">
      <w:start w:val="1"/>
      <w:numFmt w:val="bullet"/>
      <w:lvlText w:val="o"/>
      <w:lvlJc w:val="left"/>
      <w:pPr>
        <w:ind w:left="4167" w:hanging="360"/>
      </w:pPr>
      <w:rPr>
        <w:rFonts w:ascii="Courier New" w:hAnsi="Courier New" w:cs="Courier New" w:hint="default"/>
      </w:rPr>
    </w:lvl>
    <w:lvl w:ilvl="5" w:tplc="0C090005">
      <w:start w:val="1"/>
      <w:numFmt w:val="bullet"/>
      <w:lvlText w:val=""/>
      <w:lvlJc w:val="left"/>
      <w:pPr>
        <w:ind w:left="4887" w:hanging="360"/>
      </w:pPr>
      <w:rPr>
        <w:rFonts w:ascii="Wingdings" w:hAnsi="Wingdings" w:hint="default"/>
      </w:rPr>
    </w:lvl>
    <w:lvl w:ilvl="6" w:tplc="0C090001">
      <w:start w:val="1"/>
      <w:numFmt w:val="bullet"/>
      <w:lvlText w:val=""/>
      <w:lvlJc w:val="left"/>
      <w:pPr>
        <w:ind w:left="5607" w:hanging="360"/>
      </w:pPr>
      <w:rPr>
        <w:rFonts w:ascii="Symbol" w:hAnsi="Symbol" w:hint="default"/>
      </w:rPr>
    </w:lvl>
    <w:lvl w:ilvl="7" w:tplc="0C090003">
      <w:start w:val="1"/>
      <w:numFmt w:val="bullet"/>
      <w:lvlText w:val="o"/>
      <w:lvlJc w:val="left"/>
      <w:pPr>
        <w:ind w:left="6327" w:hanging="360"/>
      </w:pPr>
      <w:rPr>
        <w:rFonts w:ascii="Courier New" w:hAnsi="Courier New" w:cs="Courier New" w:hint="default"/>
      </w:rPr>
    </w:lvl>
    <w:lvl w:ilvl="8" w:tplc="0C090005">
      <w:start w:val="1"/>
      <w:numFmt w:val="bullet"/>
      <w:lvlText w:val=""/>
      <w:lvlJc w:val="left"/>
      <w:pPr>
        <w:ind w:left="7047" w:hanging="360"/>
      </w:pPr>
      <w:rPr>
        <w:rFonts w:ascii="Wingdings" w:hAnsi="Wingdings" w:hint="default"/>
      </w:rPr>
    </w:lvl>
  </w:abstractNum>
  <w:abstractNum w:abstractNumId="17" w15:restartNumberingAfterBreak="0">
    <w:nsid w:val="300C7130"/>
    <w:multiLevelType w:val="hybridMultilevel"/>
    <w:tmpl w:val="20327D66"/>
    <w:lvl w:ilvl="0" w:tplc="0C09000F">
      <w:start w:val="1"/>
      <w:numFmt w:val="decimal"/>
      <w:lvlText w:val="%1."/>
      <w:lvlJc w:val="left"/>
      <w:pPr>
        <w:ind w:left="820" w:hanging="360"/>
      </w:pPr>
    </w:lvl>
    <w:lvl w:ilvl="1" w:tplc="0C090001">
      <w:start w:val="1"/>
      <w:numFmt w:val="bullet"/>
      <w:lvlText w:val=""/>
      <w:lvlJc w:val="left"/>
      <w:pPr>
        <w:ind w:left="1540" w:hanging="360"/>
      </w:pPr>
      <w:rPr>
        <w:rFonts w:ascii="Symbol" w:hAnsi="Symbol" w:hint="default"/>
      </w:rPr>
    </w:lvl>
    <w:lvl w:ilvl="2" w:tplc="0C090003">
      <w:start w:val="1"/>
      <w:numFmt w:val="bullet"/>
      <w:lvlText w:val="o"/>
      <w:lvlJc w:val="left"/>
      <w:pPr>
        <w:ind w:left="2260" w:hanging="180"/>
      </w:pPr>
      <w:rPr>
        <w:rFonts w:ascii="Courier New" w:hAnsi="Courier New" w:cs="Courier New" w:hint="default"/>
      </w:rPr>
    </w:lvl>
    <w:lvl w:ilvl="3" w:tplc="0C09000F" w:tentative="1">
      <w:start w:val="1"/>
      <w:numFmt w:val="decimal"/>
      <w:lvlText w:val="%4."/>
      <w:lvlJc w:val="left"/>
      <w:pPr>
        <w:ind w:left="2980" w:hanging="360"/>
      </w:pPr>
    </w:lvl>
    <w:lvl w:ilvl="4" w:tplc="0C090019" w:tentative="1">
      <w:start w:val="1"/>
      <w:numFmt w:val="lowerLetter"/>
      <w:lvlText w:val="%5."/>
      <w:lvlJc w:val="left"/>
      <w:pPr>
        <w:ind w:left="3700" w:hanging="360"/>
      </w:pPr>
    </w:lvl>
    <w:lvl w:ilvl="5" w:tplc="0C09001B" w:tentative="1">
      <w:start w:val="1"/>
      <w:numFmt w:val="lowerRoman"/>
      <w:lvlText w:val="%6."/>
      <w:lvlJc w:val="right"/>
      <w:pPr>
        <w:ind w:left="4420" w:hanging="180"/>
      </w:pPr>
    </w:lvl>
    <w:lvl w:ilvl="6" w:tplc="0C09000F" w:tentative="1">
      <w:start w:val="1"/>
      <w:numFmt w:val="decimal"/>
      <w:lvlText w:val="%7."/>
      <w:lvlJc w:val="left"/>
      <w:pPr>
        <w:ind w:left="5140" w:hanging="360"/>
      </w:pPr>
    </w:lvl>
    <w:lvl w:ilvl="7" w:tplc="0C090019" w:tentative="1">
      <w:start w:val="1"/>
      <w:numFmt w:val="lowerLetter"/>
      <w:lvlText w:val="%8."/>
      <w:lvlJc w:val="left"/>
      <w:pPr>
        <w:ind w:left="5860" w:hanging="360"/>
      </w:pPr>
    </w:lvl>
    <w:lvl w:ilvl="8" w:tplc="0C09001B" w:tentative="1">
      <w:start w:val="1"/>
      <w:numFmt w:val="lowerRoman"/>
      <w:lvlText w:val="%9."/>
      <w:lvlJc w:val="right"/>
      <w:pPr>
        <w:ind w:left="6580" w:hanging="180"/>
      </w:pPr>
    </w:lvl>
  </w:abstractNum>
  <w:abstractNum w:abstractNumId="18" w15:restartNumberingAfterBreak="0">
    <w:nsid w:val="3E8F365B"/>
    <w:multiLevelType w:val="hybridMultilevel"/>
    <w:tmpl w:val="E5E40796"/>
    <w:lvl w:ilvl="0" w:tplc="6D46A96A">
      <w:start w:val="1"/>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EB853DA"/>
    <w:multiLevelType w:val="hybridMultilevel"/>
    <w:tmpl w:val="25F231CE"/>
    <w:lvl w:ilvl="0" w:tplc="0C090001">
      <w:start w:val="1"/>
      <w:numFmt w:val="bullet"/>
      <w:lvlText w:val=""/>
      <w:lvlJc w:val="left"/>
      <w:pPr>
        <w:ind w:left="768" w:hanging="360"/>
      </w:pPr>
      <w:rPr>
        <w:rFonts w:ascii="Symbol" w:hAnsi="Symbol" w:hint="default"/>
      </w:rPr>
    </w:lvl>
    <w:lvl w:ilvl="1" w:tplc="0C090003" w:tentative="1">
      <w:start w:val="1"/>
      <w:numFmt w:val="bullet"/>
      <w:lvlText w:val="o"/>
      <w:lvlJc w:val="left"/>
      <w:pPr>
        <w:ind w:left="1488" w:hanging="360"/>
      </w:pPr>
      <w:rPr>
        <w:rFonts w:ascii="Courier New" w:hAnsi="Courier New" w:cs="Courier New" w:hint="default"/>
      </w:rPr>
    </w:lvl>
    <w:lvl w:ilvl="2" w:tplc="0C090005" w:tentative="1">
      <w:start w:val="1"/>
      <w:numFmt w:val="bullet"/>
      <w:lvlText w:val=""/>
      <w:lvlJc w:val="left"/>
      <w:pPr>
        <w:ind w:left="2208" w:hanging="360"/>
      </w:pPr>
      <w:rPr>
        <w:rFonts w:ascii="Wingdings" w:hAnsi="Wingdings" w:hint="default"/>
      </w:rPr>
    </w:lvl>
    <w:lvl w:ilvl="3" w:tplc="0C090001" w:tentative="1">
      <w:start w:val="1"/>
      <w:numFmt w:val="bullet"/>
      <w:lvlText w:val=""/>
      <w:lvlJc w:val="left"/>
      <w:pPr>
        <w:ind w:left="2928" w:hanging="360"/>
      </w:pPr>
      <w:rPr>
        <w:rFonts w:ascii="Symbol" w:hAnsi="Symbol" w:hint="default"/>
      </w:rPr>
    </w:lvl>
    <w:lvl w:ilvl="4" w:tplc="0C090003" w:tentative="1">
      <w:start w:val="1"/>
      <w:numFmt w:val="bullet"/>
      <w:lvlText w:val="o"/>
      <w:lvlJc w:val="left"/>
      <w:pPr>
        <w:ind w:left="3648" w:hanging="360"/>
      </w:pPr>
      <w:rPr>
        <w:rFonts w:ascii="Courier New" w:hAnsi="Courier New" w:cs="Courier New" w:hint="default"/>
      </w:rPr>
    </w:lvl>
    <w:lvl w:ilvl="5" w:tplc="0C090005" w:tentative="1">
      <w:start w:val="1"/>
      <w:numFmt w:val="bullet"/>
      <w:lvlText w:val=""/>
      <w:lvlJc w:val="left"/>
      <w:pPr>
        <w:ind w:left="4368" w:hanging="360"/>
      </w:pPr>
      <w:rPr>
        <w:rFonts w:ascii="Wingdings" w:hAnsi="Wingdings" w:hint="default"/>
      </w:rPr>
    </w:lvl>
    <w:lvl w:ilvl="6" w:tplc="0C090001" w:tentative="1">
      <w:start w:val="1"/>
      <w:numFmt w:val="bullet"/>
      <w:lvlText w:val=""/>
      <w:lvlJc w:val="left"/>
      <w:pPr>
        <w:ind w:left="5088" w:hanging="360"/>
      </w:pPr>
      <w:rPr>
        <w:rFonts w:ascii="Symbol" w:hAnsi="Symbol" w:hint="default"/>
      </w:rPr>
    </w:lvl>
    <w:lvl w:ilvl="7" w:tplc="0C090003" w:tentative="1">
      <w:start w:val="1"/>
      <w:numFmt w:val="bullet"/>
      <w:lvlText w:val="o"/>
      <w:lvlJc w:val="left"/>
      <w:pPr>
        <w:ind w:left="5808" w:hanging="360"/>
      </w:pPr>
      <w:rPr>
        <w:rFonts w:ascii="Courier New" w:hAnsi="Courier New" w:cs="Courier New" w:hint="default"/>
      </w:rPr>
    </w:lvl>
    <w:lvl w:ilvl="8" w:tplc="0C090005" w:tentative="1">
      <w:start w:val="1"/>
      <w:numFmt w:val="bullet"/>
      <w:lvlText w:val=""/>
      <w:lvlJc w:val="left"/>
      <w:pPr>
        <w:ind w:left="6528" w:hanging="360"/>
      </w:pPr>
      <w:rPr>
        <w:rFonts w:ascii="Wingdings" w:hAnsi="Wingdings" w:hint="default"/>
      </w:rPr>
    </w:lvl>
  </w:abstractNum>
  <w:abstractNum w:abstractNumId="20" w15:restartNumberingAfterBreak="0">
    <w:nsid w:val="41830A1D"/>
    <w:multiLevelType w:val="hybridMultilevel"/>
    <w:tmpl w:val="92288F9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A881010"/>
    <w:multiLevelType w:val="hybridMultilevel"/>
    <w:tmpl w:val="AC8AB316"/>
    <w:lvl w:ilvl="0" w:tplc="0C090001">
      <w:start w:val="1"/>
      <w:numFmt w:val="bullet"/>
      <w:lvlText w:val=""/>
      <w:lvlJc w:val="left"/>
      <w:pPr>
        <w:ind w:left="820" w:hanging="360"/>
      </w:pPr>
      <w:rPr>
        <w:rFonts w:ascii="Symbol" w:hAnsi="Symbol" w:hint="default"/>
      </w:rPr>
    </w:lvl>
    <w:lvl w:ilvl="1" w:tplc="0C090001">
      <w:start w:val="1"/>
      <w:numFmt w:val="bullet"/>
      <w:lvlText w:val=""/>
      <w:lvlJc w:val="left"/>
      <w:pPr>
        <w:ind w:left="1540" w:hanging="360"/>
      </w:pPr>
      <w:rPr>
        <w:rFonts w:ascii="Symbol" w:hAnsi="Symbol" w:hint="default"/>
      </w:rPr>
    </w:lvl>
    <w:lvl w:ilvl="2" w:tplc="0C090003">
      <w:start w:val="1"/>
      <w:numFmt w:val="bullet"/>
      <w:lvlText w:val="o"/>
      <w:lvlJc w:val="left"/>
      <w:pPr>
        <w:ind w:left="2260" w:hanging="180"/>
      </w:pPr>
      <w:rPr>
        <w:rFonts w:ascii="Courier New" w:hAnsi="Courier New" w:cs="Courier New" w:hint="default"/>
      </w:rPr>
    </w:lvl>
    <w:lvl w:ilvl="3" w:tplc="0C09000F" w:tentative="1">
      <w:start w:val="1"/>
      <w:numFmt w:val="decimal"/>
      <w:lvlText w:val="%4."/>
      <w:lvlJc w:val="left"/>
      <w:pPr>
        <w:ind w:left="2980" w:hanging="360"/>
      </w:pPr>
    </w:lvl>
    <w:lvl w:ilvl="4" w:tplc="0C090019" w:tentative="1">
      <w:start w:val="1"/>
      <w:numFmt w:val="lowerLetter"/>
      <w:lvlText w:val="%5."/>
      <w:lvlJc w:val="left"/>
      <w:pPr>
        <w:ind w:left="3700" w:hanging="360"/>
      </w:pPr>
    </w:lvl>
    <w:lvl w:ilvl="5" w:tplc="0C09001B" w:tentative="1">
      <w:start w:val="1"/>
      <w:numFmt w:val="lowerRoman"/>
      <w:lvlText w:val="%6."/>
      <w:lvlJc w:val="right"/>
      <w:pPr>
        <w:ind w:left="4420" w:hanging="180"/>
      </w:pPr>
    </w:lvl>
    <w:lvl w:ilvl="6" w:tplc="0C09000F" w:tentative="1">
      <w:start w:val="1"/>
      <w:numFmt w:val="decimal"/>
      <w:lvlText w:val="%7."/>
      <w:lvlJc w:val="left"/>
      <w:pPr>
        <w:ind w:left="5140" w:hanging="360"/>
      </w:pPr>
    </w:lvl>
    <w:lvl w:ilvl="7" w:tplc="0C090019" w:tentative="1">
      <w:start w:val="1"/>
      <w:numFmt w:val="lowerLetter"/>
      <w:lvlText w:val="%8."/>
      <w:lvlJc w:val="left"/>
      <w:pPr>
        <w:ind w:left="5860" w:hanging="360"/>
      </w:pPr>
    </w:lvl>
    <w:lvl w:ilvl="8" w:tplc="0C09001B" w:tentative="1">
      <w:start w:val="1"/>
      <w:numFmt w:val="lowerRoman"/>
      <w:lvlText w:val="%9."/>
      <w:lvlJc w:val="right"/>
      <w:pPr>
        <w:ind w:left="6580" w:hanging="180"/>
      </w:pPr>
    </w:lvl>
  </w:abstractNum>
  <w:abstractNum w:abstractNumId="22" w15:restartNumberingAfterBreak="0">
    <w:nsid w:val="4D3651AF"/>
    <w:multiLevelType w:val="hybridMultilevel"/>
    <w:tmpl w:val="B832EE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EB53BB4"/>
    <w:multiLevelType w:val="hybridMultilevel"/>
    <w:tmpl w:val="5C2EE1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3DC60D3"/>
    <w:multiLevelType w:val="hybridMultilevel"/>
    <w:tmpl w:val="7264F1D0"/>
    <w:lvl w:ilvl="0" w:tplc="FEFCAEE0">
      <w:start w:val="1"/>
      <w:numFmt w:val="decimal"/>
      <w:lvlText w:val="%1."/>
      <w:lvlJc w:val="left"/>
      <w:pPr>
        <w:ind w:left="720" w:hanging="360"/>
      </w:pPr>
      <w:rPr>
        <w:rFonts w:cs="OneGulliverA"/>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5" w15:restartNumberingAfterBreak="0">
    <w:nsid w:val="5B4D6176"/>
    <w:multiLevelType w:val="hybridMultilevel"/>
    <w:tmpl w:val="63C86AF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CC65BDB"/>
    <w:multiLevelType w:val="hybridMultilevel"/>
    <w:tmpl w:val="5EF201F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F2D19E6"/>
    <w:multiLevelType w:val="hybridMultilevel"/>
    <w:tmpl w:val="F1CCA1F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6CB24543"/>
    <w:multiLevelType w:val="hybridMultilevel"/>
    <w:tmpl w:val="F8E05E92"/>
    <w:lvl w:ilvl="0" w:tplc="0C090011">
      <w:start w:val="1"/>
      <w:numFmt w:val="decimal"/>
      <w:lvlText w:val="%1)"/>
      <w:lvlJc w:val="left"/>
      <w:pPr>
        <w:ind w:left="720" w:hanging="360"/>
      </w:pPr>
      <w:rPr>
        <w:rFonts w:hint="default"/>
      </w:r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6F3E7A7B"/>
    <w:multiLevelType w:val="hybridMultilevel"/>
    <w:tmpl w:val="F52E6FDC"/>
    <w:lvl w:ilvl="0" w:tplc="BF7445B0">
      <w:start w:val="1"/>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1C029B3"/>
    <w:multiLevelType w:val="hybridMultilevel"/>
    <w:tmpl w:val="C02CF6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26F6AA7"/>
    <w:multiLevelType w:val="hybridMultilevel"/>
    <w:tmpl w:val="C94028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52F4C4B"/>
    <w:multiLevelType w:val="hybridMultilevel"/>
    <w:tmpl w:val="1A5CB6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791D12C3"/>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4" w15:restartNumberingAfterBreak="0">
    <w:nsid w:val="79840CA4"/>
    <w:multiLevelType w:val="hybridMultilevel"/>
    <w:tmpl w:val="946EB4B2"/>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5"/>
  </w:num>
  <w:num w:numId="2">
    <w:abstractNumId w:val="19"/>
  </w:num>
  <w:num w:numId="3">
    <w:abstractNumId w:val="10"/>
  </w:num>
  <w:num w:numId="4">
    <w:abstractNumId w:val="25"/>
  </w:num>
  <w:num w:numId="5">
    <w:abstractNumId w:val="17"/>
  </w:num>
  <w:num w:numId="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15"/>
  </w:num>
  <w:num w:numId="10">
    <w:abstractNumId w:val="31"/>
  </w:num>
  <w:num w:numId="11">
    <w:abstractNumId w:val="22"/>
  </w:num>
  <w:num w:numId="12">
    <w:abstractNumId w:val="21"/>
  </w:num>
  <w:num w:numId="13">
    <w:abstractNumId w:val="7"/>
  </w:num>
  <w:num w:numId="14">
    <w:abstractNumId w:val="1"/>
  </w:num>
  <w:num w:numId="15">
    <w:abstractNumId w:val="34"/>
  </w:num>
  <w:num w:numId="16">
    <w:abstractNumId w:val="26"/>
  </w:num>
  <w:num w:numId="17">
    <w:abstractNumId w:val="20"/>
  </w:num>
  <w:num w:numId="18">
    <w:abstractNumId w:val="27"/>
  </w:num>
  <w:num w:numId="19">
    <w:abstractNumId w:val="13"/>
  </w:num>
  <w:num w:numId="20">
    <w:abstractNumId w:val="28"/>
  </w:num>
  <w:num w:numId="21">
    <w:abstractNumId w:val="2"/>
  </w:num>
  <w:num w:numId="22">
    <w:abstractNumId w:val="18"/>
  </w:num>
  <w:num w:numId="23">
    <w:abstractNumId w:val="29"/>
  </w:num>
  <w:num w:numId="24">
    <w:abstractNumId w:val="0"/>
  </w:num>
  <w:num w:numId="25">
    <w:abstractNumId w:val="23"/>
  </w:num>
  <w:num w:numId="26">
    <w:abstractNumId w:val="30"/>
  </w:num>
  <w:num w:numId="27">
    <w:abstractNumId w:val="19"/>
  </w:num>
  <w:num w:numId="28">
    <w:abstractNumId w:val="10"/>
  </w:num>
  <w:num w:numId="29">
    <w:abstractNumId w:val="25"/>
  </w:num>
  <w:num w:numId="30">
    <w:abstractNumId w:val="4"/>
  </w:num>
  <w:num w:numId="31">
    <w:abstractNumId w:val="14"/>
  </w:num>
  <w:num w:numId="32">
    <w:abstractNumId w:val="33"/>
  </w:num>
  <w:num w:numId="33">
    <w:abstractNumId w:val="16"/>
  </w:num>
  <w:num w:numId="34">
    <w:abstractNumId w:val="9"/>
  </w:num>
  <w:num w:numId="35">
    <w:abstractNumId w:val="32"/>
  </w:num>
  <w:num w:numId="36">
    <w:abstractNumId w:val="6"/>
  </w:num>
  <w:num w:numId="37">
    <w:abstractNumId w:val="12"/>
  </w:num>
  <w:num w:numId="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activeWritingStyle w:appName="MSWord" w:lang="en-AU" w:vendorID="64" w:dllVersion="131078" w:nlCheck="1" w:checkStyle="0"/>
  <w:activeWritingStyle w:appName="MSWord" w:lang="en-GB" w:vendorID="64" w:dllVersion="131078" w:nlCheck="1" w:checkStyle="1"/>
  <w:activeWritingStyle w:appName="MSWord" w:lang="en-US"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09F"/>
    <w:rsid w:val="0000197A"/>
    <w:rsid w:val="0000200B"/>
    <w:rsid w:val="00002DB3"/>
    <w:rsid w:val="0000471F"/>
    <w:rsid w:val="00007669"/>
    <w:rsid w:val="00012EB2"/>
    <w:rsid w:val="000146AA"/>
    <w:rsid w:val="00014F8D"/>
    <w:rsid w:val="00015F3D"/>
    <w:rsid w:val="0001600B"/>
    <w:rsid w:val="000161C2"/>
    <w:rsid w:val="00017E42"/>
    <w:rsid w:val="000203AA"/>
    <w:rsid w:val="00020975"/>
    <w:rsid w:val="0002225D"/>
    <w:rsid w:val="0002641D"/>
    <w:rsid w:val="00026DB4"/>
    <w:rsid w:val="000274F3"/>
    <w:rsid w:val="000305AF"/>
    <w:rsid w:val="00030E45"/>
    <w:rsid w:val="00031374"/>
    <w:rsid w:val="00032DA3"/>
    <w:rsid w:val="00034472"/>
    <w:rsid w:val="00034BDB"/>
    <w:rsid w:val="00036FB3"/>
    <w:rsid w:val="00041C18"/>
    <w:rsid w:val="000420D8"/>
    <w:rsid w:val="000422AF"/>
    <w:rsid w:val="0004318E"/>
    <w:rsid w:val="00044501"/>
    <w:rsid w:val="0004595B"/>
    <w:rsid w:val="0005024D"/>
    <w:rsid w:val="00050B02"/>
    <w:rsid w:val="00053216"/>
    <w:rsid w:val="0005553E"/>
    <w:rsid w:val="00063F88"/>
    <w:rsid w:val="0006465E"/>
    <w:rsid w:val="00065D69"/>
    <w:rsid w:val="0006679F"/>
    <w:rsid w:val="000733CD"/>
    <w:rsid w:val="0007348E"/>
    <w:rsid w:val="000804DC"/>
    <w:rsid w:val="00082F6C"/>
    <w:rsid w:val="00084D0A"/>
    <w:rsid w:val="00087908"/>
    <w:rsid w:val="00090702"/>
    <w:rsid w:val="00090D87"/>
    <w:rsid w:val="00092C24"/>
    <w:rsid w:val="00096A8B"/>
    <w:rsid w:val="000A0DF8"/>
    <w:rsid w:val="000A1ADE"/>
    <w:rsid w:val="000A30E9"/>
    <w:rsid w:val="000A4F16"/>
    <w:rsid w:val="000A50BB"/>
    <w:rsid w:val="000A56F9"/>
    <w:rsid w:val="000A76C3"/>
    <w:rsid w:val="000B2A2C"/>
    <w:rsid w:val="000B2DD3"/>
    <w:rsid w:val="000B3999"/>
    <w:rsid w:val="000B44F3"/>
    <w:rsid w:val="000B7F83"/>
    <w:rsid w:val="000C1AD4"/>
    <w:rsid w:val="000C28EE"/>
    <w:rsid w:val="000C5FE2"/>
    <w:rsid w:val="000C6EB2"/>
    <w:rsid w:val="000D00D2"/>
    <w:rsid w:val="000D0435"/>
    <w:rsid w:val="000D0F2F"/>
    <w:rsid w:val="000D5429"/>
    <w:rsid w:val="000D65AD"/>
    <w:rsid w:val="000D6C50"/>
    <w:rsid w:val="000E0029"/>
    <w:rsid w:val="000E083D"/>
    <w:rsid w:val="000E5952"/>
    <w:rsid w:val="000E61A4"/>
    <w:rsid w:val="000E6578"/>
    <w:rsid w:val="000E6992"/>
    <w:rsid w:val="000E6D19"/>
    <w:rsid w:val="000F03D5"/>
    <w:rsid w:val="000F2F4B"/>
    <w:rsid w:val="0010033D"/>
    <w:rsid w:val="001037C0"/>
    <w:rsid w:val="00104779"/>
    <w:rsid w:val="00112FD0"/>
    <w:rsid w:val="00113822"/>
    <w:rsid w:val="0011468B"/>
    <w:rsid w:val="0012012A"/>
    <w:rsid w:val="001212C0"/>
    <w:rsid w:val="001217C0"/>
    <w:rsid w:val="00121C48"/>
    <w:rsid w:val="00124BDF"/>
    <w:rsid w:val="00132643"/>
    <w:rsid w:val="00132668"/>
    <w:rsid w:val="00133135"/>
    <w:rsid w:val="00136047"/>
    <w:rsid w:val="00140A19"/>
    <w:rsid w:val="0014742A"/>
    <w:rsid w:val="00152AEE"/>
    <w:rsid w:val="00157123"/>
    <w:rsid w:val="00160FEB"/>
    <w:rsid w:val="0016401A"/>
    <w:rsid w:val="001640F2"/>
    <w:rsid w:val="00167430"/>
    <w:rsid w:val="001712AA"/>
    <w:rsid w:val="00174A27"/>
    <w:rsid w:val="00175E08"/>
    <w:rsid w:val="0017797A"/>
    <w:rsid w:val="00180AAD"/>
    <w:rsid w:val="00182C25"/>
    <w:rsid w:val="00184AE6"/>
    <w:rsid w:val="00187B29"/>
    <w:rsid w:val="001926F9"/>
    <w:rsid w:val="00195275"/>
    <w:rsid w:val="0019553E"/>
    <w:rsid w:val="001A24C1"/>
    <w:rsid w:val="001A259C"/>
    <w:rsid w:val="001A6BAC"/>
    <w:rsid w:val="001B08B9"/>
    <w:rsid w:val="001B1F35"/>
    <w:rsid w:val="001B35F1"/>
    <w:rsid w:val="001B7D75"/>
    <w:rsid w:val="001C26E8"/>
    <w:rsid w:val="001C377E"/>
    <w:rsid w:val="001C4551"/>
    <w:rsid w:val="001D21B7"/>
    <w:rsid w:val="001D2CEC"/>
    <w:rsid w:val="001D3120"/>
    <w:rsid w:val="001D6AF7"/>
    <w:rsid w:val="001D7DF1"/>
    <w:rsid w:val="001E003E"/>
    <w:rsid w:val="001E45CC"/>
    <w:rsid w:val="001F053F"/>
    <w:rsid w:val="001F0ED5"/>
    <w:rsid w:val="001F1499"/>
    <w:rsid w:val="001F3356"/>
    <w:rsid w:val="001F58E0"/>
    <w:rsid w:val="00201B5B"/>
    <w:rsid w:val="00203457"/>
    <w:rsid w:val="00217CAC"/>
    <w:rsid w:val="00217F72"/>
    <w:rsid w:val="00224911"/>
    <w:rsid w:val="00226834"/>
    <w:rsid w:val="00230B08"/>
    <w:rsid w:val="00232547"/>
    <w:rsid w:val="00232843"/>
    <w:rsid w:val="00232881"/>
    <w:rsid w:val="00234981"/>
    <w:rsid w:val="00235746"/>
    <w:rsid w:val="00237B9D"/>
    <w:rsid w:val="00243A18"/>
    <w:rsid w:val="002475E2"/>
    <w:rsid w:val="00252956"/>
    <w:rsid w:val="0025447A"/>
    <w:rsid w:val="00260E97"/>
    <w:rsid w:val="00264B31"/>
    <w:rsid w:val="002657B3"/>
    <w:rsid w:val="00265D7D"/>
    <w:rsid w:val="00277414"/>
    <w:rsid w:val="00284BC2"/>
    <w:rsid w:val="00287865"/>
    <w:rsid w:val="002931E7"/>
    <w:rsid w:val="002A0C69"/>
    <w:rsid w:val="002A0F85"/>
    <w:rsid w:val="002A2035"/>
    <w:rsid w:val="002A2527"/>
    <w:rsid w:val="002A3F76"/>
    <w:rsid w:val="002A5492"/>
    <w:rsid w:val="002B504A"/>
    <w:rsid w:val="002B7262"/>
    <w:rsid w:val="002B7637"/>
    <w:rsid w:val="002C4048"/>
    <w:rsid w:val="002C468A"/>
    <w:rsid w:val="002C4F1A"/>
    <w:rsid w:val="002C73A2"/>
    <w:rsid w:val="002C76CD"/>
    <w:rsid w:val="002D2E65"/>
    <w:rsid w:val="002D3538"/>
    <w:rsid w:val="002D3980"/>
    <w:rsid w:val="002D4A6E"/>
    <w:rsid w:val="002E659F"/>
    <w:rsid w:val="002E6B26"/>
    <w:rsid w:val="002E7E3A"/>
    <w:rsid w:val="002F0EED"/>
    <w:rsid w:val="002F279B"/>
    <w:rsid w:val="002F5E67"/>
    <w:rsid w:val="003011C7"/>
    <w:rsid w:val="00311726"/>
    <w:rsid w:val="00312C95"/>
    <w:rsid w:val="00313376"/>
    <w:rsid w:val="00314730"/>
    <w:rsid w:val="00314C5C"/>
    <w:rsid w:val="003223A9"/>
    <w:rsid w:val="0032394C"/>
    <w:rsid w:val="003247E9"/>
    <w:rsid w:val="003262FE"/>
    <w:rsid w:val="0033141C"/>
    <w:rsid w:val="00343177"/>
    <w:rsid w:val="00347F4E"/>
    <w:rsid w:val="00351A24"/>
    <w:rsid w:val="003521FF"/>
    <w:rsid w:val="00353D61"/>
    <w:rsid w:val="0035478D"/>
    <w:rsid w:val="0036214E"/>
    <w:rsid w:val="0037253D"/>
    <w:rsid w:val="00376684"/>
    <w:rsid w:val="00376D6B"/>
    <w:rsid w:val="003836B3"/>
    <w:rsid w:val="0038403B"/>
    <w:rsid w:val="00384093"/>
    <w:rsid w:val="00384229"/>
    <w:rsid w:val="00384384"/>
    <w:rsid w:val="00385C18"/>
    <w:rsid w:val="00392756"/>
    <w:rsid w:val="00396356"/>
    <w:rsid w:val="003A4575"/>
    <w:rsid w:val="003A4DE9"/>
    <w:rsid w:val="003A56B7"/>
    <w:rsid w:val="003A76B1"/>
    <w:rsid w:val="003B26D7"/>
    <w:rsid w:val="003B3084"/>
    <w:rsid w:val="003B3EAA"/>
    <w:rsid w:val="003B5BE6"/>
    <w:rsid w:val="003B67D6"/>
    <w:rsid w:val="003B6AF3"/>
    <w:rsid w:val="003C51C3"/>
    <w:rsid w:val="003C6876"/>
    <w:rsid w:val="003C7690"/>
    <w:rsid w:val="003C7BD6"/>
    <w:rsid w:val="003D0728"/>
    <w:rsid w:val="003D0BF7"/>
    <w:rsid w:val="003D1198"/>
    <w:rsid w:val="003D597E"/>
    <w:rsid w:val="003D7235"/>
    <w:rsid w:val="003D73E0"/>
    <w:rsid w:val="003E05F7"/>
    <w:rsid w:val="003E6A5D"/>
    <w:rsid w:val="003E7E01"/>
    <w:rsid w:val="003F1F16"/>
    <w:rsid w:val="003F301B"/>
    <w:rsid w:val="003F7577"/>
    <w:rsid w:val="00400503"/>
    <w:rsid w:val="00401B4A"/>
    <w:rsid w:val="004027AE"/>
    <w:rsid w:val="0040596F"/>
    <w:rsid w:val="004078DD"/>
    <w:rsid w:val="004166B8"/>
    <w:rsid w:val="0042071E"/>
    <w:rsid w:val="0042368D"/>
    <w:rsid w:val="00424638"/>
    <w:rsid w:val="004265BA"/>
    <w:rsid w:val="00434415"/>
    <w:rsid w:val="0043605F"/>
    <w:rsid w:val="0043729D"/>
    <w:rsid w:val="00440374"/>
    <w:rsid w:val="0044182D"/>
    <w:rsid w:val="00442EDA"/>
    <w:rsid w:val="00447153"/>
    <w:rsid w:val="0044757E"/>
    <w:rsid w:val="0045095B"/>
    <w:rsid w:val="004537A0"/>
    <w:rsid w:val="00453E41"/>
    <w:rsid w:val="0045700B"/>
    <w:rsid w:val="004634D9"/>
    <w:rsid w:val="00467EEF"/>
    <w:rsid w:val="00476676"/>
    <w:rsid w:val="0047752A"/>
    <w:rsid w:val="00477695"/>
    <w:rsid w:val="00480B06"/>
    <w:rsid w:val="0048448E"/>
    <w:rsid w:val="004878A0"/>
    <w:rsid w:val="00487D4A"/>
    <w:rsid w:val="00490AF8"/>
    <w:rsid w:val="00494A24"/>
    <w:rsid w:val="00495893"/>
    <w:rsid w:val="004A028C"/>
    <w:rsid w:val="004A0D89"/>
    <w:rsid w:val="004A70C0"/>
    <w:rsid w:val="004A794A"/>
    <w:rsid w:val="004B269F"/>
    <w:rsid w:val="004B63E3"/>
    <w:rsid w:val="004C0070"/>
    <w:rsid w:val="004C075E"/>
    <w:rsid w:val="004C1A78"/>
    <w:rsid w:val="004C215E"/>
    <w:rsid w:val="004C22EF"/>
    <w:rsid w:val="004D6515"/>
    <w:rsid w:val="004D6F9E"/>
    <w:rsid w:val="004E4F79"/>
    <w:rsid w:val="004F2C27"/>
    <w:rsid w:val="004F307E"/>
    <w:rsid w:val="004F5E8A"/>
    <w:rsid w:val="004F6564"/>
    <w:rsid w:val="004F7084"/>
    <w:rsid w:val="004F7C95"/>
    <w:rsid w:val="005053BA"/>
    <w:rsid w:val="00506CAF"/>
    <w:rsid w:val="005075EF"/>
    <w:rsid w:val="00507624"/>
    <w:rsid w:val="00514158"/>
    <w:rsid w:val="00514CE8"/>
    <w:rsid w:val="00520A3A"/>
    <w:rsid w:val="00521E30"/>
    <w:rsid w:val="00540012"/>
    <w:rsid w:val="00540D21"/>
    <w:rsid w:val="00545701"/>
    <w:rsid w:val="005505AF"/>
    <w:rsid w:val="00552FF5"/>
    <w:rsid w:val="0055431F"/>
    <w:rsid w:val="00555789"/>
    <w:rsid w:val="00557289"/>
    <w:rsid w:val="0056208B"/>
    <w:rsid w:val="00565C42"/>
    <w:rsid w:val="0057166F"/>
    <w:rsid w:val="005751DB"/>
    <w:rsid w:val="00575211"/>
    <w:rsid w:val="005762DB"/>
    <w:rsid w:val="00576E54"/>
    <w:rsid w:val="00577A75"/>
    <w:rsid w:val="00583881"/>
    <w:rsid w:val="0058745F"/>
    <w:rsid w:val="00587D76"/>
    <w:rsid w:val="00591717"/>
    <w:rsid w:val="00592410"/>
    <w:rsid w:val="005947A8"/>
    <w:rsid w:val="00595619"/>
    <w:rsid w:val="005A0F27"/>
    <w:rsid w:val="005B1F61"/>
    <w:rsid w:val="005B40B8"/>
    <w:rsid w:val="005B420C"/>
    <w:rsid w:val="005B62D7"/>
    <w:rsid w:val="005C7F58"/>
    <w:rsid w:val="005D08EC"/>
    <w:rsid w:val="005D3A89"/>
    <w:rsid w:val="005D4538"/>
    <w:rsid w:val="005D5F22"/>
    <w:rsid w:val="005D6056"/>
    <w:rsid w:val="005D74B8"/>
    <w:rsid w:val="005E1BE3"/>
    <w:rsid w:val="005E5CF9"/>
    <w:rsid w:val="005F1115"/>
    <w:rsid w:val="005F1F6F"/>
    <w:rsid w:val="005F20F0"/>
    <w:rsid w:val="005F2396"/>
    <w:rsid w:val="005F25BE"/>
    <w:rsid w:val="005F2AFD"/>
    <w:rsid w:val="005F586E"/>
    <w:rsid w:val="005F6A72"/>
    <w:rsid w:val="005F6DC6"/>
    <w:rsid w:val="005F7066"/>
    <w:rsid w:val="006110B9"/>
    <w:rsid w:val="0061118B"/>
    <w:rsid w:val="00611674"/>
    <w:rsid w:val="00615D0E"/>
    <w:rsid w:val="00621181"/>
    <w:rsid w:val="00624562"/>
    <w:rsid w:val="00624F8B"/>
    <w:rsid w:val="00641340"/>
    <w:rsid w:val="0064178C"/>
    <w:rsid w:val="00642E2F"/>
    <w:rsid w:val="00651523"/>
    <w:rsid w:val="00654BAA"/>
    <w:rsid w:val="006569DE"/>
    <w:rsid w:val="00660A01"/>
    <w:rsid w:val="0066235C"/>
    <w:rsid w:val="00662A0E"/>
    <w:rsid w:val="00663C38"/>
    <w:rsid w:val="0066487D"/>
    <w:rsid w:val="0067273B"/>
    <w:rsid w:val="00672A11"/>
    <w:rsid w:val="00675A54"/>
    <w:rsid w:val="006771F8"/>
    <w:rsid w:val="006816A1"/>
    <w:rsid w:val="006839FB"/>
    <w:rsid w:val="00687226"/>
    <w:rsid w:val="00692921"/>
    <w:rsid w:val="006A39EF"/>
    <w:rsid w:val="006A412C"/>
    <w:rsid w:val="006A437F"/>
    <w:rsid w:val="006A509D"/>
    <w:rsid w:val="006A5798"/>
    <w:rsid w:val="006A5B65"/>
    <w:rsid w:val="006B3262"/>
    <w:rsid w:val="006C03DE"/>
    <w:rsid w:val="006C2513"/>
    <w:rsid w:val="006C2612"/>
    <w:rsid w:val="006C664D"/>
    <w:rsid w:val="006D04B3"/>
    <w:rsid w:val="006D074B"/>
    <w:rsid w:val="006D14FE"/>
    <w:rsid w:val="006D2AB8"/>
    <w:rsid w:val="006E02BA"/>
    <w:rsid w:val="006E1E6A"/>
    <w:rsid w:val="006E474B"/>
    <w:rsid w:val="006E6E3A"/>
    <w:rsid w:val="006F01C6"/>
    <w:rsid w:val="006F1E87"/>
    <w:rsid w:val="006F33B1"/>
    <w:rsid w:val="006F3704"/>
    <w:rsid w:val="006F641B"/>
    <w:rsid w:val="006F7014"/>
    <w:rsid w:val="0070243A"/>
    <w:rsid w:val="007031B1"/>
    <w:rsid w:val="007044F2"/>
    <w:rsid w:val="00710D0F"/>
    <w:rsid w:val="00714671"/>
    <w:rsid w:val="0071610E"/>
    <w:rsid w:val="00724028"/>
    <w:rsid w:val="00724186"/>
    <w:rsid w:val="007279DC"/>
    <w:rsid w:val="00735FD9"/>
    <w:rsid w:val="0074250C"/>
    <w:rsid w:val="007451E3"/>
    <w:rsid w:val="0075178A"/>
    <w:rsid w:val="00753D57"/>
    <w:rsid w:val="0075600B"/>
    <w:rsid w:val="00756BC4"/>
    <w:rsid w:val="0076225E"/>
    <w:rsid w:val="0076678D"/>
    <w:rsid w:val="00766854"/>
    <w:rsid w:val="007701CE"/>
    <w:rsid w:val="00770C11"/>
    <w:rsid w:val="007764F0"/>
    <w:rsid w:val="00777D57"/>
    <w:rsid w:val="00784EF9"/>
    <w:rsid w:val="007856DE"/>
    <w:rsid w:val="0078619B"/>
    <w:rsid w:val="00790117"/>
    <w:rsid w:val="0079529C"/>
    <w:rsid w:val="007C0C6F"/>
    <w:rsid w:val="007C1698"/>
    <w:rsid w:val="007C69D4"/>
    <w:rsid w:val="007C7489"/>
    <w:rsid w:val="007D49EB"/>
    <w:rsid w:val="007D70DE"/>
    <w:rsid w:val="007E093B"/>
    <w:rsid w:val="007E2092"/>
    <w:rsid w:val="007E5ED1"/>
    <w:rsid w:val="007F0A5F"/>
    <w:rsid w:val="007F2A68"/>
    <w:rsid w:val="007F3835"/>
    <w:rsid w:val="007F5B41"/>
    <w:rsid w:val="0081357C"/>
    <w:rsid w:val="00820B53"/>
    <w:rsid w:val="00820E08"/>
    <w:rsid w:val="00823963"/>
    <w:rsid w:val="00823B15"/>
    <w:rsid w:val="00824C0A"/>
    <w:rsid w:val="00825C6F"/>
    <w:rsid w:val="00827F97"/>
    <w:rsid w:val="008354FA"/>
    <w:rsid w:val="00836559"/>
    <w:rsid w:val="008367E0"/>
    <w:rsid w:val="00836CC5"/>
    <w:rsid w:val="0084101A"/>
    <w:rsid w:val="00843596"/>
    <w:rsid w:val="00845918"/>
    <w:rsid w:val="008467CC"/>
    <w:rsid w:val="008512EE"/>
    <w:rsid w:val="00851EAD"/>
    <w:rsid w:val="00854A0A"/>
    <w:rsid w:val="00854BED"/>
    <w:rsid w:val="00854CB2"/>
    <w:rsid w:val="00856058"/>
    <w:rsid w:val="00866460"/>
    <w:rsid w:val="00870664"/>
    <w:rsid w:val="008723DF"/>
    <w:rsid w:val="008736CD"/>
    <w:rsid w:val="00876AA7"/>
    <w:rsid w:val="00880078"/>
    <w:rsid w:val="008807C0"/>
    <w:rsid w:val="00880C3C"/>
    <w:rsid w:val="008850D4"/>
    <w:rsid w:val="00890438"/>
    <w:rsid w:val="008928BE"/>
    <w:rsid w:val="008933A8"/>
    <w:rsid w:val="0089429A"/>
    <w:rsid w:val="00896EFE"/>
    <w:rsid w:val="00897604"/>
    <w:rsid w:val="008A2E8C"/>
    <w:rsid w:val="008A5A5E"/>
    <w:rsid w:val="008A73DB"/>
    <w:rsid w:val="008B0360"/>
    <w:rsid w:val="008B4F18"/>
    <w:rsid w:val="008C2768"/>
    <w:rsid w:val="008C6B64"/>
    <w:rsid w:val="008D24D5"/>
    <w:rsid w:val="008D4224"/>
    <w:rsid w:val="008D4F30"/>
    <w:rsid w:val="008E1642"/>
    <w:rsid w:val="008E3729"/>
    <w:rsid w:val="008E3F6C"/>
    <w:rsid w:val="008E4706"/>
    <w:rsid w:val="008F11BF"/>
    <w:rsid w:val="008F4B1D"/>
    <w:rsid w:val="008F5645"/>
    <w:rsid w:val="00901068"/>
    <w:rsid w:val="00907045"/>
    <w:rsid w:val="0091024A"/>
    <w:rsid w:val="00917D51"/>
    <w:rsid w:val="00924143"/>
    <w:rsid w:val="009244C3"/>
    <w:rsid w:val="0092490B"/>
    <w:rsid w:val="009267D0"/>
    <w:rsid w:val="00927698"/>
    <w:rsid w:val="00927D5F"/>
    <w:rsid w:val="00927E88"/>
    <w:rsid w:val="00930F15"/>
    <w:rsid w:val="00932AF8"/>
    <w:rsid w:val="00933354"/>
    <w:rsid w:val="00934B19"/>
    <w:rsid w:val="00940281"/>
    <w:rsid w:val="00940574"/>
    <w:rsid w:val="00946491"/>
    <w:rsid w:val="00947F40"/>
    <w:rsid w:val="0095225C"/>
    <w:rsid w:val="009569B4"/>
    <w:rsid w:val="009604D0"/>
    <w:rsid w:val="009618C5"/>
    <w:rsid w:val="00961EE6"/>
    <w:rsid w:val="009621B4"/>
    <w:rsid w:val="00966219"/>
    <w:rsid w:val="0096687A"/>
    <w:rsid w:val="009672A2"/>
    <w:rsid w:val="00970DCC"/>
    <w:rsid w:val="009724F6"/>
    <w:rsid w:val="0097410D"/>
    <w:rsid w:val="00974B01"/>
    <w:rsid w:val="00974B1C"/>
    <w:rsid w:val="0098033E"/>
    <w:rsid w:val="00981A73"/>
    <w:rsid w:val="00984139"/>
    <w:rsid w:val="0098681A"/>
    <w:rsid w:val="0099031E"/>
    <w:rsid w:val="00991BAA"/>
    <w:rsid w:val="009946C0"/>
    <w:rsid w:val="00994ECB"/>
    <w:rsid w:val="00994F5E"/>
    <w:rsid w:val="00995671"/>
    <w:rsid w:val="009A4DAE"/>
    <w:rsid w:val="009A5971"/>
    <w:rsid w:val="009A64FE"/>
    <w:rsid w:val="009A7ACC"/>
    <w:rsid w:val="009B094C"/>
    <w:rsid w:val="009B4545"/>
    <w:rsid w:val="009B634A"/>
    <w:rsid w:val="009B761F"/>
    <w:rsid w:val="009C01A6"/>
    <w:rsid w:val="009C206A"/>
    <w:rsid w:val="009C5869"/>
    <w:rsid w:val="009C5CBD"/>
    <w:rsid w:val="009C684C"/>
    <w:rsid w:val="009C741F"/>
    <w:rsid w:val="009C7C3C"/>
    <w:rsid w:val="009D0FB8"/>
    <w:rsid w:val="009D71E4"/>
    <w:rsid w:val="009E0BBC"/>
    <w:rsid w:val="009E15D9"/>
    <w:rsid w:val="009E4A73"/>
    <w:rsid w:val="009E7C8D"/>
    <w:rsid w:val="009F1CF6"/>
    <w:rsid w:val="009F3634"/>
    <w:rsid w:val="009F3D6A"/>
    <w:rsid w:val="009F46CB"/>
    <w:rsid w:val="009F66D4"/>
    <w:rsid w:val="009F6952"/>
    <w:rsid w:val="00A0423E"/>
    <w:rsid w:val="00A04D4B"/>
    <w:rsid w:val="00A14F37"/>
    <w:rsid w:val="00A15863"/>
    <w:rsid w:val="00A164B6"/>
    <w:rsid w:val="00A176A8"/>
    <w:rsid w:val="00A217B8"/>
    <w:rsid w:val="00A25966"/>
    <w:rsid w:val="00A259AC"/>
    <w:rsid w:val="00A30790"/>
    <w:rsid w:val="00A350FE"/>
    <w:rsid w:val="00A36753"/>
    <w:rsid w:val="00A43174"/>
    <w:rsid w:val="00A473F6"/>
    <w:rsid w:val="00A6156D"/>
    <w:rsid w:val="00A62506"/>
    <w:rsid w:val="00A63FC7"/>
    <w:rsid w:val="00A642F2"/>
    <w:rsid w:val="00A67794"/>
    <w:rsid w:val="00A71E50"/>
    <w:rsid w:val="00A735B4"/>
    <w:rsid w:val="00A7514C"/>
    <w:rsid w:val="00A75F5B"/>
    <w:rsid w:val="00A8249A"/>
    <w:rsid w:val="00A91212"/>
    <w:rsid w:val="00A914CA"/>
    <w:rsid w:val="00A92A03"/>
    <w:rsid w:val="00A93E4D"/>
    <w:rsid w:val="00A93ED1"/>
    <w:rsid w:val="00AA09C9"/>
    <w:rsid w:val="00AA4D05"/>
    <w:rsid w:val="00AA5319"/>
    <w:rsid w:val="00AA6D58"/>
    <w:rsid w:val="00AA745C"/>
    <w:rsid w:val="00AA79D2"/>
    <w:rsid w:val="00AA7DB0"/>
    <w:rsid w:val="00AB1F2F"/>
    <w:rsid w:val="00AB22D4"/>
    <w:rsid w:val="00AB48AD"/>
    <w:rsid w:val="00AC5536"/>
    <w:rsid w:val="00AC765B"/>
    <w:rsid w:val="00AD26DD"/>
    <w:rsid w:val="00AD436A"/>
    <w:rsid w:val="00AE331F"/>
    <w:rsid w:val="00AE54A7"/>
    <w:rsid w:val="00AE5D8A"/>
    <w:rsid w:val="00AE62D8"/>
    <w:rsid w:val="00AE6B8F"/>
    <w:rsid w:val="00AF200E"/>
    <w:rsid w:val="00AF300A"/>
    <w:rsid w:val="00AF704A"/>
    <w:rsid w:val="00B01F3A"/>
    <w:rsid w:val="00B06B6F"/>
    <w:rsid w:val="00B10F8C"/>
    <w:rsid w:val="00B13289"/>
    <w:rsid w:val="00B14B98"/>
    <w:rsid w:val="00B207DD"/>
    <w:rsid w:val="00B20BB1"/>
    <w:rsid w:val="00B22A83"/>
    <w:rsid w:val="00B24856"/>
    <w:rsid w:val="00B2659E"/>
    <w:rsid w:val="00B27C3A"/>
    <w:rsid w:val="00B3476B"/>
    <w:rsid w:val="00B4273B"/>
    <w:rsid w:val="00B55C81"/>
    <w:rsid w:val="00B6304C"/>
    <w:rsid w:val="00B7079F"/>
    <w:rsid w:val="00B70E28"/>
    <w:rsid w:val="00B7193B"/>
    <w:rsid w:val="00B76098"/>
    <w:rsid w:val="00B820E1"/>
    <w:rsid w:val="00B87630"/>
    <w:rsid w:val="00B8792F"/>
    <w:rsid w:val="00B9297A"/>
    <w:rsid w:val="00B933B4"/>
    <w:rsid w:val="00B9782D"/>
    <w:rsid w:val="00BA2940"/>
    <w:rsid w:val="00BA5320"/>
    <w:rsid w:val="00BA56C6"/>
    <w:rsid w:val="00BA79FE"/>
    <w:rsid w:val="00BB0328"/>
    <w:rsid w:val="00BB488E"/>
    <w:rsid w:val="00BC37DE"/>
    <w:rsid w:val="00BC6D33"/>
    <w:rsid w:val="00BC70F8"/>
    <w:rsid w:val="00BD10C8"/>
    <w:rsid w:val="00BE26CA"/>
    <w:rsid w:val="00BE4988"/>
    <w:rsid w:val="00BF0E4D"/>
    <w:rsid w:val="00BF3DC8"/>
    <w:rsid w:val="00BF5006"/>
    <w:rsid w:val="00C00430"/>
    <w:rsid w:val="00C01C04"/>
    <w:rsid w:val="00C04363"/>
    <w:rsid w:val="00C05202"/>
    <w:rsid w:val="00C054E8"/>
    <w:rsid w:val="00C12B02"/>
    <w:rsid w:val="00C16FCE"/>
    <w:rsid w:val="00C2139D"/>
    <w:rsid w:val="00C24E16"/>
    <w:rsid w:val="00C25811"/>
    <w:rsid w:val="00C30E9B"/>
    <w:rsid w:val="00C31FBA"/>
    <w:rsid w:val="00C326B9"/>
    <w:rsid w:val="00C3316B"/>
    <w:rsid w:val="00C337F2"/>
    <w:rsid w:val="00C45F24"/>
    <w:rsid w:val="00C5013C"/>
    <w:rsid w:val="00C50616"/>
    <w:rsid w:val="00C53574"/>
    <w:rsid w:val="00C53FD3"/>
    <w:rsid w:val="00C601DE"/>
    <w:rsid w:val="00C61880"/>
    <w:rsid w:val="00C623AB"/>
    <w:rsid w:val="00C636D2"/>
    <w:rsid w:val="00C73BB4"/>
    <w:rsid w:val="00C74F89"/>
    <w:rsid w:val="00C77009"/>
    <w:rsid w:val="00C77097"/>
    <w:rsid w:val="00C774CA"/>
    <w:rsid w:val="00C77668"/>
    <w:rsid w:val="00C803F2"/>
    <w:rsid w:val="00C81448"/>
    <w:rsid w:val="00C816CC"/>
    <w:rsid w:val="00C858E9"/>
    <w:rsid w:val="00C85ED5"/>
    <w:rsid w:val="00C91722"/>
    <w:rsid w:val="00C91BB6"/>
    <w:rsid w:val="00C92C06"/>
    <w:rsid w:val="00C93FE3"/>
    <w:rsid w:val="00C9563C"/>
    <w:rsid w:val="00C957CB"/>
    <w:rsid w:val="00CA1D6D"/>
    <w:rsid w:val="00CA372D"/>
    <w:rsid w:val="00CA48D8"/>
    <w:rsid w:val="00CA5666"/>
    <w:rsid w:val="00CA6046"/>
    <w:rsid w:val="00CA7454"/>
    <w:rsid w:val="00CA7645"/>
    <w:rsid w:val="00CA7DA6"/>
    <w:rsid w:val="00CB1C5B"/>
    <w:rsid w:val="00CB25E1"/>
    <w:rsid w:val="00CC3B75"/>
    <w:rsid w:val="00CC712B"/>
    <w:rsid w:val="00CD20DF"/>
    <w:rsid w:val="00CD302C"/>
    <w:rsid w:val="00CD3A91"/>
    <w:rsid w:val="00CE0900"/>
    <w:rsid w:val="00CE1E71"/>
    <w:rsid w:val="00CE62D6"/>
    <w:rsid w:val="00CF3948"/>
    <w:rsid w:val="00CF4438"/>
    <w:rsid w:val="00CF5677"/>
    <w:rsid w:val="00CF6651"/>
    <w:rsid w:val="00CF74D9"/>
    <w:rsid w:val="00D00D8E"/>
    <w:rsid w:val="00D04525"/>
    <w:rsid w:val="00D047E7"/>
    <w:rsid w:val="00D05115"/>
    <w:rsid w:val="00D102C1"/>
    <w:rsid w:val="00D10D09"/>
    <w:rsid w:val="00D1378B"/>
    <w:rsid w:val="00D139D0"/>
    <w:rsid w:val="00D16C86"/>
    <w:rsid w:val="00D20328"/>
    <w:rsid w:val="00D2094A"/>
    <w:rsid w:val="00D22DE6"/>
    <w:rsid w:val="00D31AC7"/>
    <w:rsid w:val="00D36C38"/>
    <w:rsid w:val="00D36ED7"/>
    <w:rsid w:val="00D41C29"/>
    <w:rsid w:val="00D41D42"/>
    <w:rsid w:val="00D41DDE"/>
    <w:rsid w:val="00D42897"/>
    <w:rsid w:val="00D4307B"/>
    <w:rsid w:val="00D436BB"/>
    <w:rsid w:val="00D4441C"/>
    <w:rsid w:val="00D464F2"/>
    <w:rsid w:val="00D47491"/>
    <w:rsid w:val="00D52731"/>
    <w:rsid w:val="00D57DD2"/>
    <w:rsid w:val="00D63E26"/>
    <w:rsid w:val="00D66644"/>
    <w:rsid w:val="00D66679"/>
    <w:rsid w:val="00D70679"/>
    <w:rsid w:val="00D77809"/>
    <w:rsid w:val="00D80241"/>
    <w:rsid w:val="00D835E2"/>
    <w:rsid w:val="00D8388D"/>
    <w:rsid w:val="00D863DF"/>
    <w:rsid w:val="00D86B55"/>
    <w:rsid w:val="00D86D3F"/>
    <w:rsid w:val="00D90E07"/>
    <w:rsid w:val="00D9404F"/>
    <w:rsid w:val="00D94BE8"/>
    <w:rsid w:val="00D94C3A"/>
    <w:rsid w:val="00D9589E"/>
    <w:rsid w:val="00D979F5"/>
    <w:rsid w:val="00DB1EE5"/>
    <w:rsid w:val="00DB209D"/>
    <w:rsid w:val="00DB7A0A"/>
    <w:rsid w:val="00DB7DB4"/>
    <w:rsid w:val="00DC2BF9"/>
    <w:rsid w:val="00DC2D82"/>
    <w:rsid w:val="00DC2DD0"/>
    <w:rsid w:val="00DC2E67"/>
    <w:rsid w:val="00DC5CFE"/>
    <w:rsid w:val="00DD0F10"/>
    <w:rsid w:val="00DD1832"/>
    <w:rsid w:val="00DD454E"/>
    <w:rsid w:val="00DE09C4"/>
    <w:rsid w:val="00DE2644"/>
    <w:rsid w:val="00DE4E0B"/>
    <w:rsid w:val="00DF0FCB"/>
    <w:rsid w:val="00DF34EC"/>
    <w:rsid w:val="00DF4BA2"/>
    <w:rsid w:val="00DF518B"/>
    <w:rsid w:val="00DF68A6"/>
    <w:rsid w:val="00DF7B74"/>
    <w:rsid w:val="00E048EC"/>
    <w:rsid w:val="00E14223"/>
    <w:rsid w:val="00E15282"/>
    <w:rsid w:val="00E15313"/>
    <w:rsid w:val="00E1602E"/>
    <w:rsid w:val="00E17D6F"/>
    <w:rsid w:val="00E20EF1"/>
    <w:rsid w:val="00E20F27"/>
    <w:rsid w:val="00E2517D"/>
    <w:rsid w:val="00E303E7"/>
    <w:rsid w:val="00E30648"/>
    <w:rsid w:val="00E3194C"/>
    <w:rsid w:val="00E346B3"/>
    <w:rsid w:val="00E34C9F"/>
    <w:rsid w:val="00E3688E"/>
    <w:rsid w:val="00E36D1A"/>
    <w:rsid w:val="00E40CAA"/>
    <w:rsid w:val="00E41F14"/>
    <w:rsid w:val="00E44ACC"/>
    <w:rsid w:val="00E455C3"/>
    <w:rsid w:val="00E46750"/>
    <w:rsid w:val="00E47391"/>
    <w:rsid w:val="00E5415B"/>
    <w:rsid w:val="00E56CF3"/>
    <w:rsid w:val="00E62F4E"/>
    <w:rsid w:val="00E65644"/>
    <w:rsid w:val="00E65A9D"/>
    <w:rsid w:val="00E677A8"/>
    <w:rsid w:val="00E703B5"/>
    <w:rsid w:val="00E71E69"/>
    <w:rsid w:val="00E74A09"/>
    <w:rsid w:val="00E75529"/>
    <w:rsid w:val="00E766C7"/>
    <w:rsid w:val="00E77200"/>
    <w:rsid w:val="00E77BB4"/>
    <w:rsid w:val="00E82B26"/>
    <w:rsid w:val="00E82CFD"/>
    <w:rsid w:val="00E845D0"/>
    <w:rsid w:val="00E8554C"/>
    <w:rsid w:val="00E86F83"/>
    <w:rsid w:val="00E87178"/>
    <w:rsid w:val="00E908EF"/>
    <w:rsid w:val="00E930E4"/>
    <w:rsid w:val="00E94496"/>
    <w:rsid w:val="00E9722E"/>
    <w:rsid w:val="00E9764E"/>
    <w:rsid w:val="00EA1F75"/>
    <w:rsid w:val="00EA20BA"/>
    <w:rsid w:val="00EA358E"/>
    <w:rsid w:val="00EA7269"/>
    <w:rsid w:val="00EB0868"/>
    <w:rsid w:val="00EB15FE"/>
    <w:rsid w:val="00EB22FF"/>
    <w:rsid w:val="00EB4EF3"/>
    <w:rsid w:val="00EC10CE"/>
    <w:rsid w:val="00EC4F40"/>
    <w:rsid w:val="00ED11CF"/>
    <w:rsid w:val="00ED1C08"/>
    <w:rsid w:val="00ED2DEA"/>
    <w:rsid w:val="00ED551C"/>
    <w:rsid w:val="00EE1087"/>
    <w:rsid w:val="00EE132A"/>
    <w:rsid w:val="00EE404B"/>
    <w:rsid w:val="00EF0F36"/>
    <w:rsid w:val="00EF1AA4"/>
    <w:rsid w:val="00EF3CE2"/>
    <w:rsid w:val="00EF41D8"/>
    <w:rsid w:val="00EF53C0"/>
    <w:rsid w:val="00F006A3"/>
    <w:rsid w:val="00F0163A"/>
    <w:rsid w:val="00F01CEA"/>
    <w:rsid w:val="00F07976"/>
    <w:rsid w:val="00F109F7"/>
    <w:rsid w:val="00F17929"/>
    <w:rsid w:val="00F202A0"/>
    <w:rsid w:val="00F2051D"/>
    <w:rsid w:val="00F248F6"/>
    <w:rsid w:val="00F26EC3"/>
    <w:rsid w:val="00F32707"/>
    <w:rsid w:val="00F42285"/>
    <w:rsid w:val="00F424AE"/>
    <w:rsid w:val="00F4304D"/>
    <w:rsid w:val="00F4350E"/>
    <w:rsid w:val="00F4421F"/>
    <w:rsid w:val="00F443CC"/>
    <w:rsid w:val="00F44B42"/>
    <w:rsid w:val="00F44DD2"/>
    <w:rsid w:val="00F46C00"/>
    <w:rsid w:val="00F50640"/>
    <w:rsid w:val="00F50EAF"/>
    <w:rsid w:val="00F54F42"/>
    <w:rsid w:val="00F60167"/>
    <w:rsid w:val="00F60D71"/>
    <w:rsid w:val="00F61094"/>
    <w:rsid w:val="00F619D0"/>
    <w:rsid w:val="00F6230B"/>
    <w:rsid w:val="00F62A80"/>
    <w:rsid w:val="00F6328D"/>
    <w:rsid w:val="00F64AF7"/>
    <w:rsid w:val="00F653D4"/>
    <w:rsid w:val="00F67206"/>
    <w:rsid w:val="00F739F7"/>
    <w:rsid w:val="00F73A9E"/>
    <w:rsid w:val="00F75171"/>
    <w:rsid w:val="00F76E6F"/>
    <w:rsid w:val="00F81740"/>
    <w:rsid w:val="00F81E33"/>
    <w:rsid w:val="00F823F7"/>
    <w:rsid w:val="00F8366F"/>
    <w:rsid w:val="00F83B90"/>
    <w:rsid w:val="00F877C3"/>
    <w:rsid w:val="00F90041"/>
    <w:rsid w:val="00FA1B8D"/>
    <w:rsid w:val="00FA3422"/>
    <w:rsid w:val="00FA409E"/>
    <w:rsid w:val="00FA67B6"/>
    <w:rsid w:val="00FA7940"/>
    <w:rsid w:val="00FB0C4B"/>
    <w:rsid w:val="00FB20D9"/>
    <w:rsid w:val="00FB5146"/>
    <w:rsid w:val="00FB609F"/>
    <w:rsid w:val="00FB6FB1"/>
    <w:rsid w:val="00FC2163"/>
    <w:rsid w:val="00FC3CCC"/>
    <w:rsid w:val="00FC4A27"/>
    <w:rsid w:val="00FC6C0B"/>
    <w:rsid w:val="00FC6EAD"/>
    <w:rsid w:val="00FD12BA"/>
    <w:rsid w:val="00FD561A"/>
    <w:rsid w:val="00FD7129"/>
    <w:rsid w:val="00FE003A"/>
    <w:rsid w:val="00FE3114"/>
    <w:rsid w:val="00FE4CB3"/>
    <w:rsid w:val="00FE6067"/>
    <w:rsid w:val="00FE6D19"/>
    <w:rsid w:val="00FE73C1"/>
    <w:rsid w:val="00FF2E9D"/>
    <w:rsid w:val="00FF3C1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BC85CF-0AF0-43EF-84E7-8D905C290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684C"/>
    <w:rPr>
      <w:rFonts w:ascii="Times New Roman" w:hAnsi="Times New Roman"/>
    </w:rPr>
  </w:style>
  <w:style w:type="paragraph" w:styleId="Heading1">
    <w:name w:val="heading 1"/>
    <w:basedOn w:val="Normal"/>
    <w:next w:val="Normal"/>
    <w:link w:val="Heading1Char"/>
    <w:uiPriority w:val="9"/>
    <w:qFormat/>
    <w:rsid w:val="00FB609F"/>
    <w:pPr>
      <w:keepNext/>
      <w:keepLines/>
      <w:numPr>
        <w:numId w:val="3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609F"/>
    <w:pPr>
      <w:keepNext/>
      <w:keepLines/>
      <w:numPr>
        <w:ilvl w:val="1"/>
        <w:numId w:val="3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609F"/>
    <w:pPr>
      <w:keepNext/>
      <w:keepLines/>
      <w:numPr>
        <w:ilvl w:val="2"/>
        <w:numId w:val="3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764F0"/>
    <w:pPr>
      <w:keepNext/>
      <w:keepLines/>
      <w:numPr>
        <w:ilvl w:val="3"/>
        <w:numId w:val="32"/>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7764F0"/>
    <w:pPr>
      <w:keepNext/>
      <w:keepLines/>
      <w:numPr>
        <w:ilvl w:val="4"/>
        <w:numId w:val="32"/>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7764F0"/>
    <w:pPr>
      <w:keepNext/>
      <w:keepLines/>
      <w:numPr>
        <w:ilvl w:val="5"/>
        <w:numId w:val="32"/>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7764F0"/>
    <w:pPr>
      <w:keepNext/>
      <w:keepLines/>
      <w:numPr>
        <w:ilvl w:val="6"/>
        <w:numId w:val="32"/>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7764F0"/>
    <w:pPr>
      <w:keepNext/>
      <w:keepLines/>
      <w:numPr>
        <w:ilvl w:val="7"/>
        <w:numId w:val="3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64F0"/>
    <w:pPr>
      <w:keepNext/>
      <w:keepLines/>
      <w:numPr>
        <w:ilvl w:val="8"/>
        <w:numId w:val="3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609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B609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B609F"/>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99031E"/>
    <w:rPr>
      <w:color w:val="808080"/>
    </w:rPr>
  </w:style>
  <w:style w:type="paragraph" w:styleId="BalloonText">
    <w:name w:val="Balloon Text"/>
    <w:basedOn w:val="Normal"/>
    <w:link w:val="BalloonTextChar"/>
    <w:uiPriority w:val="99"/>
    <w:semiHidden/>
    <w:unhideWhenUsed/>
    <w:rsid w:val="009903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031E"/>
    <w:rPr>
      <w:rFonts w:ascii="Tahoma" w:hAnsi="Tahoma" w:cs="Tahoma"/>
      <w:sz w:val="16"/>
      <w:szCs w:val="16"/>
    </w:rPr>
  </w:style>
  <w:style w:type="paragraph" w:customStyle="1" w:styleId="Default">
    <w:name w:val="Default"/>
    <w:rsid w:val="00C50616"/>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0B3999"/>
    <w:pPr>
      <w:ind w:left="720"/>
      <w:contextualSpacing/>
    </w:pPr>
  </w:style>
  <w:style w:type="paragraph" w:styleId="Header">
    <w:name w:val="header"/>
    <w:basedOn w:val="Normal"/>
    <w:link w:val="HeaderChar"/>
    <w:uiPriority w:val="99"/>
    <w:unhideWhenUsed/>
    <w:rsid w:val="00A259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5966"/>
  </w:style>
  <w:style w:type="paragraph" w:styleId="Footer">
    <w:name w:val="footer"/>
    <w:basedOn w:val="Normal"/>
    <w:link w:val="FooterChar"/>
    <w:uiPriority w:val="99"/>
    <w:unhideWhenUsed/>
    <w:rsid w:val="00A259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5966"/>
  </w:style>
  <w:style w:type="paragraph" w:styleId="NoSpacing">
    <w:name w:val="No Spacing"/>
    <w:uiPriority w:val="1"/>
    <w:qFormat/>
    <w:rsid w:val="0089429A"/>
    <w:pPr>
      <w:spacing w:after="0" w:line="240" w:lineRule="auto"/>
    </w:pPr>
    <w:rPr>
      <w:lang w:val="en-GB"/>
    </w:rPr>
  </w:style>
  <w:style w:type="table" w:styleId="TableGrid">
    <w:name w:val="Table Grid"/>
    <w:basedOn w:val="TableNormal"/>
    <w:uiPriority w:val="39"/>
    <w:rsid w:val="00A158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15863"/>
    <w:pPr>
      <w:spacing w:line="240" w:lineRule="auto"/>
    </w:pPr>
    <w:rPr>
      <w:i/>
      <w:iCs/>
      <w:color w:val="1F497D" w:themeColor="text2"/>
      <w:sz w:val="18"/>
      <w:szCs w:val="18"/>
    </w:rPr>
  </w:style>
  <w:style w:type="character" w:styleId="Hyperlink">
    <w:name w:val="Hyperlink"/>
    <w:basedOn w:val="DefaultParagraphFont"/>
    <w:uiPriority w:val="99"/>
    <w:unhideWhenUsed/>
    <w:rsid w:val="00FD7129"/>
    <w:rPr>
      <w:color w:val="0000FF" w:themeColor="hyperlink"/>
      <w:u w:val="single"/>
    </w:rPr>
  </w:style>
  <w:style w:type="character" w:customStyle="1" w:styleId="Heading4Char">
    <w:name w:val="Heading 4 Char"/>
    <w:basedOn w:val="DefaultParagraphFont"/>
    <w:link w:val="Heading4"/>
    <w:uiPriority w:val="9"/>
    <w:semiHidden/>
    <w:rsid w:val="007764F0"/>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7764F0"/>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7764F0"/>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7764F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7764F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764F0"/>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7764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64F0"/>
    <w:rPr>
      <w:rFonts w:asciiTheme="majorHAnsi" w:eastAsiaTheme="majorEastAsia" w:hAnsiTheme="majorHAnsi" w:cstheme="majorBidi"/>
      <w:spacing w:val="-10"/>
      <w:kern w:val="28"/>
      <w:sz w:val="56"/>
      <w:szCs w:val="56"/>
    </w:rPr>
  </w:style>
  <w:style w:type="paragraph" w:customStyle="1" w:styleId="TableContents">
    <w:name w:val="Table Contents"/>
    <w:basedOn w:val="Normal"/>
    <w:rsid w:val="005751DB"/>
    <w:pPr>
      <w:widowControl w:val="0"/>
      <w:suppressLineNumbers/>
      <w:suppressAutoHyphens/>
      <w:spacing w:after="115" w:line="360" w:lineRule="auto"/>
      <w:ind w:right="115"/>
      <w:jc w:val="both"/>
    </w:pPr>
    <w:rPr>
      <w:rFonts w:ascii="Liberation Serif" w:eastAsia="Droid Sans Fallback" w:hAnsi="Liberation Serif" w:cs="FreeSans"/>
      <w:kern w:val="2"/>
      <w:sz w:val="24"/>
      <w:szCs w:val="24"/>
      <w:lang w:val="en-GB" w:eastAsia="zh-CN" w:bidi="hi-IN"/>
    </w:rPr>
  </w:style>
  <w:style w:type="paragraph" w:customStyle="1" w:styleId="TableHeading">
    <w:name w:val="Table Heading"/>
    <w:basedOn w:val="TableContents"/>
    <w:rsid w:val="005751DB"/>
    <w:pPr>
      <w:jc w:val="center"/>
    </w:pPr>
    <w:rPr>
      <w:b/>
      <w:bCs/>
    </w:rPr>
  </w:style>
  <w:style w:type="character" w:styleId="Emphasis">
    <w:name w:val="Emphasis"/>
    <w:basedOn w:val="DefaultParagraphFont"/>
    <w:qFormat/>
    <w:rsid w:val="005751DB"/>
    <w:rPr>
      <w:i/>
      <w:iCs/>
    </w:rPr>
  </w:style>
  <w:style w:type="paragraph" w:customStyle="1" w:styleId="BulletList">
    <w:name w:val="Bullet List"/>
    <w:basedOn w:val="Normal"/>
    <w:qFormat/>
    <w:rsid w:val="009C684C"/>
    <w:pPr>
      <w:tabs>
        <w:tab w:val="left" w:pos="1418"/>
      </w:tabs>
      <w:ind w:left="1418" w:hanging="1134"/>
    </w:pPr>
    <w:rPr>
      <w:rFonts w:cs="Times New Roman"/>
    </w:rPr>
  </w:style>
  <w:style w:type="character" w:customStyle="1" w:styleId="FileNames">
    <w:name w:val="FileNames"/>
    <w:basedOn w:val="DefaultParagraphFont"/>
    <w:uiPriority w:val="1"/>
    <w:qFormat/>
    <w:rsid w:val="00F60D71"/>
    <w:rPr>
      <w:rFonts w:ascii="Courier New" w:hAnsi="Courier New"/>
      <w:b/>
      <w:i w:val="0"/>
      <w:sz w:val="24"/>
    </w:rPr>
  </w:style>
  <w:style w:type="paragraph" w:customStyle="1" w:styleId="Style1">
    <w:name w:val="Style1"/>
    <w:basedOn w:val="BulletList"/>
    <w:qFormat/>
    <w:rsid w:val="009C684C"/>
    <w:pPr>
      <w:ind w:left="1247"/>
    </w:pPr>
  </w:style>
  <w:style w:type="character" w:customStyle="1" w:styleId="Variables">
    <w:name w:val="Variables"/>
    <w:basedOn w:val="DefaultParagraphFont"/>
    <w:uiPriority w:val="1"/>
    <w:qFormat/>
    <w:rsid w:val="00F60D71"/>
    <w:rPr>
      <w:rFonts w:ascii="Courier New" w:hAnsi="Courier New"/>
      <w:b w:val="0"/>
      <w:i w:val="0"/>
      <w:sz w:val="24"/>
    </w:rPr>
  </w:style>
  <w:style w:type="paragraph" w:customStyle="1" w:styleId="Code">
    <w:name w:val="Code"/>
    <w:basedOn w:val="Normal"/>
    <w:qFormat/>
    <w:rsid w:val="00577A75"/>
    <w:pPr>
      <w:spacing w:after="0"/>
      <w:ind w:left="113"/>
    </w:pPr>
    <w:rPr>
      <w:rFonts w:ascii="Courier New" w:hAnsi="Courier New"/>
      <w:sz w:val="24"/>
    </w:rPr>
  </w:style>
  <w:style w:type="character" w:styleId="FollowedHyperlink">
    <w:name w:val="FollowedHyperlink"/>
    <w:basedOn w:val="DefaultParagraphFont"/>
    <w:uiPriority w:val="99"/>
    <w:semiHidden/>
    <w:unhideWhenUsed/>
    <w:rsid w:val="00E048EC"/>
    <w:rPr>
      <w:color w:val="800080" w:themeColor="followedHyperlink"/>
      <w:u w:val="single"/>
    </w:rPr>
  </w:style>
  <w:style w:type="character" w:styleId="HTMLCode">
    <w:name w:val="HTML Code"/>
    <w:basedOn w:val="DefaultParagraphFont"/>
    <w:uiPriority w:val="99"/>
    <w:semiHidden/>
    <w:unhideWhenUsed/>
    <w:rsid w:val="00400503"/>
    <w:rPr>
      <w:rFonts w:ascii="Courier New" w:eastAsia="Times New Roman" w:hAnsi="Courier New" w:cs="Courier New"/>
      <w:sz w:val="20"/>
      <w:szCs w:val="20"/>
    </w:rPr>
  </w:style>
  <w:style w:type="character" w:customStyle="1" w:styleId="Menu">
    <w:name w:val="Menu"/>
    <w:basedOn w:val="DefaultParagraphFont"/>
    <w:uiPriority w:val="1"/>
    <w:qFormat/>
    <w:rsid w:val="00D4307B"/>
    <w:rPr>
      <w:rFonts w:ascii="Arial" w:hAnsi="Arial"/>
      <w:i/>
    </w:rPr>
  </w:style>
  <w:style w:type="paragraph" w:styleId="TOCHeading">
    <w:name w:val="TOC Heading"/>
    <w:basedOn w:val="Heading1"/>
    <w:next w:val="Normal"/>
    <w:uiPriority w:val="39"/>
    <w:unhideWhenUsed/>
    <w:qFormat/>
    <w:rsid w:val="00E17D6F"/>
    <w:pPr>
      <w:numPr>
        <w:numId w:val="0"/>
      </w:num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E17D6F"/>
    <w:pPr>
      <w:spacing w:after="100"/>
    </w:pPr>
  </w:style>
  <w:style w:type="paragraph" w:styleId="TOC2">
    <w:name w:val="toc 2"/>
    <w:basedOn w:val="Normal"/>
    <w:next w:val="Normal"/>
    <w:autoRedefine/>
    <w:uiPriority w:val="39"/>
    <w:unhideWhenUsed/>
    <w:rsid w:val="00E17D6F"/>
    <w:pPr>
      <w:spacing w:after="100"/>
      <w:ind w:left="220"/>
    </w:pPr>
  </w:style>
  <w:style w:type="paragraph" w:styleId="TOC3">
    <w:name w:val="toc 3"/>
    <w:basedOn w:val="Normal"/>
    <w:next w:val="Normal"/>
    <w:autoRedefine/>
    <w:uiPriority w:val="39"/>
    <w:unhideWhenUsed/>
    <w:rsid w:val="00E17D6F"/>
    <w:pPr>
      <w:spacing w:after="100"/>
      <w:ind w:left="440"/>
    </w:pPr>
  </w:style>
  <w:style w:type="paragraph" w:customStyle="1" w:styleId="api">
    <w:name w:val="api"/>
    <w:basedOn w:val="Heading2"/>
    <w:next w:val="api-sub"/>
    <w:qFormat/>
    <w:rsid w:val="00EB22FF"/>
    <w:pPr>
      <w:numPr>
        <w:ilvl w:val="0"/>
        <w:numId w:val="0"/>
      </w:numPr>
      <w:ind w:left="170"/>
    </w:pPr>
  </w:style>
  <w:style w:type="paragraph" w:customStyle="1" w:styleId="api-sub-2">
    <w:name w:val="api-sub-2"/>
    <w:basedOn w:val="api-sub"/>
    <w:next w:val="api-sub-body"/>
    <w:qFormat/>
    <w:rsid w:val="00710D0F"/>
    <w:pPr>
      <w:ind w:left="397"/>
    </w:pPr>
    <w:rPr>
      <w:sz w:val="22"/>
    </w:rPr>
  </w:style>
  <w:style w:type="paragraph" w:customStyle="1" w:styleId="api-sub">
    <w:name w:val="api-sub"/>
    <w:basedOn w:val="api"/>
    <w:next w:val="api-sub-body"/>
    <w:qFormat/>
    <w:rsid w:val="00EB22FF"/>
    <w:pPr>
      <w:ind w:left="284"/>
    </w:pPr>
    <w:rPr>
      <w:sz w:val="24"/>
    </w:rPr>
  </w:style>
  <w:style w:type="paragraph" w:customStyle="1" w:styleId="api-sub-body">
    <w:name w:val="api-sub-body"/>
    <w:basedOn w:val="Normal"/>
    <w:qFormat/>
    <w:rsid w:val="00C61880"/>
    <w:pPr>
      <w:ind w:left="397"/>
    </w:pPr>
  </w:style>
  <w:style w:type="paragraph" w:styleId="TOC4">
    <w:name w:val="toc 4"/>
    <w:basedOn w:val="Normal"/>
    <w:next w:val="Normal"/>
    <w:autoRedefine/>
    <w:uiPriority w:val="39"/>
    <w:unhideWhenUsed/>
    <w:rsid w:val="00AD436A"/>
    <w:pPr>
      <w:spacing w:after="100" w:line="259" w:lineRule="auto"/>
      <w:ind w:left="660"/>
    </w:pPr>
    <w:rPr>
      <w:rFonts w:asciiTheme="minorHAnsi" w:eastAsiaTheme="minorEastAsia" w:hAnsiTheme="minorHAnsi"/>
      <w:lang w:eastAsia="en-AU"/>
    </w:rPr>
  </w:style>
  <w:style w:type="paragraph" w:styleId="TOC5">
    <w:name w:val="toc 5"/>
    <w:basedOn w:val="Normal"/>
    <w:next w:val="Normal"/>
    <w:autoRedefine/>
    <w:uiPriority w:val="39"/>
    <w:unhideWhenUsed/>
    <w:rsid w:val="00AD436A"/>
    <w:pPr>
      <w:spacing w:after="100" w:line="259" w:lineRule="auto"/>
      <w:ind w:left="880"/>
    </w:pPr>
    <w:rPr>
      <w:rFonts w:asciiTheme="minorHAnsi" w:eastAsiaTheme="minorEastAsia" w:hAnsiTheme="minorHAnsi"/>
      <w:lang w:eastAsia="en-AU"/>
    </w:rPr>
  </w:style>
  <w:style w:type="paragraph" w:styleId="TOC6">
    <w:name w:val="toc 6"/>
    <w:basedOn w:val="Normal"/>
    <w:next w:val="Normal"/>
    <w:autoRedefine/>
    <w:uiPriority w:val="39"/>
    <w:unhideWhenUsed/>
    <w:rsid w:val="00AD436A"/>
    <w:pPr>
      <w:spacing w:after="100" w:line="259" w:lineRule="auto"/>
      <w:ind w:left="1100"/>
    </w:pPr>
    <w:rPr>
      <w:rFonts w:asciiTheme="minorHAnsi" w:eastAsiaTheme="minorEastAsia" w:hAnsiTheme="minorHAnsi"/>
      <w:lang w:eastAsia="en-AU"/>
    </w:rPr>
  </w:style>
  <w:style w:type="paragraph" w:styleId="TOC7">
    <w:name w:val="toc 7"/>
    <w:basedOn w:val="Normal"/>
    <w:next w:val="Normal"/>
    <w:autoRedefine/>
    <w:uiPriority w:val="39"/>
    <w:unhideWhenUsed/>
    <w:rsid w:val="00AD436A"/>
    <w:pPr>
      <w:spacing w:after="100" w:line="259" w:lineRule="auto"/>
      <w:ind w:left="1320"/>
    </w:pPr>
    <w:rPr>
      <w:rFonts w:asciiTheme="minorHAnsi" w:eastAsiaTheme="minorEastAsia" w:hAnsiTheme="minorHAnsi"/>
      <w:lang w:eastAsia="en-AU"/>
    </w:rPr>
  </w:style>
  <w:style w:type="paragraph" w:styleId="TOC8">
    <w:name w:val="toc 8"/>
    <w:basedOn w:val="Normal"/>
    <w:next w:val="Normal"/>
    <w:autoRedefine/>
    <w:uiPriority w:val="39"/>
    <w:unhideWhenUsed/>
    <w:rsid w:val="00AD436A"/>
    <w:pPr>
      <w:spacing w:after="100" w:line="259" w:lineRule="auto"/>
      <w:ind w:left="1540"/>
    </w:pPr>
    <w:rPr>
      <w:rFonts w:asciiTheme="minorHAnsi" w:eastAsiaTheme="minorEastAsia" w:hAnsiTheme="minorHAnsi"/>
      <w:lang w:eastAsia="en-AU"/>
    </w:rPr>
  </w:style>
  <w:style w:type="paragraph" w:styleId="TOC9">
    <w:name w:val="toc 9"/>
    <w:basedOn w:val="Normal"/>
    <w:next w:val="Normal"/>
    <w:autoRedefine/>
    <w:uiPriority w:val="39"/>
    <w:unhideWhenUsed/>
    <w:rsid w:val="00AD436A"/>
    <w:pPr>
      <w:spacing w:after="100" w:line="259" w:lineRule="auto"/>
      <w:ind w:left="1760"/>
    </w:pPr>
    <w:rPr>
      <w:rFonts w:asciiTheme="minorHAnsi" w:eastAsiaTheme="minorEastAsia" w:hAnsiTheme="minorHAnsi"/>
      <w:lang w:eastAsia="en-AU"/>
    </w:rPr>
  </w:style>
  <w:style w:type="paragraph" w:styleId="FootnoteText">
    <w:name w:val="footnote text"/>
    <w:basedOn w:val="Normal"/>
    <w:link w:val="FootnoteTextChar"/>
    <w:uiPriority w:val="99"/>
    <w:semiHidden/>
    <w:unhideWhenUsed/>
    <w:rsid w:val="0048448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8448E"/>
    <w:rPr>
      <w:rFonts w:ascii="Times New Roman" w:hAnsi="Times New Roman"/>
      <w:sz w:val="20"/>
      <w:szCs w:val="20"/>
    </w:rPr>
  </w:style>
  <w:style w:type="character" w:styleId="FootnoteReference">
    <w:name w:val="footnote reference"/>
    <w:basedOn w:val="DefaultParagraphFont"/>
    <w:uiPriority w:val="99"/>
    <w:semiHidden/>
    <w:unhideWhenUsed/>
    <w:rsid w:val="0048448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003302">
      <w:bodyDiv w:val="1"/>
      <w:marLeft w:val="0"/>
      <w:marRight w:val="0"/>
      <w:marTop w:val="0"/>
      <w:marBottom w:val="0"/>
      <w:divBdr>
        <w:top w:val="none" w:sz="0" w:space="0" w:color="auto"/>
        <w:left w:val="none" w:sz="0" w:space="0" w:color="auto"/>
        <w:bottom w:val="none" w:sz="0" w:space="0" w:color="auto"/>
        <w:right w:val="none" w:sz="0" w:space="0" w:color="auto"/>
      </w:divBdr>
    </w:div>
    <w:div w:id="333068160">
      <w:bodyDiv w:val="1"/>
      <w:marLeft w:val="0"/>
      <w:marRight w:val="0"/>
      <w:marTop w:val="0"/>
      <w:marBottom w:val="0"/>
      <w:divBdr>
        <w:top w:val="none" w:sz="0" w:space="0" w:color="auto"/>
        <w:left w:val="none" w:sz="0" w:space="0" w:color="auto"/>
        <w:bottom w:val="none" w:sz="0" w:space="0" w:color="auto"/>
        <w:right w:val="none" w:sz="0" w:space="0" w:color="auto"/>
      </w:divBdr>
    </w:div>
    <w:div w:id="1098676943">
      <w:bodyDiv w:val="1"/>
      <w:marLeft w:val="0"/>
      <w:marRight w:val="0"/>
      <w:marTop w:val="0"/>
      <w:marBottom w:val="0"/>
      <w:divBdr>
        <w:top w:val="none" w:sz="0" w:space="0" w:color="auto"/>
        <w:left w:val="none" w:sz="0" w:space="0" w:color="auto"/>
        <w:bottom w:val="none" w:sz="0" w:space="0" w:color="auto"/>
        <w:right w:val="none" w:sz="0" w:space="0" w:color="auto"/>
      </w:divBdr>
    </w:div>
    <w:div w:id="1230194309">
      <w:bodyDiv w:val="1"/>
      <w:marLeft w:val="0"/>
      <w:marRight w:val="0"/>
      <w:marTop w:val="0"/>
      <w:marBottom w:val="0"/>
      <w:divBdr>
        <w:top w:val="none" w:sz="0" w:space="0" w:color="auto"/>
        <w:left w:val="none" w:sz="0" w:space="0" w:color="auto"/>
        <w:bottom w:val="none" w:sz="0" w:space="0" w:color="auto"/>
        <w:right w:val="none" w:sz="0" w:space="0" w:color="auto"/>
      </w:divBdr>
    </w:div>
    <w:div w:id="1516110038">
      <w:bodyDiv w:val="1"/>
      <w:marLeft w:val="0"/>
      <w:marRight w:val="0"/>
      <w:marTop w:val="0"/>
      <w:marBottom w:val="0"/>
      <w:divBdr>
        <w:top w:val="none" w:sz="0" w:space="0" w:color="auto"/>
        <w:left w:val="none" w:sz="0" w:space="0" w:color="auto"/>
        <w:bottom w:val="none" w:sz="0" w:space="0" w:color="auto"/>
        <w:right w:val="none" w:sz="0" w:space="0" w:color="auto"/>
      </w:divBdr>
    </w:div>
    <w:div w:id="2081977069">
      <w:bodyDiv w:val="1"/>
      <w:marLeft w:val="0"/>
      <w:marRight w:val="0"/>
      <w:marTop w:val="0"/>
      <w:marBottom w:val="0"/>
      <w:divBdr>
        <w:top w:val="none" w:sz="0" w:space="0" w:color="auto"/>
        <w:left w:val="none" w:sz="0" w:space="0" w:color="auto"/>
        <w:bottom w:val="none" w:sz="0" w:space="0" w:color="auto"/>
        <w:right w:val="none" w:sz="0" w:space="0" w:color="auto"/>
      </w:divBdr>
    </w:div>
    <w:div w:id="2127456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wmf"/><Relationship Id="rId117" Type="http://schemas.openxmlformats.org/officeDocument/2006/relationships/theme" Target="theme/theme1.xml"/><Relationship Id="rId21" Type="http://schemas.openxmlformats.org/officeDocument/2006/relationships/oleObject" Target="embeddings/oleObject3.bin"/><Relationship Id="rId42" Type="http://schemas.openxmlformats.org/officeDocument/2006/relationships/image" Target="media/image16.wmf"/><Relationship Id="rId47" Type="http://schemas.openxmlformats.org/officeDocument/2006/relationships/oleObject" Target="embeddings/oleObject16.bin"/><Relationship Id="rId63" Type="http://schemas.openxmlformats.org/officeDocument/2006/relationships/oleObject" Target="embeddings/oleObject26.bin"/><Relationship Id="rId68" Type="http://schemas.openxmlformats.org/officeDocument/2006/relationships/image" Target="media/image26.wmf"/><Relationship Id="rId84" Type="http://schemas.openxmlformats.org/officeDocument/2006/relationships/image" Target="media/image35.wmf"/><Relationship Id="rId89" Type="http://schemas.openxmlformats.org/officeDocument/2006/relationships/oleObject" Target="embeddings/oleObject39.bin"/><Relationship Id="rId112" Type="http://schemas.openxmlformats.org/officeDocument/2006/relationships/image" Target="media/image48.wmf"/><Relationship Id="rId16" Type="http://schemas.openxmlformats.org/officeDocument/2006/relationships/image" Target="media/image3.wmf"/><Relationship Id="rId107" Type="http://schemas.openxmlformats.org/officeDocument/2006/relationships/image" Target="media/image46.wmf"/><Relationship Id="rId11" Type="http://schemas.openxmlformats.org/officeDocument/2006/relationships/hyperlink" Target="https://github.com/pjumppanen/niMSE-IO-BET-YFT" TargetMode="External"/><Relationship Id="rId24" Type="http://schemas.openxmlformats.org/officeDocument/2006/relationships/image" Target="media/image7.wmf"/><Relationship Id="rId32" Type="http://schemas.openxmlformats.org/officeDocument/2006/relationships/image" Target="media/image11.wmf"/><Relationship Id="rId37" Type="http://schemas.openxmlformats.org/officeDocument/2006/relationships/oleObject" Target="embeddings/oleObject11.bin"/><Relationship Id="rId40" Type="http://schemas.openxmlformats.org/officeDocument/2006/relationships/image" Target="media/image15.wmf"/><Relationship Id="rId45" Type="http://schemas.openxmlformats.org/officeDocument/2006/relationships/oleObject" Target="embeddings/oleObject15.bin"/><Relationship Id="rId53" Type="http://schemas.openxmlformats.org/officeDocument/2006/relationships/oleObject" Target="embeddings/oleObject19.bin"/><Relationship Id="rId58" Type="http://schemas.openxmlformats.org/officeDocument/2006/relationships/image" Target="media/image24.wmf"/><Relationship Id="rId66" Type="http://schemas.openxmlformats.org/officeDocument/2006/relationships/image" Target="media/image25.wmf"/><Relationship Id="rId74" Type="http://schemas.openxmlformats.org/officeDocument/2006/relationships/image" Target="media/image29.wmf"/><Relationship Id="rId79" Type="http://schemas.openxmlformats.org/officeDocument/2006/relationships/image" Target="media/image32.png"/><Relationship Id="rId87" Type="http://schemas.openxmlformats.org/officeDocument/2006/relationships/oleObject" Target="embeddings/oleObject38.bin"/><Relationship Id="rId102" Type="http://schemas.openxmlformats.org/officeDocument/2006/relationships/image" Target="media/image44.wmf"/><Relationship Id="rId110" Type="http://schemas.openxmlformats.org/officeDocument/2006/relationships/oleObject" Target="embeddings/oleObject50.bin"/><Relationship Id="rId115"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oleObject" Target="embeddings/oleObject24.bin"/><Relationship Id="rId82" Type="http://schemas.openxmlformats.org/officeDocument/2006/relationships/image" Target="media/image34.wmf"/><Relationship Id="rId90" Type="http://schemas.openxmlformats.org/officeDocument/2006/relationships/image" Target="media/image38.wmf"/><Relationship Id="rId95" Type="http://schemas.openxmlformats.org/officeDocument/2006/relationships/oleObject" Target="embeddings/oleObject42.bin"/><Relationship Id="rId19" Type="http://schemas.openxmlformats.org/officeDocument/2006/relationships/oleObject" Target="embeddings/oleObject2.bin"/><Relationship Id="rId14" Type="http://schemas.openxmlformats.org/officeDocument/2006/relationships/hyperlink" Target="https://github.com/iagomosqueira/mseviz" TargetMode="External"/><Relationship Id="rId22" Type="http://schemas.openxmlformats.org/officeDocument/2006/relationships/image" Target="media/image6.wmf"/><Relationship Id="rId27" Type="http://schemas.openxmlformats.org/officeDocument/2006/relationships/oleObject" Target="embeddings/oleObject6.bin"/><Relationship Id="rId30" Type="http://schemas.openxmlformats.org/officeDocument/2006/relationships/image" Target="media/image10.wmf"/><Relationship Id="rId35" Type="http://schemas.openxmlformats.org/officeDocument/2006/relationships/oleObject" Target="embeddings/oleObject10.bin"/><Relationship Id="rId43" Type="http://schemas.openxmlformats.org/officeDocument/2006/relationships/oleObject" Target="embeddings/oleObject14.bin"/><Relationship Id="rId48" Type="http://schemas.openxmlformats.org/officeDocument/2006/relationships/image" Target="media/image19.wmf"/><Relationship Id="rId56" Type="http://schemas.openxmlformats.org/officeDocument/2006/relationships/image" Target="media/image23.wmf"/><Relationship Id="rId64" Type="http://schemas.openxmlformats.org/officeDocument/2006/relationships/oleObject" Target="embeddings/oleObject27.bin"/><Relationship Id="rId69" Type="http://schemas.openxmlformats.org/officeDocument/2006/relationships/oleObject" Target="embeddings/oleObject30.bin"/><Relationship Id="rId77" Type="http://schemas.openxmlformats.org/officeDocument/2006/relationships/oleObject" Target="embeddings/oleObject34.bin"/><Relationship Id="rId100" Type="http://schemas.openxmlformats.org/officeDocument/2006/relationships/image" Target="media/image43.wmf"/><Relationship Id="rId105" Type="http://schemas.openxmlformats.org/officeDocument/2006/relationships/image" Target="media/image45.wmf"/><Relationship Id="rId113" Type="http://schemas.openxmlformats.org/officeDocument/2006/relationships/oleObject" Target="embeddings/oleObject52.bin"/><Relationship Id="rId8" Type="http://schemas.openxmlformats.org/officeDocument/2006/relationships/footer" Target="footer1.xml"/><Relationship Id="rId51" Type="http://schemas.openxmlformats.org/officeDocument/2006/relationships/oleObject" Target="embeddings/oleObject18.bin"/><Relationship Id="rId72" Type="http://schemas.openxmlformats.org/officeDocument/2006/relationships/image" Target="media/image28.wmf"/><Relationship Id="rId80" Type="http://schemas.openxmlformats.org/officeDocument/2006/relationships/image" Target="media/image33.wmf"/><Relationship Id="rId85" Type="http://schemas.openxmlformats.org/officeDocument/2006/relationships/oleObject" Target="embeddings/oleObject37.bin"/><Relationship Id="rId93" Type="http://schemas.openxmlformats.org/officeDocument/2006/relationships/oleObject" Target="embeddings/oleObject41.bin"/><Relationship Id="rId98" Type="http://schemas.openxmlformats.org/officeDocument/2006/relationships/image" Target="media/image42.wmf"/><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oleObject" Target="embeddings/oleObject1.bin"/><Relationship Id="rId25" Type="http://schemas.openxmlformats.org/officeDocument/2006/relationships/oleObject" Target="embeddings/oleObject5.bin"/><Relationship Id="rId33" Type="http://schemas.openxmlformats.org/officeDocument/2006/relationships/oleObject" Target="embeddings/oleObject9.bin"/><Relationship Id="rId38" Type="http://schemas.openxmlformats.org/officeDocument/2006/relationships/image" Target="media/image14.wmf"/><Relationship Id="rId46" Type="http://schemas.openxmlformats.org/officeDocument/2006/relationships/image" Target="media/image18.wmf"/><Relationship Id="rId59" Type="http://schemas.openxmlformats.org/officeDocument/2006/relationships/oleObject" Target="embeddings/oleObject22.bin"/><Relationship Id="rId67" Type="http://schemas.openxmlformats.org/officeDocument/2006/relationships/oleObject" Target="embeddings/oleObject29.bin"/><Relationship Id="rId103" Type="http://schemas.openxmlformats.org/officeDocument/2006/relationships/oleObject" Target="embeddings/oleObject46.bin"/><Relationship Id="rId108" Type="http://schemas.openxmlformats.org/officeDocument/2006/relationships/oleObject" Target="embeddings/oleObject49.bin"/><Relationship Id="rId116" Type="http://schemas.openxmlformats.org/officeDocument/2006/relationships/glossaryDocument" Target="glossary/document.xml"/><Relationship Id="rId20" Type="http://schemas.openxmlformats.org/officeDocument/2006/relationships/image" Target="media/image5.wmf"/><Relationship Id="rId41" Type="http://schemas.openxmlformats.org/officeDocument/2006/relationships/oleObject" Target="embeddings/oleObject13.bin"/><Relationship Id="rId54" Type="http://schemas.openxmlformats.org/officeDocument/2006/relationships/image" Target="media/image22.wmf"/><Relationship Id="rId62" Type="http://schemas.openxmlformats.org/officeDocument/2006/relationships/oleObject" Target="embeddings/oleObject25.bin"/><Relationship Id="rId70" Type="http://schemas.openxmlformats.org/officeDocument/2006/relationships/image" Target="media/image27.wmf"/><Relationship Id="rId75" Type="http://schemas.openxmlformats.org/officeDocument/2006/relationships/oleObject" Target="embeddings/oleObject33.bin"/><Relationship Id="rId83" Type="http://schemas.openxmlformats.org/officeDocument/2006/relationships/oleObject" Target="embeddings/oleObject36.bin"/><Relationship Id="rId88" Type="http://schemas.openxmlformats.org/officeDocument/2006/relationships/image" Target="media/image37.wmf"/><Relationship Id="rId91" Type="http://schemas.openxmlformats.org/officeDocument/2006/relationships/oleObject" Target="embeddings/oleObject40.bin"/><Relationship Id="rId96" Type="http://schemas.openxmlformats.org/officeDocument/2006/relationships/image" Target="media/image41.wmf"/><Relationship Id="rId111" Type="http://schemas.openxmlformats.org/officeDocument/2006/relationships/oleObject" Target="embeddings/oleObject51.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sop.inria.fr/tropics/tapenade.html" TargetMode="External"/><Relationship Id="rId23" Type="http://schemas.openxmlformats.org/officeDocument/2006/relationships/oleObject" Target="embeddings/oleObject4.bin"/><Relationship Id="rId28" Type="http://schemas.openxmlformats.org/officeDocument/2006/relationships/image" Target="media/image9.wmf"/><Relationship Id="rId36" Type="http://schemas.openxmlformats.org/officeDocument/2006/relationships/image" Target="media/image13.wmf"/><Relationship Id="rId49" Type="http://schemas.openxmlformats.org/officeDocument/2006/relationships/oleObject" Target="embeddings/oleObject17.bin"/><Relationship Id="rId57" Type="http://schemas.openxmlformats.org/officeDocument/2006/relationships/oleObject" Target="embeddings/oleObject21.bin"/><Relationship Id="rId106" Type="http://schemas.openxmlformats.org/officeDocument/2006/relationships/oleObject" Target="embeddings/oleObject48.bin"/><Relationship Id="rId114" Type="http://schemas.openxmlformats.org/officeDocument/2006/relationships/hyperlink" Target="https://www.R-project.org/" TargetMode="External"/><Relationship Id="rId10" Type="http://schemas.openxmlformats.org/officeDocument/2006/relationships/hyperlink" Target="https://cloud.r-project.org/" TargetMode="External"/><Relationship Id="rId31" Type="http://schemas.openxmlformats.org/officeDocument/2006/relationships/oleObject" Target="embeddings/oleObject8.bin"/><Relationship Id="rId44" Type="http://schemas.openxmlformats.org/officeDocument/2006/relationships/image" Target="media/image17.wmf"/><Relationship Id="rId52" Type="http://schemas.openxmlformats.org/officeDocument/2006/relationships/image" Target="media/image21.wmf"/><Relationship Id="rId60" Type="http://schemas.openxmlformats.org/officeDocument/2006/relationships/oleObject" Target="embeddings/oleObject23.bin"/><Relationship Id="rId65" Type="http://schemas.openxmlformats.org/officeDocument/2006/relationships/oleObject" Target="embeddings/oleObject28.bin"/><Relationship Id="rId73" Type="http://schemas.openxmlformats.org/officeDocument/2006/relationships/oleObject" Target="embeddings/oleObject32.bin"/><Relationship Id="rId78" Type="http://schemas.openxmlformats.org/officeDocument/2006/relationships/image" Target="media/image31.png"/><Relationship Id="rId81" Type="http://schemas.openxmlformats.org/officeDocument/2006/relationships/oleObject" Target="embeddings/oleObject35.bin"/><Relationship Id="rId86" Type="http://schemas.openxmlformats.org/officeDocument/2006/relationships/image" Target="media/image36.wmf"/><Relationship Id="rId94" Type="http://schemas.openxmlformats.org/officeDocument/2006/relationships/image" Target="media/image40.wmf"/><Relationship Id="rId99" Type="http://schemas.openxmlformats.org/officeDocument/2006/relationships/oleObject" Target="embeddings/oleObject44.bin"/><Relationship Id="rId101" Type="http://schemas.openxmlformats.org/officeDocument/2006/relationships/oleObject" Target="embeddings/oleObject45.bin"/><Relationship Id="rId4" Type="http://schemas.openxmlformats.org/officeDocument/2006/relationships/settings" Target="settings.xml"/><Relationship Id="rId9" Type="http://schemas.openxmlformats.org/officeDocument/2006/relationships/footer" Target="footer2.xml"/><Relationship Id="rId13" Type="http://schemas.openxmlformats.org/officeDocument/2006/relationships/image" Target="media/image2.png"/><Relationship Id="rId18" Type="http://schemas.openxmlformats.org/officeDocument/2006/relationships/image" Target="media/image4.wmf"/><Relationship Id="rId39" Type="http://schemas.openxmlformats.org/officeDocument/2006/relationships/oleObject" Target="embeddings/oleObject12.bin"/><Relationship Id="rId109" Type="http://schemas.openxmlformats.org/officeDocument/2006/relationships/image" Target="media/image47.wmf"/><Relationship Id="rId34" Type="http://schemas.openxmlformats.org/officeDocument/2006/relationships/image" Target="media/image12.wmf"/><Relationship Id="rId50" Type="http://schemas.openxmlformats.org/officeDocument/2006/relationships/image" Target="media/image20.wmf"/><Relationship Id="rId55" Type="http://schemas.openxmlformats.org/officeDocument/2006/relationships/oleObject" Target="embeddings/oleObject20.bin"/><Relationship Id="rId76" Type="http://schemas.openxmlformats.org/officeDocument/2006/relationships/image" Target="media/image30.wmf"/><Relationship Id="rId97" Type="http://schemas.openxmlformats.org/officeDocument/2006/relationships/oleObject" Target="embeddings/oleObject43.bin"/><Relationship Id="rId104" Type="http://schemas.openxmlformats.org/officeDocument/2006/relationships/oleObject" Target="embeddings/oleObject47.bin"/><Relationship Id="rId7" Type="http://schemas.openxmlformats.org/officeDocument/2006/relationships/endnotes" Target="endnotes.xml"/><Relationship Id="rId71" Type="http://schemas.openxmlformats.org/officeDocument/2006/relationships/oleObject" Target="embeddings/oleObject31.bin"/><Relationship Id="rId92" Type="http://schemas.openxmlformats.org/officeDocument/2006/relationships/image" Target="media/image39.wmf"/><Relationship Id="rId2" Type="http://schemas.openxmlformats.org/officeDocument/2006/relationships/numbering" Target="numbering.xml"/><Relationship Id="rId29" Type="http://schemas.openxmlformats.org/officeDocument/2006/relationships/oleObject" Target="embeddings/oleObject7.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neGulliver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 w:name="Droid Sans Fallback">
    <w:altName w:val="Times New Roman"/>
    <w:charset w:val="01"/>
    <w:family w:val="auto"/>
    <w:pitch w:val="variable"/>
  </w:font>
  <w:font w:name="FreeSans">
    <w:altName w:val="Times New Roman"/>
    <w:charset w:val="01"/>
    <w:family w:val="auto"/>
    <w:pitch w:val="variable"/>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wiftNeueLTPro-Book">
    <w:altName w:val="MS Gothic"/>
    <w:panose1 w:val="00000000000000000000"/>
    <w:charset w:val="80"/>
    <w:family w:val="auto"/>
    <w:notTrueType/>
    <w:pitch w:val="default"/>
    <w:sig w:usb0="00000000" w:usb1="08070000" w:usb2="00000010" w:usb3="00000000" w:csb0="00020000" w:csb1="00000000"/>
  </w:font>
  <w:font w:name="SwiftNeueLTPro-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AC3"/>
    <w:rsid w:val="000B3B00"/>
    <w:rsid w:val="00F52AC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B3B0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118DB8-9A77-4038-B856-8E9C3F364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13297</TotalTime>
  <Pages>1</Pages>
  <Words>16089</Words>
  <Characters>91708</Characters>
  <Application>Microsoft Office Word</Application>
  <DocSecurity>0</DocSecurity>
  <Lines>764</Lines>
  <Paragraphs>215</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107582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Paavo Jumppanen</dc:creator>
  <cp:lastModifiedBy>Jumppanen, Paavo (O&amp;A, Hobart)</cp:lastModifiedBy>
  <cp:revision>59</cp:revision>
  <cp:lastPrinted>2016-09-17T06:38:00Z</cp:lastPrinted>
  <dcterms:created xsi:type="dcterms:W3CDTF">2018-08-23T03:40:00Z</dcterms:created>
  <dcterms:modified xsi:type="dcterms:W3CDTF">2018-09-19T04:52:00Z</dcterms:modified>
</cp:coreProperties>
</file>